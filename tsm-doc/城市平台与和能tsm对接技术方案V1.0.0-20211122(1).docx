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tbl>
      <w:tblPr>
        <w:tblStyle w:val="27"/>
        <w:tblW w:w="9163" w:type="dxa"/>
        <w:jc w:val="center"/>
        <w:tblLayout w:type="fixed"/>
        <w:tblCellMar>
          <w:top w:w="0" w:type="dxa"/>
          <w:left w:w="108" w:type="dxa"/>
          <w:bottom w:w="0" w:type="dxa"/>
          <w:right w:w="108" w:type="dxa"/>
        </w:tblCellMar>
      </w:tblPr>
      <w:tblGrid>
        <w:gridCol w:w="9163"/>
      </w:tblGrid>
      <w:tr>
        <w:tblPrEx>
          <w:tblCellMar>
            <w:top w:w="0" w:type="dxa"/>
            <w:left w:w="108" w:type="dxa"/>
            <w:bottom w:w="0" w:type="dxa"/>
            <w:right w:w="108" w:type="dxa"/>
          </w:tblCellMar>
        </w:tblPrEx>
        <w:trPr>
          <w:trHeight w:val="1522" w:hRule="atLeast"/>
          <w:jc w:val="center"/>
        </w:trPr>
        <w:tc>
          <w:tcPr>
            <w:tcW w:w="9163" w:type="dxa"/>
            <w:tcBorders>
              <w:bottom w:val="single" w:color="4F81BD" w:sz="4" w:space="0"/>
            </w:tcBorders>
            <w:vAlign w:val="center"/>
          </w:tcPr>
          <w:p>
            <w:pPr>
              <w:pStyle w:val="44"/>
              <w:spacing w:line="360" w:lineRule="auto"/>
              <w:jc w:val="center"/>
              <w:rPr>
                <w:rFonts w:ascii="Cambria" w:hAnsi="Cambria"/>
                <w:b/>
                <w:sz w:val="44"/>
                <w:szCs w:val="80"/>
              </w:rPr>
            </w:pPr>
            <w:r>
              <w:rPr>
                <w:rFonts w:hint="eastAsia" w:ascii="Cambria" w:hAnsi="Cambria"/>
                <w:b/>
                <w:sz w:val="44"/>
                <w:szCs w:val="80"/>
              </w:rPr>
              <w:t>城市平台与和能tsm对接技术方案</w:t>
            </w:r>
          </w:p>
          <w:p>
            <w:pPr>
              <w:pStyle w:val="44"/>
              <w:spacing w:line="360" w:lineRule="auto"/>
              <w:jc w:val="center"/>
              <w:rPr>
                <w:rFonts w:ascii="Cambria" w:hAnsi="Cambria"/>
                <w:b/>
                <w:sz w:val="44"/>
                <w:szCs w:val="80"/>
              </w:rPr>
            </w:pPr>
            <w:r>
              <w:rPr>
                <w:rFonts w:hint="eastAsia" w:ascii="Cambria" w:hAnsi="Cambria"/>
                <w:b/>
                <w:sz w:val="44"/>
                <w:szCs w:val="80"/>
              </w:rPr>
              <w:t>V1.</w:t>
            </w:r>
            <w:r>
              <w:rPr>
                <w:rFonts w:ascii="Cambria" w:hAnsi="Cambria"/>
                <w:b/>
                <w:sz w:val="44"/>
                <w:szCs w:val="80"/>
              </w:rPr>
              <w:t>0.0</w:t>
            </w:r>
          </w:p>
        </w:tc>
      </w:tr>
    </w:tbl>
    <w:p>
      <w:pPr>
        <w:spacing w:line="360" w:lineRule="auto"/>
        <w:jc w:val="center"/>
        <w:rPr>
          <w:rFonts w:ascii="宋体" w:hAnsi="宋体"/>
          <w:b/>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b/>
          <w:sz w:val="32"/>
        </w:rPr>
      </w:pPr>
      <w:r>
        <w:rPr>
          <w:rFonts w:hint="eastAsia"/>
          <w:b/>
          <w:sz w:val="32"/>
        </w:rPr>
        <w:t>深圳和能</w:t>
      </w:r>
    </w:p>
    <w:p>
      <w:pPr>
        <w:jc w:val="center"/>
        <w:rPr>
          <w:rFonts w:ascii="宋体" w:hAnsi="宋体"/>
          <w:sz w:val="28"/>
          <w:szCs w:val="28"/>
        </w:rPr>
      </w:pPr>
      <w:r>
        <w:rPr>
          <w:rFonts w:hint="eastAsia" w:ascii="宋体" w:hAnsi="宋体"/>
          <w:sz w:val="28"/>
          <w:szCs w:val="28"/>
        </w:rPr>
        <w:t>202</w:t>
      </w:r>
      <w:r>
        <w:rPr>
          <w:rFonts w:ascii="宋体" w:hAnsi="宋体"/>
          <w:sz w:val="28"/>
          <w:szCs w:val="28"/>
        </w:rPr>
        <w:t>1</w:t>
      </w:r>
      <w:r>
        <w:rPr>
          <w:rFonts w:hint="eastAsia" w:ascii="宋体" w:hAnsi="宋体"/>
          <w:sz w:val="28"/>
          <w:szCs w:val="28"/>
        </w:rPr>
        <w:t>年1</w:t>
      </w:r>
      <w:r>
        <w:rPr>
          <w:rFonts w:ascii="宋体" w:hAnsi="宋体"/>
          <w:sz w:val="28"/>
          <w:szCs w:val="28"/>
        </w:rPr>
        <w:t>1</w:t>
      </w:r>
      <w:r>
        <w:rPr>
          <w:rFonts w:hint="eastAsia" w:ascii="宋体" w:hAnsi="宋体"/>
          <w:sz w:val="28"/>
          <w:szCs w:val="28"/>
        </w:rPr>
        <w:t>月</w:t>
      </w:r>
    </w:p>
    <w:p/>
    <w:p>
      <w:pPr>
        <w:pStyle w:val="25"/>
      </w:pPr>
      <w:bookmarkStart w:id="0" w:name="_Toc87350832"/>
      <w:bookmarkStart w:id="1" w:name="_Toc26823"/>
      <w:bookmarkStart w:id="2" w:name="_Toc491534403"/>
      <w:bookmarkStart w:id="3" w:name="_Toc651837063"/>
      <w:r>
        <w:rPr>
          <w:lang w:val="zh-CN"/>
        </w:rPr>
        <w:t>目录</w:t>
      </w:r>
      <w:bookmarkEnd w:id="0"/>
      <w:bookmarkEnd w:id="1"/>
      <w:bookmarkEnd w:id="2"/>
      <w:bookmarkEnd w:id="3"/>
    </w:p>
    <w:p>
      <w:pPr>
        <w:pStyle w:val="18"/>
        <w:tabs>
          <w:tab w:val="right" w:leader="dot" w:pos="8296"/>
        </w:tabs>
        <w:rPr>
          <w:ins w:id="0" w:author="Windows User" w:date="2021-11-09T11:46:00Z"/>
          <w:rFonts w:asciiTheme="minorHAnsi" w:hAnsiTheme="minorHAnsi" w:eastAsiaTheme="minorEastAsia" w:cstheme="minorBidi"/>
          <w:b w:val="0"/>
          <w:bCs w:val="0"/>
          <w:kern w:val="2"/>
          <w:sz w:val="21"/>
          <w:szCs w:val="22"/>
        </w:rPr>
      </w:pPr>
      <w:r>
        <w:rPr>
          <w:b w:val="0"/>
          <w:bCs w:val="0"/>
          <w:lang w:val="zh-CN"/>
        </w:rPr>
        <w:fldChar w:fldCharType="begin"/>
      </w:r>
      <w:r>
        <w:rPr>
          <w:b w:val="0"/>
          <w:bCs w:val="0"/>
          <w:lang w:val="zh-CN"/>
        </w:rPr>
        <w:instrText xml:space="preserve"> TOC \o "1-3" \h \z </w:instrText>
      </w:r>
      <w:r>
        <w:rPr>
          <w:b w:val="0"/>
          <w:bCs w:val="0"/>
          <w:lang w:val="zh-CN"/>
        </w:rPr>
        <w:fldChar w:fldCharType="separate"/>
      </w:r>
      <w:ins w:id="1" w:author="Windows User" w:date="2021-11-09T11:46:00Z">
        <w:r>
          <w:rPr>
            <w:rStyle w:val="31"/>
          </w:rPr>
          <w:fldChar w:fldCharType="begin"/>
        </w:r>
      </w:ins>
      <w:ins w:id="2" w:author="Windows User" w:date="2021-11-09T11:46:00Z">
        <w:r>
          <w:rPr>
            <w:rStyle w:val="31"/>
          </w:rPr>
          <w:instrText xml:space="preserve"> </w:instrText>
        </w:r>
      </w:ins>
      <w:ins w:id="3" w:author="Windows User" w:date="2021-11-09T11:46:00Z">
        <w:r>
          <w:rPr/>
          <w:instrText xml:space="preserve">HYPERLINK \l "_Toc87350832"</w:instrText>
        </w:r>
      </w:ins>
      <w:ins w:id="4" w:author="Windows User" w:date="2021-11-09T11:46:00Z">
        <w:r>
          <w:rPr>
            <w:rStyle w:val="31"/>
          </w:rPr>
          <w:instrText xml:space="preserve"> </w:instrText>
        </w:r>
      </w:ins>
      <w:ins w:id="5" w:author="Windows User" w:date="2021-11-09T11:46:00Z">
        <w:r>
          <w:rPr>
            <w:rStyle w:val="31"/>
          </w:rPr>
          <w:fldChar w:fldCharType="separate"/>
        </w:r>
      </w:ins>
      <w:ins w:id="6" w:author="Windows User" w:date="2021-11-09T11:46:00Z">
        <w:r>
          <w:rPr>
            <w:rStyle w:val="31"/>
            <w:lang w:val="zh-CN"/>
          </w:rPr>
          <w:t>目录</w:t>
        </w:r>
      </w:ins>
      <w:ins w:id="7" w:author="Windows User" w:date="2021-11-09T11:46:00Z">
        <w:r>
          <w:rPr/>
          <w:tab/>
        </w:r>
      </w:ins>
      <w:ins w:id="8" w:author="Windows User" w:date="2021-11-09T11:46:00Z">
        <w:r>
          <w:rPr/>
          <w:fldChar w:fldCharType="begin"/>
        </w:r>
      </w:ins>
      <w:ins w:id="9" w:author="Windows User" w:date="2021-11-09T11:46:00Z">
        <w:r>
          <w:rPr/>
          <w:instrText xml:space="preserve"> PAGEREF _Toc87350832 \h </w:instrText>
        </w:r>
      </w:ins>
      <w:r>
        <w:fldChar w:fldCharType="separate"/>
      </w:r>
      <w:ins w:id="10" w:author="Windows User" w:date="2021-11-09T11:46:00Z">
        <w:r>
          <w:rPr/>
          <w:t>2</w:t>
        </w:r>
      </w:ins>
      <w:ins w:id="11" w:author="Windows User" w:date="2021-11-09T11:46:00Z">
        <w:r>
          <w:rPr/>
          <w:fldChar w:fldCharType="end"/>
        </w:r>
      </w:ins>
      <w:ins w:id="12" w:author="Windows User" w:date="2021-11-09T11:46:00Z">
        <w:r>
          <w:rPr>
            <w:rStyle w:val="31"/>
          </w:rPr>
          <w:fldChar w:fldCharType="end"/>
        </w:r>
      </w:ins>
    </w:p>
    <w:p>
      <w:pPr>
        <w:pStyle w:val="18"/>
        <w:tabs>
          <w:tab w:val="left" w:pos="480"/>
          <w:tab w:val="right" w:leader="dot" w:pos="8296"/>
        </w:tabs>
        <w:rPr>
          <w:ins w:id="13" w:author="Windows User" w:date="2021-11-09T11:46:00Z"/>
          <w:rFonts w:asciiTheme="minorHAnsi" w:hAnsiTheme="minorHAnsi" w:eastAsiaTheme="minorEastAsia" w:cstheme="minorBidi"/>
          <w:b w:val="0"/>
          <w:bCs w:val="0"/>
          <w:kern w:val="2"/>
          <w:sz w:val="21"/>
          <w:szCs w:val="22"/>
        </w:rPr>
      </w:pPr>
      <w:ins w:id="14" w:author="Windows User" w:date="2021-11-09T11:46:00Z">
        <w:r>
          <w:rPr>
            <w:rStyle w:val="31"/>
          </w:rPr>
          <w:fldChar w:fldCharType="begin"/>
        </w:r>
      </w:ins>
      <w:ins w:id="15" w:author="Windows User" w:date="2021-11-09T11:46:00Z">
        <w:r>
          <w:rPr>
            <w:rStyle w:val="31"/>
          </w:rPr>
          <w:instrText xml:space="preserve"> </w:instrText>
        </w:r>
      </w:ins>
      <w:ins w:id="16" w:author="Windows User" w:date="2021-11-09T11:46:00Z">
        <w:r>
          <w:rPr/>
          <w:instrText xml:space="preserve">HYPERLINK \l "_Toc87350833"</w:instrText>
        </w:r>
      </w:ins>
      <w:ins w:id="17" w:author="Windows User" w:date="2021-11-09T11:46:00Z">
        <w:r>
          <w:rPr>
            <w:rStyle w:val="31"/>
          </w:rPr>
          <w:instrText xml:space="preserve"> </w:instrText>
        </w:r>
      </w:ins>
      <w:ins w:id="18" w:author="Windows User" w:date="2021-11-09T11:46:00Z">
        <w:r>
          <w:rPr>
            <w:rStyle w:val="31"/>
          </w:rPr>
          <w:fldChar w:fldCharType="separate"/>
        </w:r>
      </w:ins>
      <w:ins w:id="19" w:author="Windows User" w:date="2021-11-09T11:46:00Z">
        <w:r>
          <w:rPr>
            <w:rStyle w:val="31"/>
          </w:rPr>
          <w:t>1.</w:t>
        </w:r>
      </w:ins>
      <w:ins w:id="20" w:author="Windows User" w:date="2021-11-09T11:46:00Z">
        <w:r>
          <w:rPr>
            <w:rFonts w:asciiTheme="minorHAnsi" w:hAnsiTheme="minorHAnsi" w:eastAsiaTheme="minorEastAsia" w:cstheme="minorBidi"/>
            <w:b w:val="0"/>
            <w:bCs w:val="0"/>
            <w:kern w:val="2"/>
            <w:sz w:val="21"/>
            <w:szCs w:val="22"/>
          </w:rPr>
          <w:tab/>
        </w:r>
      </w:ins>
      <w:ins w:id="21" w:author="Windows User" w:date="2021-11-09T11:46:00Z">
        <w:r>
          <w:rPr>
            <w:rStyle w:val="31"/>
          </w:rPr>
          <w:t>文档范围</w:t>
        </w:r>
      </w:ins>
      <w:ins w:id="22" w:author="Windows User" w:date="2021-11-09T11:46:00Z">
        <w:r>
          <w:rPr/>
          <w:tab/>
        </w:r>
      </w:ins>
      <w:ins w:id="23" w:author="Windows User" w:date="2021-11-09T11:46:00Z">
        <w:r>
          <w:rPr/>
          <w:fldChar w:fldCharType="begin"/>
        </w:r>
      </w:ins>
      <w:ins w:id="24" w:author="Windows User" w:date="2021-11-09T11:46:00Z">
        <w:r>
          <w:rPr/>
          <w:instrText xml:space="preserve"> PAGEREF _Toc87350833 \h </w:instrText>
        </w:r>
      </w:ins>
      <w:r>
        <w:fldChar w:fldCharType="separate"/>
      </w:r>
      <w:ins w:id="25" w:author="Windows User" w:date="2021-11-09T11:46:00Z">
        <w:r>
          <w:rPr/>
          <w:t>4</w:t>
        </w:r>
      </w:ins>
      <w:ins w:id="26" w:author="Windows User" w:date="2021-11-09T11:46:00Z">
        <w:r>
          <w:rPr/>
          <w:fldChar w:fldCharType="end"/>
        </w:r>
      </w:ins>
      <w:ins w:id="27" w:author="Windows User" w:date="2021-11-09T11:46:00Z">
        <w:r>
          <w:rPr>
            <w:rStyle w:val="31"/>
          </w:rPr>
          <w:fldChar w:fldCharType="end"/>
        </w:r>
      </w:ins>
    </w:p>
    <w:p>
      <w:pPr>
        <w:pStyle w:val="18"/>
        <w:tabs>
          <w:tab w:val="left" w:pos="480"/>
          <w:tab w:val="right" w:leader="dot" w:pos="8296"/>
        </w:tabs>
        <w:rPr>
          <w:ins w:id="28" w:author="Windows User" w:date="2021-11-09T11:46:00Z"/>
          <w:rFonts w:asciiTheme="minorHAnsi" w:hAnsiTheme="minorHAnsi" w:eastAsiaTheme="minorEastAsia" w:cstheme="minorBidi"/>
          <w:b w:val="0"/>
          <w:bCs w:val="0"/>
          <w:kern w:val="2"/>
          <w:sz w:val="21"/>
          <w:szCs w:val="22"/>
        </w:rPr>
      </w:pPr>
      <w:ins w:id="29" w:author="Windows User" w:date="2021-11-09T11:46:00Z">
        <w:r>
          <w:rPr>
            <w:rStyle w:val="31"/>
          </w:rPr>
          <w:fldChar w:fldCharType="begin"/>
        </w:r>
      </w:ins>
      <w:ins w:id="30" w:author="Windows User" w:date="2021-11-09T11:46:00Z">
        <w:r>
          <w:rPr>
            <w:rStyle w:val="31"/>
          </w:rPr>
          <w:instrText xml:space="preserve"> </w:instrText>
        </w:r>
      </w:ins>
      <w:ins w:id="31" w:author="Windows User" w:date="2021-11-09T11:46:00Z">
        <w:r>
          <w:rPr/>
          <w:instrText xml:space="preserve">HYPERLINK \l "_Toc87350834"</w:instrText>
        </w:r>
      </w:ins>
      <w:ins w:id="32" w:author="Windows User" w:date="2021-11-09T11:46:00Z">
        <w:r>
          <w:rPr>
            <w:rStyle w:val="31"/>
          </w:rPr>
          <w:instrText xml:space="preserve"> </w:instrText>
        </w:r>
      </w:ins>
      <w:ins w:id="33" w:author="Windows User" w:date="2021-11-09T11:46:00Z">
        <w:r>
          <w:rPr>
            <w:rStyle w:val="31"/>
          </w:rPr>
          <w:fldChar w:fldCharType="separate"/>
        </w:r>
      </w:ins>
      <w:ins w:id="34" w:author="Windows User" w:date="2021-11-09T11:46:00Z">
        <w:r>
          <w:rPr>
            <w:rStyle w:val="31"/>
          </w:rPr>
          <w:t>2.</w:t>
        </w:r>
      </w:ins>
      <w:ins w:id="35" w:author="Windows User" w:date="2021-11-09T11:46:00Z">
        <w:r>
          <w:rPr>
            <w:rFonts w:asciiTheme="minorHAnsi" w:hAnsiTheme="minorHAnsi" w:eastAsiaTheme="minorEastAsia" w:cstheme="minorBidi"/>
            <w:b w:val="0"/>
            <w:bCs w:val="0"/>
            <w:kern w:val="2"/>
            <w:sz w:val="21"/>
            <w:szCs w:val="22"/>
          </w:rPr>
          <w:tab/>
        </w:r>
      </w:ins>
      <w:ins w:id="36" w:author="Windows User" w:date="2021-11-09T11:46:00Z">
        <w:r>
          <w:rPr>
            <w:rStyle w:val="31"/>
          </w:rPr>
          <w:t>参考文献</w:t>
        </w:r>
      </w:ins>
      <w:ins w:id="37" w:author="Windows User" w:date="2021-11-09T11:46:00Z">
        <w:r>
          <w:rPr/>
          <w:tab/>
        </w:r>
      </w:ins>
      <w:ins w:id="38" w:author="Windows User" w:date="2021-11-09T11:46:00Z">
        <w:r>
          <w:rPr/>
          <w:fldChar w:fldCharType="begin"/>
        </w:r>
      </w:ins>
      <w:ins w:id="39" w:author="Windows User" w:date="2021-11-09T11:46:00Z">
        <w:r>
          <w:rPr/>
          <w:instrText xml:space="preserve"> PAGEREF _Toc87350834 \h </w:instrText>
        </w:r>
      </w:ins>
      <w:r>
        <w:fldChar w:fldCharType="separate"/>
      </w:r>
      <w:ins w:id="40" w:author="Windows User" w:date="2021-11-09T11:46:00Z">
        <w:r>
          <w:rPr/>
          <w:t>4</w:t>
        </w:r>
      </w:ins>
      <w:ins w:id="41" w:author="Windows User" w:date="2021-11-09T11:46:00Z">
        <w:r>
          <w:rPr/>
          <w:fldChar w:fldCharType="end"/>
        </w:r>
      </w:ins>
      <w:ins w:id="42" w:author="Windows User" w:date="2021-11-09T11:46:00Z">
        <w:r>
          <w:rPr>
            <w:rStyle w:val="31"/>
          </w:rPr>
          <w:fldChar w:fldCharType="end"/>
        </w:r>
      </w:ins>
    </w:p>
    <w:p>
      <w:pPr>
        <w:pStyle w:val="18"/>
        <w:tabs>
          <w:tab w:val="left" w:pos="480"/>
          <w:tab w:val="right" w:leader="dot" w:pos="8296"/>
        </w:tabs>
        <w:rPr>
          <w:ins w:id="43" w:author="Windows User" w:date="2021-11-09T11:46:00Z"/>
          <w:rFonts w:asciiTheme="minorHAnsi" w:hAnsiTheme="minorHAnsi" w:eastAsiaTheme="minorEastAsia" w:cstheme="minorBidi"/>
          <w:b w:val="0"/>
          <w:bCs w:val="0"/>
          <w:kern w:val="2"/>
          <w:sz w:val="21"/>
          <w:szCs w:val="22"/>
        </w:rPr>
      </w:pPr>
      <w:ins w:id="44" w:author="Windows User" w:date="2021-11-09T11:46:00Z">
        <w:r>
          <w:rPr>
            <w:rStyle w:val="31"/>
          </w:rPr>
          <w:fldChar w:fldCharType="begin"/>
        </w:r>
      </w:ins>
      <w:ins w:id="45" w:author="Windows User" w:date="2021-11-09T11:46:00Z">
        <w:r>
          <w:rPr>
            <w:rStyle w:val="31"/>
          </w:rPr>
          <w:instrText xml:space="preserve"> </w:instrText>
        </w:r>
      </w:ins>
      <w:ins w:id="46" w:author="Windows User" w:date="2021-11-09T11:46:00Z">
        <w:r>
          <w:rPr/>
          <w:instrText xml:space="preserve">HYPERLINK \l "_Toc87350835"</w:instrText>
        </w:r>
      </w:ins>
      <w:ins w:id="47" w:author="Windows User" w:date="2021-11-09T11:46:00Z">
        <w:r>
          <w:rPr>
            <w:rStyle w:val="31"/>
          </w:rPr>
          <w:instrText xml:space="preserve"> </w:instrText>
        </w:r>
      </w:ins>
      <w:ins w:id="48" w:author="Windows User" w:date="2021-11-09T11:46:00Z">
        <w:r>
          <w:rPr>
            <w:rStyle w:val="31"/>
          </w:rPr>
          <w:fldChar w:fldCharType="separate"/>
        </w:r>
      </w:ins>
      <w:ins w:id="49" w:author="Windows User" w:date="2021-11-09T11:46:00Z">
        <w:r>
          <w:rPr>
            <w:rStyle w:val="31"/>
          </w:rPr>
          <w:t>3.</w:t>
        </w:r>
      </w:ins>
      <w:ins w:id="50" w:author="Windows User" w:date="2021-11-09T11:46:00Z">
        <w:r>
          <w:rPr>
            <w:rFonts w:asciiTheme="minorHAnsi" w:hAnsiTheme="minorHAnsi" w:eastAsiaTheme="minorEastAsia" w:cstheme="minorBidi"/>
            <w:b w:val="0"/>
            <w:bCs w:val="0"/>
            <w:kern w:val="2"/>
            <w:sz w:val="21"/>
            <w:szCs w:val="22"/>
          </w:rPr>
          <w:tab/>
        </w:r>
      </w:ins>
      <w:ins w:id="51" w:author="Windows User" w:date="2021-11-09T11:46:00Z">
        <w:r>
          <w:rPr>
            <w:rStyle w:val="31"/>
          </w:rPr>
          <w:t>术语与缩略语</w:t>
        </w:r>
      </w:ins>
      <w:ins w:id="52" w:author="Windows User" w:date="2021-11-09T11:46:00Z">
        <w:r>
          <w:rPr/>
          <w:tab/>
        </w:r>
      </w:ins>
      <w:ins w:id="53" w:author="Windows User" w:date="2021-11-09T11:46:00Z">
        <w:r>
          <w:rPr/>
          <w:fldChar w:fldCharType="begin"/>
        </w:r>
      </w:ins>
      <w:ins w:id="54" w:author="Windows User" w:date="2021-11-09T11:46:00Z">
        <w:r>
          <w:rPr/>
          <w:instrText xml:space="preserve"> PAGEREF _Toc87350835 \h </w:instrText>
        </w:r>
      </w:ins>
      <w:r>
        <w:fldChar w:fldCharType="separate"/>
      </w:r>
      <w:ins w:id="55" w:author="Windows User" w:date="2021-11-09T11:46:00Z">
        <w:r>
          <w:rPr/>
          <w:t>4</w:t>
        </w:r>
      </w:ins>
      <w:ins w:id="56" w:author="Windows User" w:date="2021-11-09T11:46:00Z">
        <w:r>
          <w:rPr/>
          <w:fldChar w:fldCharType="end"/>
        </w:r>
      </w:ins>
      <w:ins w:id="57" w:author="Windows User" w:date="2021-11-09T11:46:00Z">
        <w:r>
          <w:rPr>
            <w:rStyle w:val="31"/>
          </w:rPr>
          <w:fldChar w:fldCharType="end"/>
        </w:r>
      </w:ins>
    </w:p>
    <w:p>
      <w:pPr>
        <w:pStyle w:val="21"/>
        <w:tabs>
          <w:tab w:val="left" w:pos="960"/>
          <w:tab w:val="right" w:leader="dot" w:pos="8296"/>
        </w:tabs>
        <w:rPr>
          <w:ins w:id="58" w:author="Windows User" w:date="2021-11-09T11:46:00Z"/>
          <w:rFonts w:asciiTheme="minorHAnsi" w:hAnsiTheme="minorHAnsi" w:eastAsiaTheme="minorEastAsia" w:cstheme="minorBidi"/>
          <w:b w:val="0"/>
          <w:bCs w:val="0"/>
          <w:kern w:val="2"/>
          <w:sz w:val="21"/>
        </w:rPr>
      </w:pPr>
      <w:ins w:id="59" w:author="Windows User" w:date="2021-11-09T11:46:00Z">
        <w:r>
          <w:rPr>
            <w:rStyle w:val="31"/>
          </w:rPr>
          <w:fldChar w:fldCharType="begin"/>
        </w:r>
      </w:ins>
      <w:ins w:id="60" w:author="Windows User" w:date="2021-11-09T11:46:00Z">
        <w:r>
          <w:rPr>
            <w:rStyle w:val="31"/>
          </w:rPr>
          <w:instrText xml:space="preserve"> </w:instrText>
        </w:r>
      </w:ins>
      <w:ins w:id="61" w:author="Windows User" w:date="2021-11-09T11:46:00Z">
        <w:r>
          <w:rPr/>
          <w:instrText xml:space="preserve">HYPERLINK \l "_Toc87350836"</w:instrText>
        </w:r>
      </w:ins>
      <w:ins w:id="62" w:author="Windows User" w:date="2021-11-09T11:46:00Z">
        <w:r>
          <w:rPr>
            <w:rStyle w:val="31"/>
          </w:rPr>
          <w:instrText xml:space="preserve"> </w:instrText>
        </w:r>
      </w:ins>
      <w:ins w:id="63" w:author="Windows User" w:date="2021-11-09T11:46:00Z">
        <w:r>
          <w:rPr>
            <w:rStyle w:val="31"/>
          </w:rPr>
          <w:fldChar w:fldCharType="separate"/>
        </w:r>
      </w:ins>
      <w:ins w:id="64" w:author="Windows User" w:date="2021-11-09T11:46:00Z">
        <w:r>
          <w:rPr>
            <w:rStyle w:val="31"/>
          </w:rPr>
          <w:t>3.1.</w:t>
        </w:r>
      </w:ins>
      <w:ins w:id="65" w:author="Windows User" w:date="2021-11-09T11:46:00Z">
        <w:r>
          <w:rPr>
            <w:rFonts w:asciiTheme="minorHAnsi" w:hAnsiTheme="minorHAnsi" w:eastAsiaTheme="minorEastAsia" w:cstheme="minorBidi"/>
            <w:b w:val="0"/>
            <w:bCs w:val="0"/>
            <w:kern w:val="2"/>
            <w:sz w:val="21"/>
          </w:rPr>
          <w:tab/>
        </w:r>
      </w:ins>
      <w:ins w:id="66" w:author="Windows User" w:date="2021-11-09T11:46:00Z">
        <w:r>
          <w:rPr>
            <w:rStyle w:val="31"/>
          </w:rPr>
          <w:t>术语和定义</w:t>
        </w:r>
      </w:ins>
      <w:ins w:id="67" w:author="Windows User" w:date="2021-11-09T11:46:00Z">
        <w:r>
          <w:rPr/>
          <w:tab/>
        </w:r>
      </w:ins>
      <w:ins w:id="68" w:author="Windows User" w:date="2021-11-09T11:46:00Z">
        <w:r>
          <w:rPr/>
          <w:fldChar w:fldCharType="begin"/>
        </w:r>
      </w:ins>
      <w:ins w:id="69" w:author="Windows User" w:date="2021-11-09T11:46:00Z">
        <w:r>
          <w:rPr/>
          <w:instrText xml:space="preserve"> PAGEREF _Toc87350836 \h </w:instrText>
        </w:r>
      </w:ins>
      <w:r>
        <w:fldChar w:fldCharType="separate"/>
      </w:r>
      <w:ins w:id="70" w:author="Windows User" w:date="2021-11-09T11:46:00Z">
        <w:r>
          <w:rPr/>
          <w:t>4</w:t>
        </w:r>
      </w:ins>
      <w:ins w:id="71" w:author="Windows User" w:date="2021-11-09T11:46:00Z">
        <w:r>
          <w:rPr/>
          <w:fldChar w:fldCharType="end"/>
        </w:r>
      </w:ins>
      <w:ins w:id="72" w:author="Windows User" w:date="2021-11-09T11:46:00Z">
        <w:r>
          <w:rPr>
            <w:rStyle w:val="31"/>
          </w:rPr>
          <w:fldChar w:fldCharType="end"/>
        </w:r>
      </w:ins>
    </w:p>
    <w:p>
      <w:pPr>
        <w:pStyle w:val="21"/>
        <w:tabs>
          <w:tab w:val="left" w:pos="960"/>
          <w:tab w:val="right" w:leader="dot" w:pos="8296"/>
        </w:tabs>
        <w:rPr>
          <w:ins w:id="73" w:author="Windows User" w:date="2021-11-09T11:46:00Z"/>
          <w:rFonts w:asciiTheme="minorHAnsi" w:hAnsiTheme="minorHAnsi" w:eastAsiaTheme="minorEastAsia" w:cstheme="minorBidi"/>
          <w:b w:val="0"/>
          <w:bCs w:val="0"/>
          <w:kern w:val="2"/>
          <w:sz w:val="21"/>
        </w:rPr>
      </w:pPr>
      <w:ins w:id="74" w:author="Windows User" w:date="2021-11-09T11:46:00Z">
        <w:r>
          <w:rPr>
            <w:rStyle w:val="31"/>
          </w:rPr>
          <w:fldChar w:fldCharType="begin"/>
        </w:r>
      </w:ins>
      <w:ins w:id="75" w:author="Windows User" w:date="2021-11-09T11:46:00Z">
        <w:r>
          <w:rPr>
            <w:rStyle w:val="31"/>
          </w:rPr>
          <w:instrText xml:space="preserve"> </w:instrText>
        </w:r>
      </w:ins>
      <w:ins w:id="76" w:author="Windows User" w:date="2021-11-09T11:46:00Z">
        <w:r>
          <w:rPr/>
          <w:instrText xml:space="preserve">HYPERLINK \l "_Toc87350837"</w:instrText>
        </w:r>
      </w:ins>
      <w:ins w:id="77" w:author="Windows User" w:date="2021-11-09T11:46:00Z">
        <w:r>
          <w:rPr>
            <w:rStyle w:val="31"/>
          </w:rPr>
          <w:instrText xml:space="preserve"> </w:instrText>
        </w:r>
      </w:ins>
      <w:ins w:id="78" w:author="Windows User" w:date="2021-11-09T11:46:00Z">
        <w:r>
          <w:rPr>
            <w:rStyle w:val="31"/>
          </w:rPr>
          <w:fldChar w:fldCharType="separate"/>
        </w:r>
      </w:ins>
      <w:ins w:id="79" w:author="Windows User" w:date="2021-11-09T11:46:00Z">
        <w:r>
          <w:rPr>
            <w:rStyle w:val="31"/>
          </w:rPr>
          <w:t>3.2.</w:t>
        </w:r>
      </w:ins>
      <w:ins w:id="80" w:author="Windows User" w:date="2021-11-09T11:46:00Z">
        <w:r>
          <w:rPr>
            <w:rFonts w:asciiTheme="minorHAnsi" w:hAnsiTheme="minorHAnsi" w:eastAsiaTheme="minorEastAsia" w:cstheme="minorBidi"/>
            <w:b w:val="0"/>
            <w:bCs w:val="0"/>
            <w:kern w:val="2"/>
            <w:sz w:val="21"/>
          </w:rPr>
          <w:tab/>
        </w:r>
      </w:ins>
      <w:ins w:id="81" w:author="Windows User" w:date="2021-11-09T11:46:00Z">
        <w:r>
          <w:rPr>
            <w:rStyle w:val="31"/>
          </w:rPr>
          <w:t>符号与缩略语</w:t>
        </w:r>
      </w:ins>
      <w:ins w:id="82" w:author="Windows User" w:date="2021-11-09T11:46:00Z">
        <w:r>
          <w:rPr/>
          <w:tab/>
        </w:r>
      </w:ins>
      <w:ins w:id="83" w:author="Windows User" w:date="2021-11-09T11:46:00Z">
        <w:r>
          <w:rPr/>
          <w:fldChar w:fldCharType="begin"/>
        </w:r>
      </w:ins>
      <w:ins w:id="84" w:author="Windows User" w:date="2021-11-09T11:46:00Z">
        <w:r>
          <w:rPr/>
          <w:instrText xml:space="preserve"> PAGEREF _Toc87350837 \h </w:instrText>
        </w:r>
      </w:ins>
      <w:r>
        <w:fldChar w:fldCharType="separate"/>
      </w:r>
      <w:ins w:id="85" w:author="Windows User" w:date="2021-11-09T11:46:00Z">
        <w:r>
          <w:rPr/>
          <w:t>5</w:t>
        </w:r>
      </w:ins>
      <w:ins w:id="86" w:author="Windows User" w:date="2021-11-09T11:46:00Z">
        <w:r>
          <w:rPr/>
          <w:fldChar w:fldCharType="end"/>
        </w:r>
      </w:ins>
      <w:ins w:id="87" w:author="Windows User" w:date="2021-11-09T11:46:00Z">
        <w:r>
          <w:rPr>
            <w:rStyle w:val="31"/>
          </w:rPr>
          <w:fldChar w:fldCharType="end"/>
        </w:r>
      </w:ins>
    </w:p>
    <w:p>
      <w:pPr>
        <w:pStyle w:val="18"/>
        <w:tabs>
          <w:tab w:val="left" w:pos="480"/>
          <w:tab w:val="right" w:leader="dot" w:pos="8296"/>
        </w:tabs>
        <w:rPr>
          <w:ins w:id="88" w:author="Windows User" w:date="2021-11-09T11:46:00Z"/>
          <w:rFonts w:asciiTheme="minorHAnsi" w:hAnsiTheme="minorHAnsi" w:eastAsiaTheme="minorEastAsia" w:cstheme="minorBidi"/>
          <w:b w:val="0"/>
          <w:bCs w:val="0"/>
          <w:kern w:val="2"/>
          <w:sz w:val="21"/>
          <w:szCs w:val="22"/>
        </w:rPr>
      </w:pPr>
      <w:ins w:id="89" w:author="Windows User" w:date="2021-11-09T11:46:00Z">
        <w:r>
          <w:rPr>
            <w:rStyle w:val="31"/>
          </w:rPr>
          <w:fldChar w:fldCharType="begin"/>
        </w:r>
      </w:ins>
      <w:ins w:id="90" w:author="Windows User" w:date="2021-11-09T11:46:00Z">
        <w:r>
          <w:rPr>
            <w:rStyle w:val="31"/>
          </w:rPr>
          <w:instrText xml:space="preserve"> </w:instrText>
        </w:r>
      </w:ins>
      <w:ins w:id="91" w:author="Windows User" w:date="2021-11-09T11:46:00Z">
        <w:r>
          <w:rPr/>
          <w:instrText xml:space="preserve">HYPERLINK \l "_Toc87350838"</w:instrText>
        </w:r>
      </w:ins>
      <w:ins w:id="92" w:author="Windows User" w:date="2021-11-09T11:46:00Z">
        <w:r>
          <w:rPr>
            <w:rStyle w:val="31"/>
          </w:rPr>
          <w:instrText xml:space="preserve"> </w:instrText>
        </w:r>
      </w:ins>
      <w:ins w:id="93" w:author="Windows User" w:date="2021-11-09T11:46:00Z">
        <w:r>
          <w:rPr>
            <w:rStyle w:val="31"/>
          </w:rPr>
          <w:fldChar w:fldCharType="separate"/>
        </w:r>
      </w:ins>
      <w:ins w:id="94" w:author="Windows User" w:date="2021-11-09T11:46:00Z">
        <w:r>
          <w:rPr>
            <w:rStyle w:val="31"/>
          </w:rPr>
          <w:t>4.</w:t>
        </w:r>
      </w:ins>
      <w:ins w:id="95" w:author="Windows User" w:date="2021-11-09T11:46:00Z">
        <w:r>
          <w:rPr>
            <w:rFonts w:asciiTheme="minorHAnsi" w:hAnsiTheme="minorHAnsi" w:eastAsiaTheme="minorEastAsia" w:cstheme="minorBidi"/>
            <w:b w:val="0"/>
            <w:bCs w:val="0"/>
            <w:kern w:val="2"/>
            <w:sz w:val="21"/>
            <w:szCs w:val="22"/>
          </w:rPr>
          <w:tab/>
        </w:r>
      </w:ins>
      <w:ins w:id="96" w:author="Windows User" w:date="2021-11-09T11:46:00Z">
        <w:r>
          <w:rPr>
            <w:rStyle w:val="31"/>
          </w:rPr>
          <w:t>业务流程</w:t>
        </w:r>
      </w:ins>
      <w:ins w:id="97" w:author="Windows User" w:date="2021-11-09T11:46:00Z">
        <w:r>
          <w:rPr/>
          <w:tab/>
        </w:r>
      </w:ins>
      <w:ins w:id="98" w:author="Windows User" w:date="2021-11-09T11:46:00Z">
        <w:r>
          <w:rPr/>
          <w:fldChar w:fldCharType="begin"/>
        </w:r>
      </w:ins>
      <w:ins w:id="99" w:author="Windows User" w:date="2021-11-09T11:46:00Z">
        <w:r>
          <w:rPr/>
          <w:instrText xml:space="preserve"> PAGEREF _Toc87350838 \h </w:instrText>
        </w:r>
      </w:ins>
      <w:r>
        <w:fldChar w:fldCharType="separate"/>
      </w:r>
      <w:ins w:id="100" w:author="Windows User" w:date="2021-11-09T11:46:00Z">
        <w:r>
          <w:rPr/>
          <w:t>6</w:t>
        </w:r>
      </w:ins>
      <w:ins w:id="101" w:author="Windows User" w:date="2021-11-09T11:46:00Z">
        <w:r>
          <w:rPr/>
          <w:fldChar w:fldCharType="end"/>
        </w:r>
      </w:ins>
      <w:ins w:id="102" w:author="Windows User" w:date="2021-11-09T11:46:00Z">
        <w:r>
          <w:rPr>
            <w:rStyle w:val="31"/>
          </w:rPr>
          <w:fldChar w:fldCharType="end"/>
        </w:r>
      </w:ins>
    </w:p>
    <w:p>
      <w:pPr>
        <w:pStyle w:val="21"/>
        <w:tabs>
          <w:tab w:val="left" w:pos="960"/>
          <w:tab w:val="right" w:leader="dot" w:pos="8296"/>
        </w:tabs>
        <w:rPr>
          <w:ins w:id="103" w:author="Windows User" w:date="2021-11-09T11:46:00Z"/>
          <w:rFonts w:asciiTheme="minorHAnsi" w:hAnsiTheme="minorHAnsi" w:eastAsiaTheme="minorEastAsia" w:cstheme="minorBidi"/>
          <w:b w:val="0"/>
          <w:bCs w:val="0"/>
          <w:kern w:val="2"/>
          <w:sz w:val="21"/>
        </w:rPr>
      </w:pPr>
      <w:ins w:id="104" w:author="Windows User" w:date="2021-11-09T11:46:00Z">
        <w:r>
          <w:rPr>
            <w:rStyle w:val="31"/>
          </w:rPr>
          <w:fldChar w:fldCharType="begin"/>
        </w:r>
      </w:ins>
      <w:ins w:id="105" w:author="Windows User" w:date="2021-11-09T11:46:00Z">
        <w:r>
          <w:rPr>
            <w:rStyle w:val="31"/>
          </w:rPr>
          <w:instrText xml:space="preserve"> </w:instrText>
        </w:r>
      </w:ins>
      <w:ins w:id="106" w:author="Windows User" w:date="2021-11-09T11:46:00Z">
        <w:r>
          <w:rPr/>
          <w:instrText xml:space="preserve">HYPERLINK \l "_Toc87350839"</w:instrText>
        </w:r>
      </w:ins>
      <w:ins w:id="107" w:author="Windows User" w:date="2021-11-09T11:46:00Z">
        <w:r>
          <w:rPr>
            <w:rStyle w:val="31"/>
          </w:rPr>
          <w:instrText xml:space="preserve"> </w:instrText>
        </w:r>
      </w:ins>
      <w:ins w:id="108" w:author="Windows User" w:date="2021-11-09T11:46:00Z">
        <w:r>
          <w:rPr>
            <w:rStyle w:val="31"/>
          </w:rPr>
          <w:fldChar w:fldCharType="separate"/>
        </w:r>
      </w:ins>
      <w:ins w:id="109" w:author="Windows User" w:date="2021-11-09T11:46:00Z">
        <w:r>
          <w:rPr>
            <w:rStyle w:val="31"/>
          </w:rPr>
          <w:t>4.1.</w:t>
        </w:r>
      </w:ins>
      <w:ins w:id="110" w:author="Windows User" w:date="2021-11-09T11:46:00Z">
        <w:r>
          <w:rPr>
            <w:rFonts w:asciiTheme="minorHAnsi" w:hAnsiTheme="minorHAnsi" w:eastAsiaTheme="minorEastAsia" w:cstheme="minorBidi"/>
            <w:b w:val="0"/>
            <w:bCs w:val="0"/>
            <w:kern w:val="2"/>
            <w:sz w:val="21"/>
          </w:rPr>
          <w:tab/>
        </w:r>
      </w:ins>
      <w:ins w:id="111" w:author="Windows User" w:date="2021-11-09T11:46:00Z">
        <w:r>
          <w:rPr>
            <w:rStyle w:val="31"/>
          </w:rPr>
          <w:t>制卡数据文件申请</w:t>
        </w:r>
      </w:ins>
      <w:ins w:id="112" w:author="Windows User" w:date="2021-11-09T11:46:00Z">
        <w:r>
          <w:rPr/>
          <w:tab/>
        </w:r>
      </w:ins>
      <w:ins w:id="113" w:author="Windows User" w:date="2021-11-09T11:46:00Z">
        <w:r>
          <w:rPr/>
          <w:fldChar w:fldCharType="begin"/>
        </w:r>
      </w:ins>
      <w:ins w:id="114" w:author="Windows User" w:date="2021-11-09T11:46:00Z">
        <w:r>
          <w:rPr/>
          <w:instrText xml:space="preserve"> PAGEREF _Toc87350839 \h </w:instrText>
        </w:r>
      </w:ins>
      <w:r>
        <w:fldChar w:fldCharType="separate"/>
      </w:r>
      <w:ins w:id="115" w:author="Windows User" w:date="2021-11-09T11:46:00Z">
        <w:r>
          <w:rPr/>
          <w:t>6</w:t>
        </w:r>
      </w:ins>
      <w:ins w:id="116" w:author="Windows User" w:date="2021-11-09T11:46:00Z">
        <w:r>
          <w:rPr/>
          <w:fldChar w:fldCharType="end"/>
        </w:r>
      </w:ins>
      <w:ins w:id="117" w:author="Windows User" w:date="2021-11-09T11:46:00Z">
        <w:r>
          <w:rPr>
            <w:rStyle w:val="31"/>
          </w:rPr>
          <w:fldChar w:fldCharType="end"/>
        </w:r>
      </w:ins>
    </w:p>
    <w:p>
      <w:pPr>
        <w:pStyle w:val="21"/>
        <w:tabs>
          <w:tab w:val="left" w:pos="960"/>
          <w:tab w:val="right" w:leader="dot" w:pos="8296"/>
        </w:tabs>
        <w:rPr>
          <w:ins w:id="118" w:author="Windows User" w:date="2021-11-09T11:46:00Z"/>
          <w:rFonts w:asciiTheme="minorHAnsi" w:hAnsiTheme="minorHAnsi" w:eastAsiaTheme="minorEastAsia" w:cstheme="minorBidi"/>
          <w:b w:val="0"/>
          <w:bCs w:val="0"/>
          <w:kern w:val="2"/>
          <w:sz w:val="21"/>
        </w:rPr>
      </w:pPr>
      <w:ins w:id="119" w:author="Windows User" w:date="2021-11-09T11:46:00Z">
        <w:r>
          <w:rPr>
            <w:rStyle w:val="31"/>
          </w:rPr>
          <w:fldChar w:fldCharType="begin"/>
        </w:r>
      </w:ins>
      <w:ins w:id="120" w:author="Windows User" w:date="2021-11-09T11:46:00Z">
        <w:r>
          <w:rPr>
            <w:rStyle w:val="31"/>
          </w:rPr>
          <w:instrText xml:space="preserve"> </w:instrText>
        </w:r>
      </w:ins>
      <w:ins w:id="121" w:author="Windows User" w:date="2021-11-09T11:46:00Z">
        <w:r>
          <w:rPr/>
          <w:instrText xml:space="preserve">HYPERLINK \l "_Toc87350840"</w:instrText>
        </w:r>
      </w:ins>
      <w:ins w:id="122" w:author="Windows User" w:date="2021-11-09T11:46:00Z">
        <w:r>
          <w:rPr>
            <w:rStyle w:val="31"/>
          </w:rPr>
          <w:instrText xml:space="preserve"> </w:instrText>
        </w:r>
      </w:ins>
      <w:ins w:id="123" w:author="Windows User" w:date="2021-11-09T11:46:00Z">
        <w:r>
          <w:rPr>
            <w:rStyle w:val="31"/>
          </w:rPr>
          <w:fldChar w:fldCharType="separate"/>
        </w:r>
      </w:ins>
      <w:ins w:id="124" w:author="Windows User" w:date="2021-11-09T11:46:00Z">
        <w:r>
          <w:rPr>
            <w:rStyle w:val="31"/>
          </w:rPr>
          <w:t>4.2.</w:t>
        </w:r>
      </w:ins>
      <w:ins w:id="125" w:author="Windows User" w:date="2021-11-09T11:46:00Z">
        <w:r>
          <w:rPr>
            <w:rFonts w:asciiTheme="minorHAnsi" w:hAnsiTheme="minorHAnsi" w:eastAsiaTheme="minorEastAsia" w:cstheme="minorBidi"/>
            <w:b w:val="0"/>
            <w:bCs w:val="0"/>
            <w:kern w:val="2"/>
            <w:sz w:val="21"/>
          </w:rPr>
          <w:tab/>
        </w:r>
      </w:ins>
      <w:ins w:id="126" w:author="Windows User" w:date="2021-11-09T11:46:00Z">
        <w:r>
          <w:rPr>
            <w:rStyle w:val="31"/>
          </w:rPr>
          <w:t>激活请求</w:t>
        </w:r>
      </w:ins>
      <w:ins w:id="127" w:author="Windows User" w:date="2021-11-09T11:46:00Z">
        <w:r>
          <w:rPr/>
          <w:tab/>
        </w:r>
      </w:ins>
      <w:ins w:id="128" w:author="Windows User" w:date="2021-11-09T11:46:00Z">
        <w:r>
          <w:rPr/>
          <w:fldChar w:fldCharType="begin"/>
        </w:r>
      </w:ins>
      <w:ins w:id="129" w:author="Windows User" w:date="2021-11-09T11:46:00Z">
        <w:r>
          <w:rPr/>
          <w:instrText xml:space="preserve"> PAGEREF _Toc87350840 \h </w:instrText>
        </w:r>
      </w:ins>
      <w:r>
        <w:fldChar w:fldCharType="separate"/>
      </w:r>
      <w:ins w:id="130" w:author="Windows User" w:date="2021-11-09T11:46:00Z">
        <w:r>
          <w:rPr/>
          <w:t>6</w:t>
        </w:r>
      </w:ins>
      <w:ins w:id="131" w:author="Windows User" w:date="2021-11-09T11:46:00Z">
        <w:r>
          <w:rPr/>
          <w:fldChar w:fldCharType="end"/>
        </w:r>
      </w:ins>
      <w:ins w:id="132" w:author="Windows User" w:date="2021-11-09T11:46:00Z">
        <w:r>
          <w:rPr>
            <w:rStyle w:val="31"/>
          </w:rPr>
          <w:fldChar w:fldCharType="end"/>
        </w:r>
      </w:ins>
    </w:p>
    <w:p>
      <w:pPr>
        <w:pStyle w:val="21"/>
        <w:tabs>
          <w:tab w:val="left" w:pos="960"/>
          <w:tab w:val="right" w:leader="dot" w:pos="8296"/>
        </w:tabs>
        <w:rPr>
          <w:ins w:id="133" w:author="Windows User" w:date="2021-11-09T11:46:00Z"/>
          <w:rFonts w:asciiTheme="minorHAnsi" w:hAnsiTheme="minorHAnsi" w:eastAsiaTheme="minorEastAsia" w:cstheme="minorBidi"/>
          <w:b w:val="0"/>
          <w:bCs w:val="0"/>
          <w:kern w:val="2"/>
          <w:sz w:val="21"/>
        </w:rPr>
      </w:pPr>
      <w:ins w:id="134" w:author="Windows User" w:date="2021-11-09T11:46:00Z">
        <w:r>
          <w:rPr>
            <w:rStyle w:val="31"/>
          </w:rPr>
          <w:fldChar w:fldCharType="begin"/>
        </w:r>
      </w:ins>
      <w:ins w:id="135" w:author="Windows User" w:date="2021-11-09T11:46:00Z">
        <w:r>
          <w:rPr>
            <w:rStyle w:val="31"/>
          </w:rPr>
          <w:instrText xml:space="preserve"> </w:instrText>
        </w:r>
      </w:ins>
      <w:ins w:id="136" w:author="Windows User" w:date="2021-11-09T11:46:00Z">
        <w:r>
          <w:rPr/>
          <w:instrText xml:space="preserve">HYPERLINK \l "_Toc87350841"</w:instrText>
        </w:r>
      </w:ins>
      <w:ins w:id="137" w:author="Windows User" w:date="2021-11-09T11:46:00Z">
        <w:r>
          <w:rPr>
            <w:rStyle w:val="31"/>
          </w:rPr>
          <w:instrText xml:space="preserve"> </w:instrText>
        </w:r>
      </w:ins>
      <w:ins w:id="138" w:author="Windows User" w:date="2021-11-09T11:46:00Z">
        <w:r>
          <w:rPr>
            <w:rStyle w:val="31"/>
          </w:rPr>
          <w:fldChar w:fldCharType="separate"/>
        </w:r>
      </w:ins>
      <w:ins w:id="139" w:author="Windows User" w:date="2021-11-09T11:46:00Z">
        <w:r>
          <w:rPr>
            <w:rStyle w:val="31"/>
          </w:rPr>
          <w:t>4.3.</w:t>
        </w:r>
      </w:ins>
      <w:ins w:id="140" w:author="Windows User" w:date="2021-11-09T11:46:00Z">
        <w:r>
          <w:rPr>
            <w:rFonts w:asciiTheme="minorHAnsi" w:hAnsiTheme="minorHAnsi" w:eastAsiaTheme="minorEastAsia" w:cstheme="minorBidi"/>
            <w:b w:val="0"/>
            <w:bCs w:val="0"/>
            <w:kern w:val="2"/>
            <w:sz w:val="21"/>
          </w:rPr>
          <w:tab/>
        </w:r>
      </w:ins>
      <w:ins w:id="141" w:author="Windows User" w:date="2021-11-09T11:46:00Z">
        <w:r>
          <w:rPr>
            <w:rStyle w:val="31"/>
          </w:rPr>
          <w:t>充值请求</w:t>
        </w:r>
      </w:ins>
      <w:ins w:id="142" w:author="Windows User" w:date="2021-11-09T11:46:00Z">
        <w:r>
          <w:rPr/>
          <w:tab/>
        </w:r>
      </w:ins>
      <w:ins w:id="143" w:author="Windows User" w:date="2021-11-09T11:46:00Z">
        <w:r>
          <w:rPr/>
          <w:fldChar w:fldCharType="begin"/>
        </w:r>
      </w:ins>
      <w:ins w:id="144" w:author="Windows User" w:date="2021-11-09T11:46:00Z">
        <w:r>
          <w:rPr/>
          <w:instrText xml:space="preserve"> PAGEREF _Toc87350841 \h </w:instrText>
        </w:r>
      </w:ins>
      <w:r>
        <w:fldChar w:fldCharType="separate"/>
      </w:r>
      <w:ins w:id="145" w:author="Windows User" w:date="2021-11-09T11:46:00Z">
        <w:r>
          <w:rPr/>
          <w:t>8</w:t>
        </w:r>
      </w:ins>
      <w:ins w:id="146" w:author="Windows User" w:date="2021-11-09T11:46:00Z">
        <w:r>
          <w:rPr/>
          <w:fldChar w:fldCharType="end"/>
        </w:r>
      </w:ins>
      <w:ins w:id="147" w:author="Windows User" w:date="2021-11-09T11:46:00Z">
        <w:r>
          <w:rPr>
            <w:rStyle w:val="31"/>
          </w:rPr>
          <w:fldChar w:fldCharType="end"/>
        </w:r>
      </w:ins>
    </w:p>
    <w:p>
      <w:pPr>
        <w:pStyle w:val="21"/>
        <w:tabs>
          <w:tab w:val="left" w:pos="960"/>
          <w:tab w:val="right" w:leader="dot" w:pos="8296"/>
        </w:tabs>
        <w:rPr>
          <w:ins w:id="148" w:author="Windows User" w:date="2021-11-09T11:46:00Z"/>
          <w:rFonts w:asciiTheme="minorHAnsi" w:hAnsiTheme="minorHAnsi" w:eastAsiaTheme="minorEastAsia" w:cstheme="minorBidi"/>
          <w:b w:val="0"/>
          <w:bCs w:val="0"/>
          <w:kern w:val="2"/>
          <w:sz w:val="21"/>
        </w:rPr>
      </w:pPr>
      <w:ins w:id="149" w:author="Windows User" w:date="2021-11-09T11:46:00Z">
        <w:r>
          <w:rPr>
            <w:rStyle w:val="31"/>
          </w:rPr>
          <w:fldChar w:fldCharType="begin"/>
        </w:r>
      </w:ins>
      <w:ins w:id="150" w:author="Windows User" w:date="2021-11-09T11:46:00Z">
        <w:r>
          <w:rPr>
            <w:rStyle w:val="31"/>
          </w:rPr>
          <w:instrText xml:space="preserve"> </w:instrText>
        </w:r>
      </w:ins>
      <w:ins w:id="151" w:author="Windows User" w:date="2021-11-09T11:46:00Z">
        <w:r>
          <w:rPr/>
          <w:instrText xml:space="preserve">HYPERLINK \l "_Toc87350842"</w:instrText>
        </w:r>
      </w:ins>
      <w:ins w:id="152" w:author="Windows User" w:date="2021-11-09T11:46:00Z">
        <w:r>
          <w:rPr>
            <w:rStyle w:val="31"/>
          </w:rPr>
          <w:instrText xml:space="preserve"> </w:instrText>
        </w:r>
      </w:ins>
      <w:ins w:id="153" w:author="Windows User" w:date="2021-11-09T11:46:00Z">
        <w:r>
          <w:rPr>
            <w:rStyle w:val="31"/>
          </w:rPr>
          <w:fldChar w:fldCharType="separate"/>
        </w:r>
      </w:ins>
      <w:ins w:id="154" w:author="Windows User" w:date="2021-11-09T11:46:00Z">
        <w:r>
          <w:rPr>
            <w:rStyle w:val="31"/>
          </w:rPr>
          <w:t>4.4.</w:t>
        </w:r>
      </w:ins>
      <w:ins w:id="155" w:author="Windows User" w:date="2021-11-09T11:46:00Z">
        <w:r>
          <w:rPr>
            <w:rFonts w:asciiTheme="minorHAnsi" w:hAnsiTheme="minorHAnsi" w:eastAsiaTheme="minorEastAsia" w:cstheme="minorBidi"/>
            <w:b w:val="0"/>
            <w:bCs w:val="0"/>
            <w:kern w:val="2"/>
            <w:sz w:val="21"/>
          </w:rPr>
          <w:tab/>
        </w:r>
      </w:ins>
      <w:ins w:id="156" w:author="Windows User" w:date="2021-11-09T11:46:00Z">
        <w:r>
          <w:rPr>
            <w:rStyle w:val="31"/>
          </w:rPr>
          <w:t>退卡请求</w:t>
        </w:r>
      </w:ins>
      <w:ins w:id="157" w:author="Windows User" w:date="2021-11-09T11:46:00Z">
        <w:r>
          <w:rPr/>
          <w:tab/>
        </w:r>
      </w:ins>
      <w:ins w:id="158" w:author="Windows User" w:date="2021-11-09T11:46:00Z">
        <w:r>
          <w:rPr/>
          <w:fldChar w:fldCharType="begin"/>
        </w:r>
      </w:ins>
      <w:ins w:id="159" w:author="Windows User" w:date="2021-11-09T11:46:00Z">
        <w:r>
          <w:rPr/>
          <w:instrText xml:space="preserve"> PAGEREF _Toc87350842 \h </w:instrText>
        </w:r>
      </w:ins>
      <w:r>
        <w:fldChar w:fldCharType="separate"/>
      </w:r>
      <w:ins w:id="160" w:author="Windows User" w:date="2021-11-09T11:46:00Z">
        <w:r>
          <w:rPr/>
          <w:t>9</w:t>
        </w:r>
      </w:ins>
      <w:ins w:id="161" w:author="Windows User" w:date="2021-11-09T11:46:00Z">
        <w:r>
          <w:rPr/>
          <w:fldChar w:fldCharType="end"/>
        </w:r>
      </w:ins>
      <w:ins w:id="162" w:author="Windows User" w:date="2021-11-09T11:46:00Z">
        <w:r>
          <w:rPr>
            <w:rStyle w:val="31"/>
          </w:rPr>
          <w:fldChar w:fldCharType="end"/>
        </w:r>
      </w:ins>
    </w:p>
    <w:p>
      <w:pPr>
        <w:pStyle w:val="21"/>
        <w:tabs>
          <w:tab w:val="left" w:pos="960"/>
          <w:tab w:val="right" w:leader="dot" w:pos="8296"/>
        </w:tabs>
        <w:rPr>
          <w:ins w:id="163" w:author="Windows User" w:date="2021-11-09T11:46:00Z"/>
          <w:rFonts w:asciiTheme="minorHAnsi" w:hAnsiTheme="minorHAnsi" w:eastAsiaTheme="minorEastAsia" w:cstheme="minorBidi"/>
          <w:b w:val="0"/>
          <w:bCs w:val="0"/>
          <w:kern w:val="2"/>
          <w:sz w:val="21"/>
        </w:rPr>
      </w:pPr>
      <w:ins w:id="164" w:author="Windows User" w:date="2021-11-09T11:46:00Z">
        <w:r>
          <w:rPr>
            <w:rStyle w:val="31"/>
          </w:rPr>
          <w:fldChar w:fldCharType="begin"/>
        </w:r>
      </w:ins>
      <w:ins w:id="165" w:author="Windows User" w:date="2021-11-09T11:46:00Z">
        <w:r>
          <w:rPr>
            <w:rStyle w:val="31"/>
          </w:rPr>
          <w:instrText xml:space="preserve"> </w:instrText>
        </w:r>
      </w:ins>
      <w:ins w:id="166" w:author="Windows User" w:date="2021-11-09T11:46:00Z">
        <w:r>
          <w:rPr/>
          <w:instrText xml:space="preserve">HYPERLINK \l "_Toc87350843"</w:instrText>
        </w:r>
      </w:ins>
      <w:ins w:id="167" w:author="Windows User" w:date="2021-11-09T11:46:00Z">
        <w:r>
          <w:rPr>
            <w:rStyle w:val="31"/>
          </w:rPr>
          <w:instrText xml:space="preserve"> </w:instrText>
        </w:r>
      </w:ins>
      <w:ins w:id="168" w:author="Windows User" w:date="2021-11-09T11:46:00Z">
        <w:r>
          <w:rPr>
            <w:rStyle w:val="31"/>
          </w:rPr>
          <w:fldChar w:fldCharType="separate"/>
        </w:r>
      </w:ins>
      <w:ins w:id="169" w:author="Windows User" w:date="2021-11-09T11:46:00Z">
        <w:r>
          <w:rPr>
            <w:rStyle w:val="31"/>
          </w:rPr>
          <w:t>4.5.</w:t>
        </w:r>
      </w:ins>
      <w:ins w:id="170" w:author="Windows User" w:date="2021-11-09T11:46:00Z">
        <w:r>
          <w:rPr>
            <w:rFonts w:asciiTheme="minorHAnsi" w:hAnsiTheme="minorHAnsi" w:eastAsiaTheme="minorEastAsia" w:cstheme="minorBidi"/>
            <w:b w:val="0"/>
            <w:bCs w:val="0"/>
            <w:kern w:val="2"/>
            <w:sz w:val="21"/>
          </w:rPr>
          <w:tab/>
        </w:r>
      </w:ins>
      <w:ins w:id="171" w:author="Windows User" w:date="2021-11-09T11:46:00Z">
        <w:r>
          <w:rPr>
            <w:rStyle w:val="31"/>
          </w:rPr>
          <w:t>退资请求</w:t>
        </w:r>
      </w:ins>
      <w:ins w:id="172" w:author="Windows User" w:date="2021-11-09T11:46:00Z">
        <w:r>
          <w:rPr/>
          <w:tab/>
        </w:r>
      </w:ins>
      <w:ins w:id="173" w:author="Windows User" w:date="2021-11-09T11:46:00Z">
        <w:r>
          <w:rPr/>
          <w:fldChar w:fldCharType="begin"/>
        </w:r>
      </w:ins>
      <w:ins w:id="174" w:author="Windows User" w:date="2021-11-09T11:46:00Z">
        <w:r>
          <w:rPr/>
          <w:instrText xml:space="preserve"> PAGEREF _Toc87350843 \h </w:instrText>
        </w:r>
      </w:ins>
      <w:r>
        <w:fldChar w:fldCharType="separate"/>
      </w:r>
      <w:ins w:id="175" w:author="Windows User" w:date="2021-11-09T11:46:00Z">
        <w:r>
          <w:rPr/>
          <w:t>10</w:t>
        </w:r>
      </w:ins>
      <w:ins w:id="176" w:author="Windows User" w:date="2021-11-09T11:46:00Z">
        <w:r>
          <w:rPr/>
          <w:fldChar w:fldCharType="end"/>
        </w:r>
      </w:ins>
      <w:ins w:id="177" w:author="Windows User" w:date="2021-11-09T11:46:00Z">
        <w:r>
          <w:rPr>
            <w:rStyle w:val="31"/>
          </w:rPr>
          <w:fldChar w:fldCharType="end"/>
        </w:r>
      </w:ins>
    </w:p>
    <w:p>
      <w:pPr>
        <w:pStyle w:val="21"/>
        <w:tabs>
          <w:tab w:val="left" w:pos="960"/>
          <w:tab w:val="right" w:leader="dot" w:pos="8296"/>
        </w:tabs>
        <w:rPr>
          <w:ins w:id="178" w:author="Windows User" w:date="2021-11-09T11:46:00Z"/>
          <w:rFonts w:asciiTheme="minorHAnsi" w:hAnsiTheme="minorHAnsi" w:eastAsiaTheme="minorEastAsia" w:cstheme="minorBidi"/>
          <w:b w:val="0"/>
          <w:bCs w:val="0"/>
          <w:kern w:val="2"/>
          <w:sz w:val="21"/>
        </w:rPr>
      </w:pPr>
      <w:ins w:id="179" w:author="Windows User" w:date="2021-11-09T11:46:00Z">
        <w:r>
          <w:rPr>
            <w:rStyle w:val="31"/>
          </w:rPr>
          <w:fldChar w:fldCharType="begin"/>
        </w:r>
      </w:ins>
      <w:ins w:id="180" w:author="Windows User" w:date="2021-11-09T11:46:00Z">
        <w:r>
          <w:rPr>
            <w:rStyle w:val="31"/>
          </w:rPr>
          <w:instrText xml:space="preserve"> </w:instrText>
        </w:r>
      </w:ins>
      <w:ins w:id="181" w:author="Windows User" w:date="2021-11-09T11:46:00Z">
        <w:r>
          <w:rPr/>
          <w:instrText xml:space="preserve">HYPERLINK \l "_Toc87350844"</w:instrText>
        </w:r>
      </w:ins>
      <w:ins w:id="182" w:author="Windows User" w:date="2021-11-09T11:46:00Z">
        <w:r>
          <w:rPr>
            <w:rStyle w:val="31"/>
          </w:rPr>
          <w:instrText xml:space="preserve"> </w:instrText>
        </w:r>
      </w:ins>
      <w:ins w:id="183" w:author="Windows User" w:date="2021-11-09T11:46:00Z">
        <w:r>
          <w:rPr>
            <w:rStyle w:val="31"/>
          </w:rPr>
          <w:fldChar w:fldCharType="separate"/>
        </w:r>
      </w:ins>
      <w:ins w:id="184" w:author="Windows User" w:date="2021-11-09T11:46:00Z">
        <w:r>
          <w:rPr>
            <w:rStyle w:val="31"/>
          </w:rPr>
          <w:t>4.6.</w:t>
        </w:r>
      </w:ins>
      <w:ins w:id="185" w:author="Windows User" w:date="2021-11-09T11:46:00Z">
        <w:r>
          <w:rPr>
            <w:rFonts w:asciiTheme="minorHAnsi" w:hAnsiTheme="minorHAnsi" w:eastAsiaTheme="minorEastAsia" w:cstheme="minorBidi"/>
            <w:b w:val="0"/>
            <w:bCs w:val="0"/>
            <w:kern w:val="2"/>
            <w:sz w:val="21"/>
          </w:rPr>
          <w:tab/>
        </w:r>
      </w:ins>
      <w:ins w:id="186" w:author="Windows User" w:date="2021-11-09T11:46:00Z">
        <w:r>
          <w:rPr>
            <w:rStyle w:val="31"/>
          </w:rPr>
          <w:t>卡种类型修改请求</w:t>
        </w:r>
      </w:ins>
      <w:ins w:id="187" w:author="Windows User" w:date="2021-11-09T11:46:00Z">
        <w:r>
          <w:rPr/>
          <w:tab/>
        </w:r>
      </w:ins>
      <w:ins w:id="188" w:author="Windows User" w:date="2021-11-09T11:46:00Z">
        <w:r>
          <w:rPr/>
          <w:fldChar w:fldCharType="begin"/>
        </w:r>
      </w:ins>
      <w:ins w:id="189" w:author="Windows User" w:date="2021-11-09T11:46:00Z">
        <w:r>
          <w:rPr/>
          <w:instrText xml:space="preserve"> PAGEREF _Toc87350844 \h </w:instrText>
        </w:r>
      </w:ins>
      <w:r>
        <w:fldChar w:fldCharType="separate"/>
      </w:r>
      <w:ins w:id="190" w:author="Windows User" w:date="2021-11-09T11:46:00Z">
        <w:r>
          <w:rPr/>
          <w:t>11</w:t>
        </w:r>
      </w:ins>
      <w:ins w:id="191" w:author="Windows User" w:date="2021-11-09T11:46:00Z">
        <w:r>
          <w:rPr/>
          <w:fldChar w:fldCharType="end"/>
        </w:r>
      </w:ins>
      <w:ins w:id="192" w:author="Windows User" w:date="2021-11-09T11:46:00Z">
        <w:r>
          <w:rPr>
            <w:rStyle w:val="31"/>
          </w:rPr>
          <w:fldChar w:fldCharType="end"/>
        </w:r>
      </w:ins>
    </w:p>
    <w:p>
      <w:pPr>
        <w:pStyle w:val="21"/>
        <w:tabs>
          <w:tab w:val="left" w:pos="960"/>
          <w:tab w:val="right" w:leader="dot" w:pos="8296"/>
        </w:tabs>
        <w:rPr>
          <w:ins w:id="193" w:author="Windows User" w:date="2021-11-09T11:46:00Z"/>
          <w:rFonts w:asciiTheme="minorHAnsi" w:hAnsiTheme="minorHAnsi" w:eastAsiaTheme="minorEastAsia" w:cstheme="minorBidi"/>
          <w:b w:val="0"/>
          <w:bCs w:val="0"/>
          <w:kern w:val="2"/>
          <w:sz w:val="21"/>
        </w:rPr>
      </w:pPr>
      <w:ins w:id="194" w:author="Windows User" w:date="2021-11-09T11:46:00Z">
        <w:r>
          <w:rPr>
            <w:rStyle w:val="31"/>
          </w:rPr>
          <w:fldChar w:fldCharType="begin"/>
        </w:r>
      </w:ins>
      <w:ins w:id="195" w:author="Windows User" w:date="2021-11-09T11:46:00Z">
        <w:r>
          <w:rPr>
            <w:rStyle w:val="31"/>
          </w:rPr>
          <w:instrText xml:space="preserve"> </w:instrText>
        </w:r>
      </w:ins>
      <w:ins w:id="196" w:author="Windows User" w:date="2021-11-09T11:46:00Z">
        <w:r>
          <w:rPr/>
          <w:instrText xml:space="preserve">HYPERLINK \l "_Toc87350845"</w:instrText>
        </w:r>
      </w:ins>
      <w:ins w:id="197" w:author="Windows User" w:date="2021-11-09T11:46:00Z">
        <w:r>
          <w:rPr>
            <w:rStyle w:val="31"/>
          </w:rPr>
          <w:instrText xml:space="preserve"> </w:instrText>
        </w:r>
      </w:ins>
      <w:ins w:id="198" w:author="Windows User" w:date="2021-11-09T11:46:00Z">
        <w:r>
          <w:rPr>
            <w:rStyle w:val="31"/>
          </w:rPr>
          <w:fldChar w:fldCharType="separate"/>
        </w:r>
      </w:ins>
      <w:ins w:id="199" w:author="Windows User" w:date="2021-11-09T11:46:00Z">
        <w:r>
          <w:rPr>
            <w:rStyle w:val="31"/>
          </w:rPr>
          <w:t>4.7.</w:t>
        </w:r>
      </w:ins>
      <w:ins w:id="200" w:author="Windows User" w:date="2021-11-09T11:46:00Z">
        <w:r>
          <w:rPr>
            <w:rFonts w:asciiTheme="minorHAnsi" w:hAnsiTheme="minorHAnsi" w:eastAsiaTheme="minorEastAsia" w:cstheme="minorBidi"/>
            <w:b w:val="0"/>
            <w:bCs w:val="0"/>
            <w:kern w:val="2"/>
            <w:sz w:val="21"/>
          </w:rPr>
          <w:tab/>
        </w:r>
      </w:ins>
      <w:ins w:id="201" w:author="Windows User" w:date="2021-11-09T11:46:00Z">
        <w:r>
          <w:rPr>
            <w:rStyle w:val="31"/>
          </w:rPr>
          <w:t>年检日期修改请求</w:t>
        </w:r>
      </w:ins>
      <w:ins w:id="202" w:author="Windows User" w:date="2021-11-09T11:46:00Z">
        <w:r>
          <w:rPr/>
          <w:tab/>
        </w:r>
      </w:ins>
      <w:ins w:id="203" w:author="Windows User" w:date="2021-11-09T11:46:00Z">
        <w:r>
          <w:rPr/>
          <w:fldChar w:fldCharType="begin"/>
        </w:r>
      </w:ins>
      <w:ins w:id="204" w:author="Windows User" w:date="2021-11-09T11:46:00Z">
        <w:r>
          <w:rPr/>
          <w:instrText xml:space="preserve"> PAGEREF _Toc87350845 \h </w:instrText>
        </w:r>
      </w:ins>
      <w:r>
        <w:fldChar w:fldCharType="separate"/>
      </w:r>
      <w:ins w:id="205" w:author="Windows User" w:date="2021-11-09T11:46:00Z">
        <w:r>
          <w:rPr/>
          <w:t>12</w:t>
        </w:r>
      </w:ins>
      <w:ins w:id="206" w:author="Windows User" w:date="2021-11-09T11:46:00Z">
        <w:r>
          <w:rPr/>
          <w:fldChar w:fldCharType="end"/>
        </w:r>
      </w:ins>
      <w:ins w:id="207" w:author="Windows User" w:date="2021-11-09T11:46:00Z">
        <w:r>
          <w:rPr>
            <w:rStyle w:val="31"/>
          </w:rPr>
          <w:fldChar w:fldCharType="end"/>
        </w:r>
      </w:ins>
    </w:p>
    <w:p>
      <w:pPr>
        <w:pStyle w:val="18"/>
        <w:tabs>
          <w:tab w:val="left" w:pos="480"/>
          <w:tab w:val="right" w:leader="dot" w:pos="8296"/>
        </w:tabs>
        <w:rPr>
          <w:ins w:id="208" w:author="Windows User" w:date="2021-11-09T11:46:00Z"/>
          <w:rFonts w:asciiTheme="minorHAnsi" w:hAnsiTheme="minorHAnsi" w:eastAsiaTheme="minorEastAsia" w:cstheme="minorBidi"/>
          <w:b w:val="0"/>
          <w:bCs w:val="0"/>
          <w:kern w:val="2"/>
          <w:sz w:val="21"/>
          <w:szCs w:val="22"/>
        </w:rPr>
      </w:pPr>
      <w:ins w:id="209" w:author="Windows User" w:date="2021-11-09T11:46:00Z">
        <w:r>
          <w:rPr>
            <w:rStyle w:val="31"/>
          </w:rPr>
          <w:fldChar w:fldCharType="begin"/>
        </w:r>
      </w:ins>
      <w:ins w:id="210" w:author="Windows User" w:date="2021-11-09T11:46:00Z">
        <w:r>
          <w:rPr>
            <w:rStyle w:val="31"/>
          </w:rPr>
          <w:instrText xml:space="preserve"> </w:instrText>
        </w:r>
      </w:ins>
      <w:ins w:id="211" w:author="Windows User" w:date="2021-11-09T11:46:00Z">
        <w:r>
          <w:rPr/>
          <w:instrText xml:space="preserve">HYPERLINK \l "_Toc87350846"</w:instrText>
        </w:r>
      </w:ins>
      <w:ins w:id="212" w:author="Windows User" w:date="2021-11-09T11:46:00Z">
        <w:r>
          <w:rPr>
            <w:rStyle w:val="31"/>
          </w:rPr>
          <w:instrText xml:space="preserve"> </w:instrText>
        </w:r>
      </w:ins>
      <w:ins w:id="213" w:author="Windows User" w:date="2021-11-09T11:46:00Z">
        <w:r>
          <w:rPr>
            <w:rStyle w:val="31"/>
          </w:rPr>
          <w:fldChar w:fldCharType="separate"/>
        </w:r>
      </w:ins>
      <w:ins w:id="214" w:author="Windows User" w:date="2021-11-09T11:46:00Z">
        <w:r>
          <w:rPr>
            <w:rStyle w:val="31"/>
          </w:rPr>
          <w:t>5.</w:t>
        </w:r>
      </w:ins>
      <w:ins w:id="215" w:author="Windows User" w:date="2021-11-09T11:46:00Z">
        <w:r>
          <w:rPr>
            <w:rFonts w:asciiTheme="minorHAnsi" w:hAnsiTheme="minorHAnsi" w:eastAsiaTheme="minorEastAsia" w:cstheme="minorBidi"/>
            <w:b w:val="0"/>
            <w:bCs w:val="0"/>
            <w:kern w:val="2"/>
            <w:sz w:val="21"/>
            <w:szCs w:val="22"/>
          </w:rPr>
          <w:tab/>
        </w:r>
      </w:ins>
      <w:ins w:id="216" w:author="Windows User" w:date="2021-11-09T11:46:00Z">
        <w:r>
          <w:rPr>
            <w:rStyle w:val="31"/>
          </w:rPr>
          <w:t>制卡数据文件申请交互数据格式</w:t>
        </w:r>
      </w:ins>
      <w:ins w:id="217" w:author="Windows User" w:date="2021-11-09T11:46:00Z">
        <w:r>
          <w:rPr/>
          <w:tab/>
        </w:r>
      </w:ins>
      <w:ins w:id="218" w:author="Windows User" w:date="2021-11-09T11:46:00Z">
        <w:r>
          <w:rPr/>
          <w:fldChar w:fldCharType="begin"/>
        </w:r>
      </w:ins>
      <w:ins w:id="219" w:author="Windows User" w:date="2021-11-09T11:46:00Z">
        <w:r>
          <w:rPr/>
          <w:instrText xml:space="preserve"> PAGEREF _Toc87350846 \h </w:instrText>
        </w:r>
      </w:ins>
      <w:r>
        <w:fldChar w:fldCharType="separate"/>
      </w:r>
      <w:ins w:id="220" w:author="Windows User" w:date="2021-11-09T11:46:00Z">
        <w:r>
          <w:rPr/>
          <w:t>12</w:t>
        </w:r>
      </w:ins>
      <w:ins w:id="221" w:author="Windows User" w:date="2021-11-09T11:46:00Z">
        <w:r>
          <w:rPr/>
          <w:fldChar w:fldCharType="end"/>
        </w:r>
      </w:ins>
      <w:ins w:id="222" w:author="Windows User" w:date="2021-11-09T11:46:00Z">
        <w:r>
          <w:rPr>
            <w:rStyle w:val="31"/>
          </w:rPr>
          <w:fldChar w:fldCharType="end"/>
        </w:r>
      </w:ins>
    </w:p>
    <w:p>
      <w:pPr>
        <w:pStyle w:val="21"/>
        <w:tabs>
          <w:tab w:val="left" w:pos="960"/>
          <w:tab w:val="right" w:leader="dot" w:pos="8296"/>
        </w:tabs>
        <w:rPr>
          <w:ins w:id="223" w:author="Windows User" w:date="2021-11-09T11:46:00Z"/>
          <w:rFonts w:asciiTheme="minorHAnsi" w:hAnsiTheme="minorHAnsi" w:eastAsiaTheme="minorEastAsia" w:cstheme="minorBidi"/>
          <w:b w:val="0"/>
          <w:bCs w:val="0"/>
          <w:kern w:val="2"/>
          <w:sz w:val="21"/>
        </w:rPr>
      </w:pPr>
      <w:ins w:id="224" w:author="Windows User" w:date="2021-11-09T11:46:00Z">
        <w:r>
          <w:rPr>
            <w:rStyle w:val="31"/>
          </w:rPr>
          <w:fldChar w:fldCharType="begin"/>
        </w:r>
      </w:ins>
      <w:ins w:id="225" w:author="Windows User" w:date="2021-11-09T11:46:00Z">
        <w:r>
          <w:rPr>
            <w:rStyle w:val="31"/>
          </w:rPr>
          <w:instrText xml:space="preserve"> </w:instrText>
        </w:r>
      </w:ins>
      <w:ins w:id="226" w:author="Windows User" w:date="2021-11-09T11:46:00Z">
        <w:r>
          <w:rPr/>
          <w:instrText xml:space="preserve">HYPERLINK \l "_Toc87350847"</w:instrText>
        </w:r>
      </w:ins>
      <w:ins w:id="227" w:author="Windows User" w:date="2021-11-09T11:46:00Z">
        <w:r>
          <w:rPr>
            <w:rStyle w:val="31"/>
          </w:rPr>
          <w:instrText xml:space="preserve"> </w:instrText>
        </w:r>
      </w:ins>
      <w:ins w:id="228" w:author="Windows User" w:date="2021-11-09T11:46:00Z">
        <w:r>
          <w:rPr>
            <w:rStyle w:val="31"/>
          </w:rPr>
          <w:fldChar w:fldCharType="separate"/>
        </w:r>
      </w:ins>
      <w:ins w:id="229" w:author="Windows User" w:date="2021-11-09T11:46:00Z">
        <w:r>
          <w:rPr>
            <w:rStyle w:val="31"/>
          </w:rPr>
          <w:t>5.1.</w:t>
        </w:r>
      </w:ins>
      <w:ins w:id="230" w:author="Windows User" w:date="2021-11-09T11:46:00Z">
        <w:r>
          <w:rPr>
            <w:rFonts w:asciiTheme="minorHAnsi" w:hAnsiTheme="minorHAnsi" w:eastAsiaTheme="minorEastAsia" w:cstheme="minorBidi"/>
            <w:b w:val="0"/>
            <w:bCs w:val="0"/>
            <w:kern w:val="2"/>
            <w:sz w:val="21"/>
          </w:rPr>
          <w:tab/>
        </w:r>
      </w:ins>
      <w:ins w:id="231" w:author="Windows User" w:date="2021-11-09T11:46:00Z">
        <w:r>
          <w:rPr>
            <w:rStyle w:val="31"/>
          </w:rPr>
          <w:t>tsm制卡数据申请文件</w:t>
        </w:r>
      </w:ins>
      <w:ins w:id="232" w:author="Windows User" w:date="2021-11-09T11:46:00Z">
        <w:r>
          <w:rPr/>
          <w:tab/>
        </w:r>
      </w:ins>
      <w:ins w:id="233" w:author="Windows User" w:date="2021-11-09T11:46:00Z">
        <w:r>
          <w:rPr/>
          <w:fldChar w:fldCharType="begin"/>
        </w:r>
      </w:ins>
      <w:ins w:id="234" w:author="Windows User" w:date="2021-11-09T11:46:00Z">
        <w:r>
          <w:rPr/>
          <w:instrText xml:space="preserve"> PAGEREF _Toc87350847 \h </w:instrText>
        </w:r>
      </w:ins>
      <w:r>
        <w:fldChar w:fldCharType="separate"/>
      </w:r>
      <w:ins w:id="235" w:author="Windows User" w:date="2021-11-09T11:46:00Z">
        <w:r>
          <w:rPr/>
          <w:t>13</w:t>
        </w:r>
      </w:ins>
      <w:ins w:id="236" w:author="Windows User" w:date="2021-11-09T11:46:00Z">
        <w:r>
          <w:rPr/>
          <w:fldChar w:fldCharType="end"/>
        </w:r>
      </w:ins>
      <w:ins w:id="237" w:author="Windows User" w:date="2021-11-09T11:46:00Z">
        <w:r>
          <w:rPr>
            <w:rStyle w:val="31"/>
          </w:rPr>
          <w:fldChar w:fldCharType="end"/>
        </w:r>
      </w:ins>
    </w:p>
    <w:p>
      <w:pPr>
        <w:pStyle w:val="12"/>
        <w:tabs>
          <w:tab w:val="left" w:pos="1200"/>
          <w:tab w:val="right" w:leader="dot" w:pos="8296"/>
        </w:tabs>
        <w:rPr>
          <w:ins w:id="238" w:author="Windows User" w:date="2021-11-09T11:46:00Z"/>
          <w:rFonts w:asciiTheme="minorHAnsi" w:hAnsiTheme="minorHAnsi" w:eastAsiaTheme="minorEastAsia" w:cstheme="minorBidi"/>
          <w:kern w:val="2"/>
          <w:sz w:val="21"/>
        </w:rPr>
      </w:pPr>
      <w:ins w:id="239" w:author="Windows User" w:date="2021-11-09T11:46:00Z">
        <w:r>
          <w:rPr>
            <w:rStyle w:val="31"/>
          </w:rPr>
          <w:fldChar w:fldCharType="begin"/>
        </w:r>
      </w:ins>
      <w:ins w:id="240" w:author="Windows User" w:date="2021-11-09T11:46:00Z">
        <w:r>
          <w:rPr>
            <w:rStyle w:val="31"/>
          </w:rPr>
          <w:instrText xml:space="preserve"> </w:instrText>
        </w:r>
      </w:ins>
      <w:ins w:id="241" w:author="Windows User" w:date="2021-11-09T11:46:00Z">
        <w:r>
          <w:rPr/>
          <w:instrText xml:space="preserve">HYPERLINK \l "_Toc87350848"</w:instrText>
        </w:r>
      </w:ins>
      <w:ins w:id="242" w:author="Windows User" w:date="2021-11-09T11:46:00Z">
        <w:r>
          <w:rPr>
            <w:rStyle w:val="31"/>
          </w:rPr>
          <w:instrText xml:space="preserve"> </w:instrText>
        </w:r>
      </w:ins>
      <w:ins w:id="243" w:author="Windows User" w:date="2021-11-09T11:46:00Z">
        <w:r>
          <w:rPr>
            <w:rStyle w:val="31"/>
          </w:rPr>
          <w:fldChar w:fldCharType="separate"/>
        </w:r>
      </w:ins>
      <w:ins w:id="244" w:author="Windows User" w:date="2021-11-09T11:46:00Z">
        <w:r>
          <w:rPr>
            <w:rStyle w:val="31"/>
          </w:rPr>
          <w:t>5.1.1.</w:t>
        </w:r>
      </w:ins>
      <w:ins w:id="245" w:author="Windows User" w:date="2021-11-09T11:46:00Z">
        <w:r>
          <w:rPr>
            <w:rFonts w:asciiTheme="minorHAnsi" w:hAnsiTheme="minorHAnsi" w:eastAsiaTheme="minorEastAsia" w:cstheme="minorBidi"/>
            <w:kern w:val="2"/>
            <w:sz w:val="21"/>
          </w:rPr>
          <w:tab/>
        </w:r>
      </w:ins>
      <w:ins w:id="246" w:author="Windows User" w:date="2021-11-09T11:46:00Z">
        <w:r>
          <w:rPr>
            <w:rStyle w:val="31"/>
          </w:rPr>
          <w:t>命名规则</w:t>
        </w:r>
      </w:ins>
      <w:ins w:id="247" w:author="Windows User" w:date="2021-11-09T11:46:00Z">
        <w:r>
          <w:rPr/>
          <w:tab/>
        </w:r>
      </w:ins>
      <w:ins w:id="248" w:author="Windows User" w:date="2021-11-09T11:46:00Z">
        <w:r>
          <w:rPr/>
          <w:fldChar w:fldCharType="begin"/>
        </w:r>
      </w:ins>
      <w:ins w:id="249" w:author="Windows User" w:date="2021-11-09T11:46:00Z">
        <w:r>
          <w:rPr/>
          <w:instrText xml:space="preserve"> PAGEREF _Toc87350848 \h </w:instrText>
        </w:r>
      </w:ins>
      <w:r>
        <w:fldChar w:fldCharType="separate"/>
      </w:r>
      <w:ins w:id="250" w:author="Windows User" w:date="2021-11-09T11:46:00Z">
        <w:r>
          <w:rPr/>
          <w:t>13</w:t>
        </w:r>
      </w:ins>
      <w:ins w:id="251" w:author="Windows User" w:date="2021-11-09T11:46:00Z">
        <w:r>
          <w:rPr/>
          <w:fldChar w:fldCharType="end"/>
        </w:r>
      </w:ins>
      <w:ins w:id="252" w:author="Windows User" w:date="2021-11-09T11:46:00Z">
        <w:r>
          <w:rPr>
            <w:rStyle w:val="31"/>
          </w:rPr>
          <w:fldChar w:fldCharType="end"/>
        </w:r>
      </w:ins>
    </w:p>
    <w:p>
      <w:pPr>
        <w:pStyle w:val="12"/>
        <w:tabs>
          <w:tab w:val="left" w:pos="1200"/>
          <w:tab w:val="right" w:leader="dot" w:pos="8296"/>
        </w:tabs>
        <w:rPr>
          <w:ins w:id="253" w:author="Windows User" w:date="2021-11-09T11:46:00Z"/>
          <w:rFonts w:asciiTheme="minorHAnsi" w:hAnsiTheme="minorHAnsi" w:eastAsiaTheme="minorEastAsia" w:cstheme="minorBidi"/>
          <w:kern w:val="2"/>
          <w:sz w:val="21"/>
        </w:rPr>
      </w:pPr>
      <w:ins w:id="254" w:author="Windows User" w:date="2021-11-09T11:46:00Z">
        <w:r>
          <w:rPr>
            <w:rStyle w:val="31"/>
          </w:rPr>
          <w:fldChar w:fldCharType="begin"/>
        </w:r>
      </w:ins>
      <w:ins w:id="255" w:author="Windows User" w:date="2021-11-09T11:46:00Z">
        <w:r>
          <w:rPr>
            <w:rStyle w:val="31"/>
          </w:rPr>
          <w:instrText xml:space="preserve"> </w:instrText>
        </w:r>
      </w:ins>
      <w:ins w:id="256" w:author="Windows User" w:date="2021-11-09T11:46:00Z">
        <w:r>
          <w:rPr/>
          <w:instrText xml:space="preserve">HYPERLINK \l "_Toc87350849"</w:instrText>
        </w:r>
      </w:ins>
      <w:ins w:id="257" w:author="Windows User" w:date="2021-11-09T11:46:00Z">
        <w:r>
          <w:rPr>
            <w:rStyle w:val="31"/>
          </w:rPr>
          <w:instrText xml:space="preserve"> </w:instrText>
        </w:r>
      </w:ins>
      <w:ins w:id="258" w:author="Windows User" w:date="2021-11-09T11:46:00Z">
        <w:r>
          <w:rPr>
            <w:rStyle w:val="31"/>
          </w:rPr>
          <w:fldChar w:fldCharType="separate"/>
        </w:r>
      </w:ins>
      <w:ins w:id="259" w:author="Windows User" w:date="2021-11-09T11:46:00Z">
        <w:r>
          <w:rPr>
            <w:rStyle w:val="31"/>
          </w:rPr>
          <w:t>5.1.2.</w:t>
        </w:r>
      </w:ins>
      <w:ins w:id="260" w:author="Windows User" w:date="2021-11-09T11:46:00Z">
        <w:r>
          <w:rPr>
            <w:rFonts w:asciiTheme="minorHAnsi" w:hAnsiTheme="minorHAnsi" w:eastAsiaTheme="minorEastAsia" w:cstheme="minorBidi"/>
            <w:kern w:val="2"/>
            <w:sz w:val="21"/>
          </w:rPr>
          <w:tab/>
        </w:r>
      </w:ins>
      <w:ins w:id="261" w:author="Windows User" w:date="2021-11-09T11:46:00Z">
        <w:r>
          <w:rPr>
            <w:rStyle w:val="31"/>
          </w:rPr>
          <w:t>文件格式</w:t>
        </w:r>
      </w:ins>
      <w:ins w:id="262" w:author="Windows User" w:date="2021-11-09T11:46:00Z">
        <w:r>
          <w:rPr/>
          <w:tab/>
        </w:r>
      </w:ins>
      <w:ins w:id="263" w:author="Windows User" w:date="2021-11-09T11:46:00Z">
        <w:r>
          <w:rPr/>
          <w:fldChar w:fldCharType="begin"/>
        </w:r>
      </w:ins>
      <w:ins w:id="264" w:author="Windows User" w:date="2021-11-09T11:46:00Z">
        <w:r>
          <w:rPr/>
          <w:instrText xml:space="preserve"> PAGEREF _Toc87350849 \h </w:instrText>
        </w:r>
      </w:ins>
      <w:r>
        <w:fldChar w:fldCharType="separate"/>
      </w:r>
      <w:ins w:id="265" w:author="Windows User" w:date="2021-11-09T11:46:00Z">
        <w:r>
          <w:rPr/>
          <w:t>13</w:t>
        </w:r>
      </w:ins>
      <w:ins w:id="266" w:author="Windows User" w:date="2021-11-09T11:46:00Z">
        <w:r>
          <w:rPr/>
          <w:fldChar w:fldCharType="end"/>
        </w:r>
      </w:ins>
      <w:ins w:id="267" w:author="Windows User" w:date="2021-11-09T11:46:00Z">
        <w:r>
          <w:rPr>
            <w:rStyle w:val="31"/>
          </w:rPr>
          <w:fldChar w:fldCharType="end"/>
        </w:r>
      </w:ins>
    </w:p>
    <w:p>
      <w:pPr>
        <w:pStyle w:val="21"/>
        <w:tabs>
          <w:tab w:val="left" w:pos="960"/>
          <w:tab w:val="right" w:leader="dot" w:pos="8296"/>
        </w:tabs>
        <w:rPr>
          <w:ins w:id="268" w:author="Windows User" w:date="2021-11-09T11:46:00Z"/>
          <w:rFonts w:asciiTheme="minorHAnsi" w:hAnsiTheme="minorHAnsi" w:eastAsiaTheme="minorEastAsia" w:cstheme="minorBidi"/>
          <w:b w:val="0"/>
          <w:bCs w:val="0"/>
          <w:kern w:val="2"/>
          <w:sz w:val="21"/>
        </w:rPr>
      </w:pPr>
      <w:ins w:id="269" w:author="Windows User" w:date="2021-11-09T11:46:00Z">
        <w:r>
          <w:rPr>
            <w:rStyle w:val="31"/>
          </w:rPr>
          <w:fldChar w:fldCharType="begin"/>
        </w:r>
      </w:ins>
      <w:ins w:id="270" w:author="Windows User" w:date="2021-11-09T11:46:00Z">
        <w:r>
          <w:rPr>
            <w:rStyle w:val="31"/>
          </w:rPr>
          <w:instrText xml:space="preserve"> </w:instrText>
        </w:r>
      </w:ins>
      <w:ins w:id="271" w:author="Windows User" w:date="2021-11-09T11:46:00Z">
        <w:r>
          <w:rPr/>
          <w:instrText xml:space="preserve">HYPERLINK \l "_Toc87350850"</w:instrText>
        </w:r>
      </w:ins>
      <w:ins w:id="272" w:author="Windows User" w:date="2021-11-09T11:46:00Z">
        <w:r>
          <w:rPr>
            <w:rStyle w:val="31"/>
          </w:rPr>
          <w:instrText xml:space="preserve"> </w:instrText>
        </w:r>
      </w:ins>
      <w:ins w:id="273" w:author="Windows User" w:date="2021-11-09T11:46:00Z">
        <w:r>
          <w:rPr>
            <w:rStyle w:val="31"/>
          </w:rPr>
          <w:fldChar w:fldCharType="separate"/>
        </w:r>
      </w:ins>
      <w:ins w:id="274" w:author="Windows User" w:date="2021-11-09T11:46:00Z">
        <w:r>
          <w:rPr>
            <w:rStyle w:val="31"/>
          </w:rPr>
          <w:t>5.2.</w:t>
        </w:r>
      </w:ins>
      <w:ins w:id="275" w:author="Windows User" w:date="2021-11-09T11:46:00Z">
        <w:r>
          <w:rPr>
            <w:rFonts w:asciiTheme="minorHAnsi" w:hAnsiTheme="minorHAnsi" w:eastAsiaTheme="minorEastAsia" w:cstheme="minorBidi"/>
            <w:b w:val="0"/>
            <w:bCs w:val="0"/>
            <w:kern w:val="2"/>
            <w:sz w:val="21"/>
          </w:rPr>
          <w:tab/>
        </w:r>
      </w:ins>
      <w:ins w:id="276" w:author="Windows User" w:date="2021-11-09T11:46:00Z">
        <w:r>
          <w:rPr>
            <w:rStyle w:val="31"/>
          </w:rPr>
          <w:t>城市平台回馈文件</w:t>
        </w:r>
      </w:ins>
      <w:ins w:id="277" w:author="Windows User" w:date="2021-11-09T11:46:00Z">
        <w:r>
          <w:rPr/>
          <w:tab/>
        </w:r>
      </w:ins>
      <w:ins w:id="278" w:author="Windows User" w:date="2021-11-09T11:46:00Z">
        <w:r>
          <w:rPr/>
          <w:fldChar w:fldCharType="begin"/>
        </w:r>
      </w:ins>
      <w:ins w:id="279" w:author="Windows User" w:date="2021-11-09T11:46:00Z">
        <w:r>
          <w:rPr/>
          <w:instrText xml:space="preserve"> PAGEREF _Toc87350850 \h </w:instrText>
        </w:r>
      </w:ins>
      <w:r>
        <w:fldChar w:fldCharType="separate"/>
      </w:r>
      <w:ins w:id="280" w:author="Windows User" w:date="2021-11-09T11:46:00Z">
        <w:r>
          <w:rPr/>
          <w:t>14</w:t>
        </w:r>
      </w:ins>
      <w:ins w:id="281" w:author="Windows User" w:date="2021-11-09T11:46:00Z">
        <w:r>
          <w:rPr/>
          <w:fldChar w:fldCharType="end"/>
        </w:r>
      </w:ins>
      <w:ins w:id="282" w:author="Windows User" w:date="2021-11-09T11:46:00Z">
        <w:r>
          <w:rPr>
            <w:rStyle w:val="31"/>
          </w:rPr>
          <w:fldChar w:fldCharType="end"/>
        </w:r>
      </w:ins>
    </w:p>
    <w:p>
      <w:pPr>
        <w:pStyle w:val="12"/>
        <w:tabs>
          <w:tab w:val="left" w:pos="1200"/>
          <w:tab w:val="right" w:leader="dot" w:pos="8296"/>
        </w:tabs>
        <w:rPr>
          <w:ins w:id="283" w:author="Windows User" w:date="2021-11-09T11:46:00Z"/>
          <w:rFonts w:asciiTheme="minorHAnsi" w:hAnsiTheme="minorHAnsi" w:eastAsiaTheme="minorEastAsia" w:cstheme="minorBidi"/>
          <w:kern w:val="2"/>
          <w:sz w:val="21"/>
        </w:rPr>
      </w:pPr>
      <w:ins w:id="284" w:author="Windows User" w:date="2021-11-09T11:46:00Z">
        <w:r>
          <w:rPr>
            <w:rStyle w:val="31"/>
          </w:rPr>
          <w:fldChar w:fldCharType="begin"/>
        </w:r>
      </w:ins>
      <w:ins w:id="285" w:author="Windows User" w:date="2021-11-09T11:46:00Z">
        <w:r>
          <w:rPr>
            <w:rStyle w:val="31"/>
          </w:rPr>
          <w:instrText xml:space="preserve"> </w:instrText>
        </w:r>
      </w:ins>
      <w:ins w:id="286" w:author="Windows User" w:date="2021-11-09T11:46:00Z">
        <w:r>
          <w:rPr/>
          <w:instrText xml:space="preserve">HYPERLINK \l "_Toc87350851"</w:instrText>
        </w:r>
      </w:ins>
      <w:ins w:id="287" w:author="Windows User" w:date="2021-11-09T11:46:00Z">
        <w:r>
          <w:rPr>
            <w:rStyle w:val="31"/>
          </w:rPr>
          <w:instrText xml:space="preserve"> </w:instrText>
        </w:r>
      </w:ins>
      <w:ins w:id="288" w:author="Windows User" w:date="2021-11-09T11:46:00Z">
        <w:r>
          <w:rPr>
            <w:rStyle w:val="31"/>
          </w:rPr>
          <w:fldChar w:fldCharType="separate"/>
        </w:r>
      </w:ins>
      <w:ins w:id="289" w:author="Windows User" w:date="2021-11-09T11:46:00Z">
        <w:r>
          <w:rPr>
            <w:rStyle w:val="31"/>
          </w:rPr>
          <w:t>5.2.1.</w:t>
        </w:r>
      </w:ins>
      <w:ins w:id="290" w:author="Windows User" w:date="2021-11-09T11:46:00Z">
        <w:r>
          <w:rPr>
            <w:rFonts w:asciiTheme="minorHAnsi" w:hAnsiTheme="minorHAnsi" w:eastAsiaTheme="minorEastAsia" w:cstheme="minorBidi"/>
            <w:kern w:val="2"/>
            <w:sz w:val="21"/>
          </w:rPr>
          <w:tab/>
        </w:r>
      </w:ins>
      <w:ins w:id="291" w:author="Windows User" w:date="2021-11-09T11:46:00Z">
        <w:r>
          <w:rPr>
            <w:rStyle w:val="31"/>
          </w:rPr>
          <w:t>命名规则</w:t>
        </w:r>
      </w:ins>
      <w:ins w:id="292" w:author="Windows User" w:date="2021-11-09T11:46:00Z">
        <w:r>
          <w:rPr/>
          <w:tab/>
        </w:r>
      </w:ins>
      <w:ins w:id="293" w:author="Windows User" w:date="2021-11-09T11:46:00Z">
        <w:r>
          <w:rPr/>
          <w:fldChar w:fldCharType="begin"/>
        </w:r>
      </w:ins>
      <w:ins w:id="294" w:author="Windows User" w:date="2021-11-09T11:46:00Z">
        <w:r>
          <w:rPr/>
          <w:instrText xml:space="preserve"> PAGEREF _Toc87350851 \h </w:instrText>
        </w:r>
      </w:ins>
      <w:r>
        <w:fldChar w:fldCharType="separate"/>
      </w:r>
      <w:ins w:id="295" w:author="Windows User" w:date="2021-11-09T11:46:00Z">
        <w:r>
          <w:rPr/>
          <w:t>14</w:t>
        </w:r>
      </w:ins>
      <w:ins w:id="296" w:author="Windows User" w:date="2021-11-09T11:46:00Z">
        <w:r>
          <w:rPr/>
          <w:fldChar w:fldCharType="end"/>
        </w:r>
      </w:ins>
      <w:ins w:id="297" w:author="Windows User" w:date="2021-11-09T11:46:00Z">
        <w:r>
          <w:rPr>
            <w:rStyle w:val="31"/>
          </w:rPr>
          <w:fldChar w:fldCharType="end"/>
        </w:r>
      </w:ins>
    </w:p>
    <w:p>
      <w:pPr>
        <w:pStyle w:val="12"/>
        <w:tabs>
          <w:tab w:val="left" w:pos="1200"/>
          <w:tab w:val="right" w:leader="dot" w:pos="8296"/>
        </w:tabs>
        <w:rPr>
          <w:ins w:id="298" w:author="Windows User" w:date="2021-11-09T11:46:00Z"/>
          <w:rFonts w:asciiTheme="minorHAnsi" w:hAnsiTheme="minorHAnsi" w:eastAsiaTheme="minorEastAsia" w:cstheme="minorBidi"/>
          <w:kern w:val="2"/>
          <w:sz w:val="21"/>
        </w:rPr>
      </w:pPr>
      <w:ins w:id="299" w:author="Windows User" w:date="2021-11-09T11:46:00Z">
        <w:r>
          <w:rPr>
            <w:rStyle w:val="31"/>
          </w:rPr>
          <w:fldChar w:fldCharType="begin"/>
        </w:r>
      </w:ins>
      <w:ins w:id="300" w:author="Windows User" w:date="2021-11-09T11:46:00Z">
        <w:r>
          <w:rPr>
            <w:rStyle w:val="31"/>
          </w:rPr>
          <w:instrText xml:space="preserve"> </w:instrText>
        </w:r>
      </w:ins>
      <w:ins w:id="301" w:author="Windows User" w:date="2021-11-09T11:46:00Z">
        <w:r>
          <w:rPr/>
          <w:instrText xml:space="preserve">HYPERLINK \l "_Toc87350852"</w:instrText>
        </w:r>
      </w:ins>
      <w:ins w:id="302" w:author="Windows User" w:date="2021-11-09T11:46:00Z">
        <w:r>
          <w:rPr>
            <w:rStyle w:val="31"/>
          </w:rPr>
          <w:instrText xml:space="preserve"> </w:instrText>
        </w:r>
      </w:ins>
      <w:ins w:id="303" w:author="Windows User" w:date="2021-11-09T11:46:00Z">
        <w:r>
          <w:rPr>
            <w:rStyle w:val="31"/>
          </w:rPr>
          <w:fldChar w:fldCharType="separate"/>
        </w:r>
      </w:ins>
      <w:ins w:id="304" w:author="Windows User" w:date="2021-11-09T11:46:00Z">
        <w:r>
          <w:rPr>
            <w:rStyle w:val="31"/>
          </w:rPr>
          <w:t>5.2.2.</w:t>
        </w:r>
      </w:ins>
      <w:ins w:id="305" w:author="Windows User" w:date="2021-11-09T11:46:00Z">
        <w:r>
          <w:rPr>
            <w:rFonts w:asciiTheme="minorHAnsi" w:hAnsiTheme="minorHAnsi" w:eastAsiaTheme="minorEastAsia" w:cstheme="minorBidi"/>
            <w:kern w:val="2"/>
            <w:sz w:val="21"/>
          </w:rPr>
          <w:tab/>
        </w:r>
      </w:ins>
      <w:ins w:id="306" w:author="Windows User" w:date="2021-11-09T11:46:00Z">
        <w:r>
          <w:rPr>
            <w:rStyle w:val="31"/>
          </w:rPr>
          <w:t>文件格式</w:t>
        </w:r>
      </w:ins>
      <w:ins w:id="307" w:author="Windows User" w:date="2021-11-09T11:46:00Z">
        <w:r>
          <w:rPr/>
          <w:tab/>
        </w:r>
      </w:ins>
      <w:ins w:id="308" w:author="Windows User" w:date="2021-11-09T11:46:00Z">
        <w:r>
          <w:rPr/>
          <w:fldChar w:fldCharType="begin"/>
        </w:r>
      </w:ins>
      <w:ins w:id="309" w:author="Windows User" w:date="2021-11-09T11:46:00Z">
        <w:r>
          <w:rPr/>
          <w:instrText xml:space="preserve"> PAGEREF _Toc87350852 \h </w:instrText>
        </w:r>
      </w:ins>
      <w:r>
        <w:fldChar w:fldCharType="separate"/>
      </w:r>
      <w:ins w:id="310" w:author="Windows User" w:date="2021-11-09T11:46:00Z">
        <w:r>
          <w:rPr/>
          <w:t>14</w:t>
        </w:r>
      </w:ins>
      <w:ins w:id="311" w:author="Windows User" w:date="2021-11-09T11:46:00Z">
        <w:r>
          <w:rPr/>
          <w:fldChar w:fldCharType="end"/>
        </w:r>
      </w:ins>
      <w:ins w:id="312" w:author="Windows User" w:date="2021-11-09T11:46:00Z">
        <w:r>
          <w:rPr>
            <w:rStyle w:val="31"/>
          </w:rPr>
          <w:fldChar w:fldCharType="end"/>
        </w:r>
      </w:ins>
    </w:p>
    <w:p>
      <w:pPr>
        <w:pStyle w:val="21"/>
        <w:tabs>
          <w:tab w:val="left" w:pos="960"/>
          <w:tab w:val="right" w:leader="dot" w:pos="8296"/>
        </w:tabs>
        <w:rPr>
          <w:ins w:id="313" w:author="Windows User" w:date="2021-11-09T11:46:00Z"/>
          <w:rFonts w:asciiTheme="minorHAnsi" w:hAnsiTheme="minorHAnsi" w:eastAsiaTheme="minorEastAsia" w:cstheme="minorBidi"/>
          <w:b w:val="0"/>
          <w:bCs w:val="0"/>
          <w:kern w:val="2"/>
          <w:sz w:val="21"/>
        </w:rPr>
      </w:pPr>
      <w:ins w:id="314" w:author="Windows User" w:date="2021-11-09T11:46:00Z">
        <w:r>
          <w:rPr>
            <w:rStyle w:val="31"/>
          </w:rPr>
          <w:fldChar w:fldCharType="begin"/>
        </w:r>
      </w:ins>
      <w:ins w:id="315" w:author="Windows User" w:date="2021-11-09T11:46:00Z">
        <w:r>
          <w:rPr>
            <w:rStyle w:val="31"/>
          </w:rPr>
          <w:instrText xml:space="preserve"> </w:instrText>
        </w:r>
      </w:ins>
      <w:ins w:id="316" w:author="Windows User" w:date="2021-11-09T11:46:00Z">
        <w:r>
          <w:rPr/>
          <w:instrText xml:space="preserve">HYPERLINK \l "_Toc87350853"</w:instrText>
        </w:r>
      </w:ins>
      <w:ins w:id="317" w:author="Windows User" w:date="2021-11-09T11:46:00Z">
        <w:r>
          <w:rPr>
            <w:rStyle w:val="31"/>
          </w:rPr>
          <w:instrText xml:space="preserve"> </w:instrText>
        </w:r>
      </w:ins>
      <w:ins w:id="318" w:author="Windows User" w:date="2021-11-09T11:46:00Z">
        <w:r>
          <w:rPr>
            <w:rStyle w:val="31"/>
          </w:rPr>
          <w:fldChar w:fldCharType="separate"/>
        </w:r>
      </w:ins>
      <w:ins w:id="319" w:author="Windows User" w:date="2021-11-09T11:46:00Z">
        <w:r>
          <w:rPr>
            <w:rStyle w:val="31"/>
          </w:rPr>
          <w:t>5.3.</w:t>
        </w:r>
      </w:ins>
      <w:ins w:id="320" w:author="Windows User" w:date="2021-11-09T11:46:00Z">
        <w:r>
          <w:rPr>
            <w:rFonts w:asciiTheme="minorHAnsi" w:hAnsiTheme="minorHAnsi" w:eastAsiaTheme="minorEastAsia" w:cstheme="minorBidi"/>
            <w:b w:val="0"/>
            <w:bCs w:val="0"/>
            <w:kern w:val="2"/>
            <w:sz w:val="21"/>
          </w:rPr>
          <w:tab/>
        </w:r>
      </w:ins>
      <w:ins w:id="321" w:author="Windows User" w:date="2021-11-09T11:46:00Z">
        <w:r>
          <w:rPr>
            <w:rStyle w:val="31"/>
          </w:rPr>
          <w:t>tsm发卡信息同步文件</w:t>
        </w:r>
      </w:ins>
      <w:ins w:id="322" w:author="Windows User" w:date="2021-11-09T11:46:00Z">
        <w:r>
          <w:rPr/>
          <w:tab/>
        </w:r>
      </w:ins>
      <w:ins w:id="323" w:author="Windows User" w:date="2021-11-09T11:46:00Z">
        <w:r>
          <w:rPr/>
          <w:fldChar w:fldCharType="begin"/>
        </w:r>
      </w:ins>
      <w:ins w:id="324" w:author="Windows User" w:date="2021-11-09T11:46:00Z">
        <w:r>
          <w:rPr/>
          <w:instrText xml:space="preserve"> PAGEREF _Toc87350853 \h </w:instrText>
        </w:r>
      </w:ins>
      <w:r>
        <w:fldChar w:fldCharType="separate"/>
      </w:r>
      <w:ins w:id="325" w:author="Windows User" w:date="2021-11-09T11:46:00Z">
        <w:r>
          <w:rPr/>
          <w:t>16</w:t>
        </w:r>
      </w:ins>
      <w:ins w:id="326" w:author="Windows User" w:date="2021-11-09T11:46:00Z">
        <w:r>
          <w:rPr/>
          <w:fldChar w:fldCharType="end"/>
        </w:r>
      </w:ins>
      <w:ins w:id="327" w:author="Windows User" w:date="2021-11-09T11:46:00Z">
        <w:r>
          <w:rPr>
            <w:rStyle w:val="31"/>
          </w:rPr>
          <w:fldChar w:fldCharType="end"/>
        </w:r>
      </w:ins>
    </w:p>
    <w:p>
      <w:pPr>
        <w:pStyle w:val="12"/>
        <w:tabs>
          <w:tab w:val="left" w:pos="1200"/>
          <w:tab w:val="right" w:leader="dot" w:pos="8296"/>
        </w:tabs>
        <w:rPr>
          <w:ins w:id="328" w:author="Windows User" w:date="2021-11-09T11:46:00Z"/>
          <w:rFonts w:asciiTheme="minorHAnsi" w:hAnsiTheme="minorHAnsi" w:eastAsiaTheme="minorEastAsia" w:cstheme="minorBidi"/>
          <w:kern w:val="2"/>
          <w:sz w:val="21"/>
        </w:rPr>
      </w:pPr>
      <w:ins w:id="329" w:author="Windows User" w:date="2021-11-09T11:46:00Z">
        <w:r>
          <w:rPr>
            <w:rStyle w:val="31"/>
          </w:rPr>
          <w:fldChar w:fldCharType="begin"/>
        </w:r>
      </w:ins>
      <w:ins w:id="330" w:author="Windows User" w:date="2021-11-09T11:46:00Z">
        <w:r>
          <w:rPr>
            <w:rStyle w:val="31"/>
          </w:rPr>
          <w:instrText xml:space="preserve"> </w:instrText>
        </w:r>
      </w:ins>
      <w:ins w:id="331" w:author="Windows User" w:date="2021-11-09T11:46:00Z">
        <w:r>
          <w:rPr/>
          <w:instrText xml:space="preserve">HYPERLINK \l "_Toc87350854"</w:instrText>
        </w:r>
      </w:ins>
      <w:ins w:id="332" w:author="Windows User" w:date="2021-11-09T11:46:00Z">
        <w:r>
          <w:rPr>
            <w:rStyle w:val="31"/>
          </w:rPr>
          <w:instrText xml:space="preserve"> </w:instrText>
        </w:r>
      </w:ins>
      <w:ins w:id="333" w:author="Windows User" w:date="2021-11-09T11:46:00Z">
        <w:r>
          <w:rPr>
            <w:rStyle w:val="31"/>
          </w:rPr>
          <w:fldChar w:fldCharType="separate"/>
        </w:r>
      </w:ins>
      <w:ins w:id="334" w:author="Windows User" w:date="2021-11-09T11:46:00Z">
        <w:r>
          <w:rPr>
            <w:rStyle w:val="31"/>
          </w:rPr>
          <w:t>5.3.1.</w:t>
        </w:r>
      </w:ins>
      <w:ins w:id="335" w:author="Windows User" w:date="2021-11-09T11:46:00Z">
        <w:r>
          <w:rPr>
            <w:rFonts w:asciiTheme="minorHAnsi" w:hAnsiTheme="minorHAnsi" w:eastAsiaTheme="minorEastAsia" w:cstheme="minorBidi"/>
            <w:kern w:val="2"/>
            <w:sz w:val="21"/>
          </w:rPr>
          <w:tab/>
        </w:r>
      </w:ins>
      <w:ins w:id="336" w:author="Windows User" w:date="2021-11-09T11:46:00Z">
        <w:r>
          <w:rPr>
            <w:rStyle w:val="31"/>
          </w:rPr>
          <w:t>命名规则</w:t>
        </w:r>
      </w:ins>
      <w:ins w:id="337" w:author="Windows User" w:date="2021-11-09T11:46:00Z">
        <w:r>
          <w:rPr/>
          <w:tab/>
        </w:r>
      </w:ins>
      <w:ins w:id="338" w:author="Windows User" w:date="2021-11-09T11:46:00Z">
        <w:r>
          <w:rPr/>
          <w:fldChar w:fldCharType="begin"/>
        </w:r>
      </w:ins>
      <w:ins w:id="339" w:author="Windows User" w:date="2021-11-09T11:46:00Z">
        <w:r>
          <w:rPr/>
          <w:instrText xml:space="preserve"> PAGEREF _Toc87350854 \h </w:instrText>
        </w:r>
      </w:ins>
      <w:r>
        <w:fldChar w:fldCharType="separate"/>
      </w:r>
      <w:ins w:id="340" w:author="Windows User" w:date="2021-11-09T11:46:00Z">
        <w:r>
          <w:rPr/>
          <w:t>16</w:t>
        </w:r>
      </w:ins>
      <w:ins w:id="341" w:author="Windows User" w:date="2021-11-09T11:46:00Z">
        <w:r>
          <w:rPr/>
          <w:fldChar w:fldCharType="end"/>
        </w:r>
      </w:ins>
      <w:ins w:id="342" w:author="Windows User" w:date="2021-11-09T11:46:00Z">
        <w:r>
          <w:rPr>
            <w:rStyle w:val="31"/>
          </w:rPr>
          <w:fldChar w:fldCharType="end"/>
        </w:r>
      </w:ins>
    </w:p>
    <w:p>
      <w:pPr>
        <w:pStyle w:val="12"/>
        <w:tabs>
          <w:tab w:val="left" w:pos="1200"/>
          <w:tab w:val="right" w:leader="dot" w:pos="8296"/>
        </w:tabs>
        <w:rPr>
          <w:ins w:id="343" w:author="Windows User" w:date="2021-11-09T11:46:00Z"/>
          <w:rFonts w:asciiTheme="minorHAnsi" w:hAnsiTheme="minorHAnsi" w:eastAsiaTheme="minorEastAsia" w:cstheme="minorBidi"/>
          <w:kern w:val="2"/>
          <w:sz w:val="21"/>
        </w:rPr>
      </w:pPr>
      <w:ins w:id="344" w:author="Windows User" w:date="2021-11-09T11:46:00Z">
        <w:r>
          <w:rPr>
            <w:rStyle w:val="31"/>
          </w:rPr>
          <w:fldChar w:fldCharType="begin"/>
        </w:r>
      </w:ins>
      <w:ins w:id="345" w:author="Windows User" w:date="2021-11-09T11:46:00Z">
        <w:r>
          <w:rPr>
            <w:rStyle w:val="31"/>
          </w:rPr>
          <w:instrText xml:space="preserve"> </w:instrText>
        </w:r>
      </w:ins>
      <w:ins w:id="346" w:author="Windows User" w:date="2021-11-09T11:46:00Z">
        <w:r>
          <w:rPr/>
          <w:instrText xml:space="preserve">HYPERLINK \l "_Toc87350855"</w:instrText>
        </w:r>
      </w:ins>
      <w:ins w:id="347" w:author="Windows User" w:date="2021-11-09T11:46:00Z">
        <w:r>
          <w:rPr>
            <w:rStyle w:val="31"/>
          </w:rPr>
          <w:instrText xml:space="preserve"> </w:instrText>
        </w:r>
      </w:ins>
      <w:ins w:id="348" w:author="Windows User" w:date="2021-11-09T11:46:00Z">
        <w:r>
          <w:rPr>
            <w:rStyle w:val="31"/>
          </w:rPr>
          <w:fldChar w:fldCharType="separate"/>
        </w:r>
      </w:ins>
      <w:ins w:id="349" w:author="Windows User" w:date="2021-11-09T11:46:00Z">
        <w:r>
          <w:rPr>
            <w:rStyle w:val="31"/>
          </w:rPr>
          <w:t>5.3.2.</w:t>
        </w:r>
      </w:ins>
      <w:ins w:id="350" w:author="Windows User" w:date="2021-11-09T11:46:00Z">
        <w:r>
          <w:rPr>
            <w:rFonts w:asciiTheme="minorHAnsi" w:hAnsiTheme="minorHAnsi" w:eastAsiaTheme="minorEastAsia" w:cstheme="minorBidi"/>
            <w:kern w:val="2"/>
            <w:sz w:val="21"/>
          </w:rPr>
          <w:tab/>
        </w:r>
      </w:ins>
      <w:ins w:id="351" w:author="Windows User" w:date="2021-11-09T11:46:00Z">
        <w:r>
          <w:rPr>
            <w:rStyle w:val="31"/>
          </w:rPr>
          <w:t>文件格式</w:t>
        </w:r>
      </w:ins>
      <w:ins w:id="352" w:author="Windows User" w:date="2021-11-09T11:46:00Z">
        <w:r>
          <w:rPr/>
          <w:tab/>
        </w:r>
      </w:ins>
      <w:ins w:id="353" w:author="Windows User" w:date="2021-11-09T11:46:00Z">
        <w:r>
          <w:rPr/>
          <w:fldChar w:fldCharType="begin"/>
        </w:r>
      </w:ins>
      <w:ins w:id="354" w:author="Windows User" w:date="2021-11-09T11:46:00Z">
        <w:r>
          <w:rPr/>
          <w:instrText xml:space="preserve"> PAGEREF _Toc87350855 \h </w:instrText>
        </w:r>
      </w:ins>
      <w:r>
        <w:fldChar w:fldCharType="separate"/>
      </w:r>
      <w:ins w:id="355" w:author="Windows User" w:date="2021-11-09T11:46:00Z">
        <w:r>
          <w:rPr/>
          <w:t>16</w:t>
        </w:r>
      </w:ins>
      <w:ins w:id="356" w:author="Windows User" w:date="2021-11-09T11:46:00Z">
        <w:r>
          <w:rPr/>
          <w:fldChar w:fldCharType="end"/>
        </w:r>
      </w:ins>
      <w:ins w:id="357" w:author="Windows User" w:date="2021-11-09T11:46:00Z">
        <w:r>
          <w:rPr>
            <w:rStyle w:val="31"/>
          </w:rPr>
          <w:fldChar w:fldCharType="end"/>
        </w:r>
      </w:ins>
    </w:p>
    <w:p>
      <w:pPr>
        <w:pStyle w:val="18"/>
        <w:tabs>
          <w:tab w:val="left" w:pos="480"/>
          <w:tab w:val="right" w:leader="dot" w:pos="8296"/>
        </w:tabs>
        <w:rPr>
          <w:ins w:id="358" w:author="Windows User" w:date="2021-11-09T11:46:00Z"/>
          <w:rFonts w:asciiTheme="minorHAnsi" w:hAnsiTheme="minorHAnsi" w:eastAsiaTheme="minorEastAsia" w:cstheme="minorBidi"/>
          <w:b w:val="0"/>
          <w:bCs w:val="0"/>
          <w:kern w:val="2"/>
          <w:sz w:val="21"/>
          <w:szCs w:val="22"/>
        </w:rPr>
      </w:pPr>
      <w:ins w:id="359" w:author="Windows User" w:date="2021-11-09T11:46:00Z">
        <w:r>
          <w:rPr>
            <w:rStyle w:val="31"/>
          </w:rPr>
          <w:fldChar w:fldCharType="begin"/>
        </w:r>
      </w:ins>
      <w:ins w:id="360" w:author="Windows User" w:date="2021-11-09T11:46:00Z">
        <w:r>
          <w:rPr>
            <w:rStyle w:val="31"/>
          </w:rPr>
          <w:instrText xml:space="preserve"> </w:instrText>
        </w:r>
      </w:ins>
      <w:ins w:id="361" w:author="Windows User" w:date="2021-11-09T11:46:00Z">
        <w:r>
          <w:rPr/>
          <w:instrText xml:space="preserve">HYPERLINK \l "_Toc87350856"</w:instrText>
        </w:r>
      </w:ins>
      <w:ins w:id="362" w:author="Windows User" w:date="2021-11-09T11:46:00Z">
        <w:r>
          <w:rPr>
            <w:rStyle w:val="31"/>
          </w:rPr>
          <w:instrText xml:space="preserve"> </w:instrText>
        </w:r>
      </w:ins>
      <w:ins w:id="363" w:author="Windows User" w:date="2021-11-09T11:46:00Z">
        <w:r>
          <w:rPr>
            <w:rStyle w:val="31"/>
          </w:rPr>
          <w:fldChar w:fldCharType="separate"/>
        </w:r>
      </w:ins>
      <w:ins w:id="364" w:author="Windows User" w:date="2021-11-09T11:46:00Z">
        <w:r>
          <w:rPr>
            <w:rStyle w:val="31"/>
          </w:rPr>
          <w:t>6.</w:t>
        </w:r>
      </w:ins>
      <w:ins w:id="365" w:author="Windows User" w:date="2021-11-09T11:46:00Z">
        <w:r>
          <w:rPr>
            <w:rFonts w:asciiTheme="minorHAnsi" w:hAnsiTheme="minorHAnsi" w:eastAsiaTheme="minorEastAsia" w:cstheme="minorBidi"/>
            <w:b w:val="0"/>
            <w:bCs w:val="0"/>
            <w:kern w:val="2"/>
            <w:sz w:val="21"/>
            <w:szCs w:val="22"/>
          </w:rPr>
          <w:tab/>
        </w:r>
      </w:ins>
      <w:ins w:id="366" w:author="Windows User" w:date="2021-11-09T11:46:00Z">
        <w:r>
          <w:rPr>
            <w:rStyle w:val="31"/>
          </w:rPr>
          <w:t>通信报文结构</w:t>
        </w:r>
      </w:ins>
      <w:ins w:id="367" w:author="Windows User" w:date="2021-11-09T11:46:00Z">
        <w:r>
          <w:rPr/>
          <w:tab/>
        </w:r>
      </w:ins>
      <w:ins w:id="368" w:author="Windows User" w:date="2021-11-09T11:46:00Z">
        <w:r>
          <w:rPr/>
          <w:fldChar w:fldCharType="begin"/>
        </w:r>
      </w:ins>
      <w:ins w:id="369" w:author="Windows User" w:date="2021-11-09T11:46:00Z">
        <w:r>
          <w:rPr/>
          <w:instrText xml:space="preserve"> PAGEREF _Toc87350856 \h </w:instrText>
        </w:r>
      </w:ins>
      <w:r>
        <w:fldChar w:fldCharType="separate"/>
      </w:r>
      <w:ins w:id="370" w:author="Windows User" w:date="2021-11-09T11:46:00Z">
        <w:r>
          <w:rPr/>
          <w:t>17</w:t>
        </w:r>
      </w:ins>
      <w:ins w:id="371" w:author="Windows User" w:date="2021-11-09T11:46:00Z">
        <w:r>
          <w:rPr/>
          <w:fldChar w:fldCharType="end"/>
        </w:r>
      </w:ins>
      <w:ins w:id="372" w:author="Windows User" w:date="2021-11-09T11:46:00Z">
        <w:r>
          <w:rPr>
            <w:rStyle w:val="31"/>
          </w:rPr>
          <w:fldChar w:fldCharType="end"/>
        </w:r>
      </w:ins>
    </w:p>
    <w:p>
      <w:pPr>
        <w:pStyle w:val="21"/>
        <w:tabs>
          <w:tab w:val="left" w:pos="960"/>
          <w:tab w:val="right" w:leader="dot" w:pos="8296"/>
        </w:tabs>
        <w:rPr>
          <w:ins w:id="373" w:author="Windows User" w:date="2021-11-09T11:46:00Z"/>
          <w:rFonts w:asciiTheme="minorHAnsi" w:hAnsiTheme="minorHAnsi" w:eastAsiaTheme="minorEastAsia" w:cstheme="minorBidi"/>
          <w:b w:val="0"/>
          <w:bCs w:val="0"/>
          <w:kern w:val="2"/>
          <w:sz w:val="21"/>
        </w:rPr>
      </w:pPr>
      <w:ins w:id="374" w:author="Windows User" w:date="2021-11-09T11:46:00Z">
        <w:r>
          <w:rPr>
            <w:rStyle w:val="31"/>
          </w:rPr>
          <w:fldChar w:fldCharType="begin"/>
        </w:r>
      </w:ins>
      <w:ins w:id="375" w:author="Windows User" w:date="2021-11-09T11:46:00Z">
        <w:r>
          <w:rPr>
            <w:rStyle w:val="31"/>
          </w:rPr>
          <w:instrText xml:space="preserve"> </w:instrText>
        </w:r>
      </w:ins>
      <w:ins w:id="376" w:author="Windows User" w:date="2021-11-09T11:46:00Z">
        <w:r>
          <w:rPr/>
          <w:instrText xml:space="preserve">HYPERLINK \l "_Toc87350857"</w:instrText>
        </w:r>
      </w:ins>
      <w:ins w:id="377" w:author="Windows User" w:date="2021-11-09T11:46:00Z">
        <w:r>
          <w:rPr>
            <w:rStyle w:val="31"/>
          </w:rPr>
          <w:instrText xml:space="preserve"> </w:instrText>
        </w:r>
      </w:ins>
      <w:ins w:id="378" w:author="Windows User" w:date="2021-11-09T11:46:00Z">
        <w:r>
          <w:rPr>
            <w:rStyle w:val="31"/>
          </w:rPr>
          <w:fldChar w:fldCharType="separate"/>
        </w:r>
      </w:ins>
      <w:ins w:id="379" w:author="Windows User" w:date="2021-11-09T11:46:00Z">
        <w:r>
          <w:rPr>
            <w:rStyle w:val="31"/>
          </w:rPr>
          <w:t>6.1.</w:t>
        </w:r>
      </w:ins>
      <w:ins w:id="380" w:author="Windows User" w:date="2021-11-09T11:46:00Z">
        <w:r>
          <w:rPr>
            <w:rFonts w:asciiTheme="minorHAnsi" w:hAnsiTheme="minorHAnsi" w:eastAsiaTheme="minorEastAsia" w:cstheme="minorBidi"/>
            <w:b w:val="0"/>
            <w:bCs w:val="0"/>
            <w:kern w:val="2"/>
            <w:sz w:val="21"/>
          </w:rPr>
          <w:tab/>
        </w:r>
      </w:ins>
      <w:ins w:id="381" w:author="Windows User" w:date="2021-11-09T11:46:00Z">
        <w:r>
          <w:rPr>
            <w:rStyle w:val="31"/>
          </w:rPr>
          <w:t>安全规范</w:t>
        </w:r>
      </w:ins>
      <w:ins w:id="382" w:author="Windows User" w:date="2021-11-09T11:46:00Z">
        <w:r>
          <w:rPr/>
          <w:tab/>
        </w:r>
      </w:ins>
      <w:ins w:id="383" w:author="Windows User" w:date="2021-11-09T11:46:00Z">
        <w:r>
          <w:rPr/>
          <w:fldChar w:fldCharType="begin"/>
        </w:r>
      </w:ins>
      <w:ins w:id="384" w:author="Windows User" w:date="2021-11-09T11:46:00Z">
        <w:r>
          <w:rPr/>
          <w:instrText xml:space="preserve"> PAGEREF _Toc87350857 \h </w:instrText>
        </w:r>
      </w:ins>
      <w:r>
        <w:fldChar w:fldCharType="separate"/>
      </w:r>
      <w:ins w:id="385" w:author="Windows User" w:date="2021-11-09T11:46:00Z">
        <w:r>
          <w:rPr/>
          <w:t>17</w:t>
        </w:r>
      </w:ins>
      <w:ins w:id="386" w:author="Windows User" w:date="2021-11-09T11:46:00Z">
        <w:r>
          <w:rPr/>
          <w:fldChar w:fldCharType="end"/>
        </w:r>
      </w:ins>
      <w:ins w:id="387" w:author="Windows User" w:date="2021-11-09T11:46:00Z">
        <w:r>
          <w:rPr>
            <w:rStyle w:val="31"/>
          </w:rPr>
          <w:fldChar w:fldCharType="end"/>
        </w:r>
      </w:ins>
    </w:p>
    <w:p>
      <w:pPr>
        <w:pStyle w:val="21"/>
        <w:tabs>
          <w:tab w:val="left" w:pos="960"/>
          <w:tab w:val="right" w:leader="dot" w:pos="8296"/>
        </w:tabs>
        <w:rPr>
          <w:ins w:id="388" w:author="Windows User" w:date="2021-11-09T11:46:00Z"/>
          <w:rFonts w:asciiTheme="minorHAnsi" w:hAnsiTheme="minorHAnsi" w:eastAsiaTheme="minorEastAsia" w:cstheme="minorBidi"/>
          <w:b w:val="0"/>
          <w:bCs w:val="0"/>
          <w:kern w:val="2"/>
          <w:sz w:val="21"/>
        </w:rPr>
      </w:pPr>
      <w:ins w:id="389" w:author="Windows User" w:date="2021-11-09T11:46:00Z">
        <w:r>
          <w:rPr>
            <w:rStyle w:val="31"/>
          </w:rPr>
          <w:fldChar w:fldCharType="begin"/>
        </w:r>
      </w:ins>
      <w:ins w:id="390" w:author="Windows User" w:date="2021-11-09T11:46:00Z">
        <w:r>
          <w:rPr>
            <w:rStyle w:val="31"/>
          </w:rPr>
          <w:instrText xml:space="preserve"> </w:instrText>
        </w:r>
      </w:ins>
      <w:ins w:id="391" w:author="Windows User" w:date="2021-11-09T11:46:00Z">
        <w:r>
          <w:rPr/>
          <w:instrText xml:space="preserve">HYPERLINK \l "_Toc87350858"</w:instrText>
        </w:r>
      </w:ins>
      <w:ins w:id="392" w:author="Windows User" w:date="2021-11-09T11:46:00Z">
        <w:r>
          <w:rPr>
            <w:rStyle w:val="31"/>
          </w:rPr>
          <w:instrText xml:space="preserve"> </w:instrText>
        </w:r>
      </w:ins>
      <w:ins w:id="393" w:author="Windows User" w:date="2021-11-09T11:46:00Z">
        <w:r>
          <w:rPr>
            <w:rStyle w:val="31"/>
          </w:rPr>
          <w:fldChar w:fldCharType="separate"/>
        </w:r>
      </w:ins>
      <w:ins w:id="394" w:author="Windows User" w:date="2021-11-09T11:46:00Z">
        <w:r>
          <w:rPr>
            <w:rStyle w:val="31"/>
          </w:rPr>
          <w:t>6.2.</w:t>
        </w:r>
      </w:ins>
      <w:ins w:id="395" w:author="Windows User" w:date="2021-11-09T11:46:00Z">
        <w:r>
          <w:rPr>
            <w:rFonts w:asciiTheme="minorHAnsi" w:hAnsiTheme="minorHAnsi" w:eastAsiaTheme="minorEastAsia" w:cstheme="minorBidi"/>
            <w:b w:val="0"/>
            <w:bCs w:val="0"/>
            <w:kern w:val="2"/>
            <w:sz w:val="21"/>
          </w:rPr>
          <w:tab/>
        </w:r>
      </w:ins>
      <w:ins w:id="396" w:author="Windows User" w:date="2021-11-09T11:46:00Z">
        <w:r>
          <w:rPr>
            <w:rStyle w:val="31"/>
          </w:rPr>
          <w:t>承载协议</w:t>
        </w:r>
      </w:ins>
      <w:ins w:id="397" w:author="Windows User" w:date="2021-11-09T11:46:00Z">
        <w:r>
          <w:rPr/>
          <w:tab/>
        </w:r>
      </w:ins>
      <w:ins w:id="398" w:author="Windows User" w:date="2021-11-09T11:46:00Z">
        <w:r>
          <w:rPr/>
          <w:fldChar w:fldCharType="begin"/>
        </w:r>
      </w:ins>
      <w:ins w:id="399" w:author="Windows User" w:date="2021-11-09T11:46:00Z">
        <w:r>
          <w:rPr/>
          <w:instrText xml:space="preserve"> PAGEREF _Toc87350858 \h </w:instrText>
        </w:r>
      </w:ins>
      <w:r>
        <w:fldChar w:fldCharType="separate"/>
      </w:r>
      <w:ins w:id="400" w:author="Windows User" w:date="2021-11-09T11:46:00Z">
        <w:r>
          <w:rPr/>
          <w:t>17</w:t>
        </w:r>
      </w:ins>
      <w:ins w:id="401" w:author="Windows User" w:date="2021-11-09T11:46:00Z">
        <w:r>
          <w:rPr/>
          <w:fldChar w:fldCharType="end"/>
        </w:r>
      </w:ins>
      <w:ins w:id="402" w:author="Windows User" w:date="2021-11-09T11:46:00Z">
        <w:r>
          <w:rPr>
            <w:rStyle w:val="31"/>
          </w:rPr>
          <w:fldChar w:fldCharType="end"/>
        </w:r>
      </w:ins>
    </w:p>
    <w:p>
      <w:pPr>
        <w:pStyle w:val="21"/>
        <w:tabs>
          <w:tab w:val="left" w:pos="960"/>
          <w:tab w:val="right" w:leader="dot" w:pos="8296"/>
        </w:tabs>
        <w:rPr>
          <w:ins w:id="403" w:author="Windows User" w:date="2021-11-09T11:46:00Z"/>
          <w:rFonts w:asciiTheme="minorHAnsi" w:hAnsiTheme="minorHAnsi" w:eastAsiaTheme="minorEastAsia" w:cstheme="minorBidi"/>
          <w:b w:val="0"/>
          <w:bCs w:val="0"/>
          <w:kern w:val="2"/>
          <w:sz w:val="21"/>
        </w:rPr>
      </w:pPr>
      <w:ins w:id="404" w:author="Windows User" w:date="2021-11-09T11:46:00Z">
        <w:r>
          <w:rPr>
            <w:rStyle w:val="31"/>
          </w:rPr>
          <w:fldChar w:fldCharType="begin"/>
        </w:r>
      </w:ins>
      <w:ins w:id="405" w:author="Windows User" w:date="2021-11-09T11:46:00Z">
        <w:r>
          <w:rPr>
            <w:rStyle w:val="31"/>
          </w:rPr>
          <w:instrText xml:space="preserve"> </w:instrText>
        </w:r>
      </w:ins>
      <w:ins w:id="406" w:author="Windows User" w:date="2021-11-09T11:46:00Z">
        <w:r>
          <w:rPr/>
          <w:instrText xml:space="preserve">HYPERLINK \l "_Toc87350859"</w:instrText>
        </w:r>
      </w:ins>
      <w:ins w:id="407" w:author="Windows User" w:date="2021-11-09T11:46:00Z">
        <w:r>
          <w:rPr>
            <w:rStyle w:val="31"/>
          </w:rPr>
          <w:instrText xml:space="preserve"> </w:instrText>
        </w:r>
      </w:ins>
      <w:ins w:id="408" w:author="Windows User" w:date="2021-11-09T11:46:00Z">
        <w:r>
          <w:rPr>
            <w:rStyle w:val="31"/>
          </w:rPr>
          <w:fldChar w:fldCharType="separate"/>
        </w:r>
      </w:ins>
      <w:ins w:id="409" w:author="Windows User" w:date="2021-11-09T11:46:00Z">
        <w:r>
          <w:rPr>
            <w:rStyle w:val="31"/>
          </w:rPr>
          <w:t>6.3.</w:t>
        </w:r>
      </w:ins>
      <w:ins w:id="410" w:author="Windows User" w:date="2021-11-09T11:46:00Z">
        <w:r>
          <w:rPr>
            <w:rFonts w:asciiTheme="minorHAnsi" w:hAnsiTheme="minorHAnsi" w:eastAsiaTheme="minorEastAsia" w:cstheme="minorBidi"/>
            <w:b w:val="0"/>
            <w:bCs w:val="0"/>
            <w:kern w:val="2"/>
            <w:sz w:val="21"/>
          </w:rPr>
          <w:tab/>
        </w:r>
      </w:ins>
      <w:ins w:id="411" w:author="Windows User" w:date="2021-11-09T11:46:00Z">
        <w:r>
          <w:rPr>
            <w:rStyle w:val="31"/>
          </w:rPr>
          <w:t>报文编码格式</w:t>
        </w:r>
      </w:ins>
      <w:ins w:id="412" w:author="Windows User" w:date="2021-11-09T11:46:00Z">
        <w:r>
          <w:rPr/>
          <w:tab/>
        </w:r>
      </w:ins>
      <w:ins w:id="413" w:author="Windows User" w:date="2021-11-09T11:46:00Z">
        <w:r>
          <w:rPr/>
          <w:fldChar w:fldCharType="begin"/>
        </w:r>
      </w:ins>
      <w:ins w:id="414" w:author="Windows User" w:date="2021-11-09T11:46:00Z">
        <w:r>
          <w:rPr/>
          <w:instrText xml:space="preserve"> PAGEREF _Toc87350859 \h </w:instrText>
        </w:r>
      </w:ins>
      <w:r>
        <w:fldChar w:fldCharType="separate"/>
      </w:r>
      <w:ins w:id="415" w:author="Windows User" w:date="2021-11-09T11:46:00Z">
        <w:r>
          <w:rPr/>
          <w:t>17</w:t>
        </w:r>
      </w:ins>
      <w:ins w:id="416" w:author="Windows User" w:date="2021-11-09T11:46:00Z">
        <w:r>
          <w:rPr/>
          <w:fldChar w:fldCharType="end"/>
        </w:r>
      </w:ins>
      <w:ins w:id="417" w:author="Windows User" w:date="2021-11-09T11:46:00Z">
        <w:r>
          <w:rPr>
            <w:rStyle w:val="31"/>
          </w:rPr>
          <w:fldChar w:fldCharType="end"/>
        </w:r>
      </w:ins>
    </w:p>
    <w:p>
      <w:pPr>
        <w:pStyle w:val="21"/>
        <w:tabs>
          <w:tab w:val="left" w:pos="960"/>
          <w:tab w:val="right" w:leader="dot" w:pos="8296"/>
        </w:tabs>
        <w:rPr>
          <w:ins w:id="418" w:author="Windows User" w:date="2021-11-09T11:46:00Z"/>
          <w:rFonts w:asciiTheme="minorHAnsi" w:hAnsiTheme="minorHAnsi" w:eastAsiaTheme="minorEastAsia" w:cstheme="minorBidi"/>
          <w:b w:val="0"/>
          <w:bCs w:val="0"/>
          <w:kern w:val="2"/>
          <w:sz w:val="21"/>
        </w:rPr>
      </w:pPr>
      <w:ins w:id="419" w:author="Windows User" w:date="2021-11-09T11:46:00Z">
        <w:r>
          <w:rPr>
            <w:rStyle w:val="31"/>
          </w:rPr>
          <w:fldChar w:fldCharType="begin"/>
        </w:r>
      </w:ins>
      <w:ins w:id="420" w:author="Windows User" w:date="2021-11-09T11:46:00Z">
        <w:r>
          <w:rPr>
            <w:rStyle w:val="31"/>
          </w:rPr>
          <w:instrText xml:space="preserve"> </w:instrText>
        </w:r>
      </w:ins>
      <w:ins w:id="421" w:author="Windows User" w:date="2021-11-09T11:46:00Z">
        <w:r>
          <w:rPr/>
          <w:instrText xml:space="preserve">HYPERLINK \l "_Toc87350860"</w:instrText>
        </w:r>
      </w:ins>
      <w:ins w:id="422" w:author="Windows User" w:date="2021-11-09T11:46:00Z">
        <w:r>
          <w:rPr>
            <w:rStyle w:val="31"/>
          </w:rPr>
          <w:instrText xml:space="preserve"> </w:instrText>
        </w:r>
      </w:ins>
      <w:ins w:id="423" w:author="Windows User" w:date="2021-11-09T11:46:00Z">
        <w:r>
          <w:rPr>
            <w:rStyle w:val="31"/>
          </w:rPr>
          <w:fldChar w:fldCharType="separate"/>
        </w:r>
      </w:ins>
      <w:ins w:id="424" w:author="Windows User" w:date="2021-11-09T11:46:00Z">
        <w:r>
          <w:rPr>
            <w:rStyle w:val="31"/>
          </w:rPr>
          <w:t>6.4.</w:t>
        </w:r>
      </w:ins>
      <w:ins w:id="425" w:author="Windows User" w:date="2021-11-09T11:46:00Z">
        <w:r>
          <w:rPr>
            <w:rFonts w:asciiTheme="minorHAnsi" w:hAnsiTheme="minorHAnsi" w:eastAsiaTheme="minorEastAsia" w:cstheme="minorBidi"/>
            <w:b w:val="0"/>
            <w:bCs w:val="0"/>
            <w:kern w:val="2"/>
            <w:sz w:val="21"/>
          </w:rPr>
          <w:tab/>
        </w:r>
      </w:ins>
      <w:ins w:id="426" w:author="Windows User" w:date="2021-11-09T11:46:00Z">
        <w:r>
          <w:rPr>
            <w:rStyle w:val="31"/>
          </w:rPr>
          <w:t>基础请求信息（ifReq）</w:t>
        </w:r>
      </w:ins>
      <w:ins w:id="427" w:author="Windows User" w:date="2021-11-09T11:46:00Z">
        <w:r>
          <w:rPr/>
          <w:tab/>
        </w:r>
      </w:ins>
      <w:ins w:id="428" w:author="Windows User" w:date="2021-11-09T11:46:00Z">
        <w:r>
          <w:rPr/>
          <w:fldChar w:fldCharType="begin"/>
        </w:r>
      </w:ins>
      <w:ins w:id="429" w:author="Windows User" w:date="2021-11-09T11:46:00Z">
        <w:r>
          <w:rPr/>
          <w:instrText xml:space="preserve"> PAGEREF _Toc87350860 \h </w:instrText>
        </w:r>
      </w:ins>
      <w:r>
        <w:fldChar w:fldCharType="separate"/>
      </w:r>
      <w:ins w:id="430" w:author="Windows User" w:date="2021-11-09T11:46:00Z">
        <w:r>
          <w:rPr/>
          <w:t>17</w:t>
        </w:r>
      </w:ins>
      <w:ins w:id="431" w:author="Windows User" w:date="2021-11-09T11:46:00Z">
        <w:r>
          <w:rPr/>
          <w:fldChar w:fldCharType="end"/>
        </w:r>
      </w:ins>
      <w:ins w:id="432" w:author="Windows User" w:date="2021-11-09T11:46:00Z">
        <w:r>
          <w:rPr>
            <w:rStyle w:val="31"/>
          </w:rPr>
          <w:fldChar w:fldCharType="end"/>
        </w:r>
      </w:ins>
    </w:p>
    <w:p>
      <w:pPr>
        <w:pStyle w:val="21"/>
        <w:tabs>
          <w:tab w:val="left" w:pos="960"/>
          <w:tab w:val="right" w:leader="dot" w:pos="8296"/>
        </w:tabs>
        <w:rPr>
          <w:ins w:id="433" w:author="Windows User" w:date="2021-11-09T11:46:00Z"/>
          <w:rFonts w:asciiTheme="minorHAnsi" w:hAnsiTheme="minorHAnsi" w:eastAsiaTheme="minorEastAsia" w:cstheme="minorBidi"/>
          <w:b w:val="0"/>
          <w:bCs w:val="0"/>
          <w:kern w:val="2"/>
          <w:sz w:val="21"/>
        </w:rPr>
      </w:pPr>
      <w:ins w:id="434" w:author="Windows User" w:date="2021-11-09T11:46:00Z">
        <w:r>
          <w:rPr>
            <w:rStyle w:val="31"/>
          </w:rPr>
          <w:fldChar w:fldCharType="begin"/>
        </w:r>
      </w:ins>
      <w:ins w:id="435" w:author="Windows User" w:date="2021-11-09T11:46:00Z">
        <w:r>
          <w:rPr>
            <w:rStyle w:val="31"/>
          </w:rPr>
          <w:instrText xml:space="preserve"> </w:instrText>
        </w:r>
      </w:ins>
      <w:ins w:id="436" w:author="Windows User" w:date="2021-11-09T11:46:00Z">
        <w:r>
          <w:rPr/>
          <w:instrText xml:space="preserve">HYPERLINK \l "_Toc87350861"</w:instrText>
        </w:r>
      </w:ins>
      <w:ins w:id="437" w:author="Windows User" w:date="2021-11-09T11:46:00Z">
        <w:r>
          <w:rPr>
            <w:rStyle w:val="31"/>
          </w:rPr>
          <w:instrText xml:space="preserve"> </w:instrText>
        </w:r>
      </w:ins>
      <w:ins w:id="438" w:author="Windows User" w:date="2021-11-09T11:46:00Z">
        <w:r>
          <w:rPr>
            <w:rStyle w:val="31"/>
          </w:rPr>
          <w:fldChar w:fldCharType="separate"/>
        </w:r>
      </w:ins>
      <w:ins w:id="439" w:author="Windows User" w:date="2021-11-09T11:46:00Z">
        <w:r>
          <w:rPr>
            <w:rStyle w:val="31"/>
          </w:rPr>
          <w:t>6.5.</w:t>
        </w:r>
      </w:ins>
      <w:ins w:id="440" w:author="Windows User" w:date="2021-11-09T11:46:00Z">
        <w:r>
          <w:rPr>
            <w:rFonts w:asciiTheme="minorHAnsi" w:hAnsiTheme="minorHAnsi" w:eastAsiaTheme="minorEastAsia" w:cstheme="minorBidi"/>
            <w:b w:val="0"/>
            <w:bCs w:val="0"/>
            <w:kern w:val="2"/>
            <w:sz w:val="21"/>
          </w:rPr>
          <w:tab/>
        </w:r>
      </w:ins>
      <w:ins w:id="441" w:author="Windows User" w:date="2021-11-09T11:46:00Z">
        <w:r>
          <w:rPr>
            <w:rStyle w:val="31"/>
          </w:rPr>
          <w:t>基础响应信息（IfResp）</w:t>
        </w:r>
      </w:ins>
      <w:ins w:id="442" w:author="Windows User" w:date="2021-11-09T11:46:00Z">
        <w:r>
          <w:rPr/>
          <w:tab/>
        </w:r>
      </w:ins>
      <w:ins w:id="443" w:author="Windows User" w:date="2021-11-09T11:46:00Z">
        <w:r>
          <w:rPr/>
          <w:fldChar w:fldCharType="begin"/>
        </w:r>
      </w:ins>
      <w:ins w:id="444" w:author="Windows User" w:date="2021-11-09T11:46:00Z">
        <w:r>
          <w:rPr/>
          <w:instrText xml:space="preserve"> PAGEREF _Toc87350861 \h </w:instrText>
        </w:r>
      </w:ins>
      <w:r>
        <w:fldChar w:fldCharType="separate"/>
      </w:r>
      <w:ins w:id="445" w:author="Windows User" w:date="2021-11-09T11:46:00Z">
        <w:r>
          <w:rPr/>
          <w:t>18</w:t>
        </w:r>
      </w:ins>
      <w:ins w:id="446" w:author="Windows User" w:date="2021-11-09T11:46:00Z">
        <w:r>
          <w:rPr/>
          <w:fldChar w:fldCharType="end"/>
        </w:r>
      </w:ins>
      <w:ins w:id="447" w:author="Windows User" w:date="2021-11-09T11:46:00Z">
        <w:r>
          <w:rPr>
            <w:rStyle w:val="31"/>
          </w:rPr>
          <w:fldChar w:fldCharType="end"/>
        </w:r>
      </w:ins>
    </w:p>
    <w:p>
      <w:pPr>
        <w:pStyle w:val="21"/>
        <w:tabs>
          <w:tab w:val="left" w:pos="960"/>
          <w:tab w:val="right" w:leader="dot" w:pos="8296"/>
        </w:tabs>
        <w:rPr>
          <w:ins w:id="448" w:author="Windows User" w:date="2021-11-09T11:46:00Z"/>
          <w:rFonts w:asciiTheme="minorHAnsi" w:hAnsiTheme="minorHAnsi" w:eastAsiaTheme="minorEastAsia" w:cstheme="minorBidi"/>
          <w:b w:val="0"/>
          <w:bCs w:val="0"/>
          <w:kern w:val="2"/>
          <w:sz w:val="21"/>
        </w:rPr>
      </w:pPr>
      <w:ins w:id="449" w:author="Windows User" w:date="2021-11-09T11:46:00Z">
        <w:r>
          <w:rPr>
            <w:rStyle w:val="31"/>
          </w:rPr>
          <w:fldChar w:fldCharType="begin"/>
        </w:r>
      </w:ins>
      <w:ins w:id="450" w:author="Windows User" w:date="2021-11-09T11:46:00Z">
        <w:r>
          <w:rPr>
            <w:rStyle w:val="31"/>
          </w:rPr>
          <w:instrText xml:space="preserve"> </w:instrText>
        </w:r>
      </w:ins>
      <w:ins w:id="451" w:author="Windows User" w:date="2021-11-09T11:46:00Z">
        <w:r>
          <w:rPr/>
          <w:instrText xml:space="preserve">HYPERLINK \l "_Toc87350862"</w:instrText>
        </w:r>
      </w:ins>
      <w:ins w:id="452" w:author="Windows User" w:date="2021-11-09T11:46:00Z">
        <w:r>
          <w:rPr>
            <w:rStyle w:val="31"/>
          </w:rPr>
          <w:instrText xml:space="preserve"> </w:instrText>
        </w:r>
      </w:ins>
      <w:ins w:id="453" w:author="Windows User" w:date="2021-11-09T11:46:00Z">
        <w:r>
          <w:rPr>
            <w:rStyle w:val="31"/>
          </w:rPr>
          <w:fldChar w:fldCharType="separate"/>
        </w:r>
      </w:ins>
      <w:ins w:id="454" w:author="Windows User" w:date="2021-11-09T11:46:00Z">
        <w:r>
          <w:rPr>
            <w:rStyle w:val="31"/>
          </w:rPr>
          <w:t>6.6.</w:t>
        </w:r>
      </w:ins>
      <w:ins w:id="455" w:author="Windows User" w:date="2021-11-09T11:46:00Z">
        <w:r>
          <w:rPr>
            <w:rFonts w:asciiTheme="minorHAnsi" w:hAnsiTheme="minorHAnsi" w:eastAsiaTheme="minorEastAsia" w:cstheme="minorBidi"/>
            <w:b w:val="0"/>
            <w:bCs w:val="0"/>
            <w:kern w:val="2"/>
            <w:sz w:val="21"/>
          </w:rPr>
          <w:tab/>
        </w:r>
      </w:ins>
      <w:ins w:id="456" w:author="Windows User" w:date="2021-11-09T11:46:00Z">
        <w:r>
          <w:rPr>
            <w:rStyle w:val="31"/>
          </w:rPr>
          <w:t>数据类型</w:t>
        </w:r>
      </w:ins>
      <w:ins w:id="457" w:author="Windows User" w:date="2021-11-09T11:46:00Z">
        <w:r>
          <w:rPr/>
          <w:tab/>
        </w:r>
      </w:ins>
      <w:ins w:id="458" w:author="Windows User" w:date="2021-11-09T11:46:00Z">
        <w:r>
          <w:rPr/>
          <w:fldChar w:fldCharType="begin"/>
        </w:r>
      </w:ins>
      <w:ins w:id="459" w:author="Windows User" w:date="2021-11-09T11:46:00Z">
        <w:r>
          <w:rPr/>
          <w:instrText xml:space="preserve"> PAGEREF _Toc87350862 \h </w:instrText>
        </w:r>
      </w:ins>
      <w:r>
        <w:fldChar w:fldCharType="separate"/>
      </w:r>
      <w:ins w:id="460" w:author="Windows User" w:date="2021-11-09T11:46:00Z">
        <w:r>
          <w:rPr/>
          <w:t>18</w:t>
        </w:r>
      </w:ins>
      <w:ins w:id="461" w:author="Windows User" w:date="2021-11-09T11:46:00Z">
        <w:r>
          <w:rPr/>
          <w:fldChar w:fldCharType="end"/>
        </w:r>
      </w:ins>
      <w:ins w:id="462" w:author="Windows User" w:date="2021-11-09T11:46:00Z">
        <w:r>
          <w:rPr>
            <w:rStyle w:val="31"/>
          </w:rPr>
          <w:fldChar w:fldCharType="end"/>
        </w:r>
      </w:ins>
    </w:p>
    <w:p>
      <w:pPr>
        <w:pStyle w:val="21"/>
        <w:tabs>
          <w:tab w:val="left" w:pos="960"/>
          <w:tab w:val="right" w:leader="dot" w:pos="8296"/>
        </w:tabs>
        <w:rPr>
          <w:ins w:id="463" w:author="Windows User" w:date="2021-11-09T11:46:00Z"/>
          <w:rFonts w:asciiTheme="minorHAnsi" w:hAnsiTheme="minorHAnsi" w:eastAsiaTheme="minorEastAsia" w:cstheme="minorBidi"/>
          <w:b w:val="0"/>
          <w:bCs w:val="0"/>
          <w:kern w:val="2"/>
          <w:sz w:val="21"/>
        </w:rPr>
      </w:pPr>
      <w:ins w:id="464" w:author="Windows User" w:date="2021-11-09T11:46:00Z">
        <w:r>
          <w:rPr>
            <w:rStyle w:val="31"/>
          </w:rPr>
          <w:fldChar w:fldCharType="begin"/>
        </w:r>
      </w:ins>
      <w:ins w:id="465" w:author="Windows User" w:date="2021-11-09T11:46:00Z">
        <w:r>
          <w:rPr>
            <w:rStyle w:val="31"/>
          </w:rPr>
          <w:instrText xml:space="preserve"> </w:instrText>
        </w:r>
      </w:ins>
      <w:ins w:id="466" w:author="Windows User" w:date="2021-11-09T11:46:00Z">
        <w:r>
          <w:rPr/>
          <w:instrText xml:space="preserve">HYPERLINK \l "_Toc87350863"</w:instrText>
        </w:r>
      </w:ins>
      <w:ins w:id="467" w:author="Windows User" w:date="2021-11-09T11:46:00Z">
        <w:r>
          <w:rPr>
            <w:rStyle w:val="31"/>
          </w:rPr>
          <w:instrText xml:space="preserve"> </w:instrText>
        </w:r>
      </w:ins>
      <w:ins w:id="468" w:author="Windows User" w:date="2021-11-09T11:46:00Z">
        <w:r>
          <w:rPr>
            <w:rStyle w:val="31"/>
          </w:rPr>
          <w:fldChar w:fldCharType="separate"/>
        </w:r>
      </w:ins>
      <w:ins w:id="469" w:author="Windows User" w:date="2021-11-09T11:46:00Z">
        <w:r>
          <w:rPr>
            <w:rStyle w:val="31"/>
          </w:rPr>
          <w:t>6.7.</w:t>
        </w:r>
      </w:ins>
      <w:ins w:id="470" w:author="Windows User" w:date="2021-11-09T11:46:00Z">
        <w:r>
          <w:rPr>
            <w:rFonts w:asciiTheme="minorHAnsi" w:hAnsiTheme="minorHAnsi" w:eastAsiaTheme="minorEastAsia" w:cstheme="minorBidi"/>
            <w:b w:val="0"/>
            <w:bCs w:val="0"/>
            <w:kern w:val="2"/>
            <w:sz w:val="21"/>
          </w:rPr>
          <w:tab/>
        </w:r>
      </w:ins>
      <w:ins w:id="471" w:author="Windows User" w:date="2021-11-09T11:46:00Z">
        <w:r>
          <w:rPr>
            <w:rStyle w:val="31"/>
          </w:rPr>
          <w:t>状态值定义</w:t>
        </w:r>
      </w:ins>
      <w:ins w:id="472" w:author="Windows User" w:date="2021-11-09T11:46:00Z">
        <w:r>
          <w:rPr/>
          <w:tab/>
        </w:r>
      </w:ins>
      <w:ins w:id="473" w:author="Windows User" w:date="2021-11-09T11:46:00Z">
        <w:r>
          <w:rPr/>
          <w:fldChar w:fldCharType="begin"/>
        </w:r>
      </w:ins>
      <w:ins w:id="474" w:author="Windows User" w:date="2021-11-09T11:46:00Z">
        <w:r>
          <w:rPr/>
          <w:instrText xml:space="preserve"> PAGEREF _Toc87350863 \h </w:instrText>
        </w:r>
      </w:ins>
      <w:r>
        <w:fldChar w:fldCharType="separate"/>
      </w:r>
      <w:ins w:id="475" w:author="Windows User" w:date="2021-11-09T11:46:00Z">
        <w:r>
          <w:rPr/>
          <w:t>19</w:t>
        </w:r>
      </w:ins>
      <w:ins w:id="476" w:author="Windows User" w:date="2021-11-09T11:46:00Z">
        <w:r>
          <w:rPr/>
          <w:fldChar w:fldCharType="end"/>
        </w:r>
      </w:ins>
      <w:ins w:id="477" w:author="Windows User" w:date="2021-11-09T11:46:00Z">
        <w:r>
          <w:rPr>
            <w:rStyle w:val="31"/>
          </w:rPr>
          <w:fldChar w:fldCharType="end"/>
        </w:r>
      </w:ins>
    </w:p>
    <w:p>
      <w:pPr>
        <w:pStyle w:val="18"/>
        <w:tabs>
          <w:tab w:val="left" w:pos="480"/>
          <w:tab w:val="right" w:leader="dot" w:pos="8296"/>
        </w:tabs>
        <w:rPr>
          <w:ins w:id="478" w:author="Windows User" w:date="2021-11-09T11:46:00Z"/>
          <w:rFonts w:asciiTheme="minorHAnsi" w:hAnsiTheme="minorHAnsi" w:eastAsiaTheme="minorEastAsia" w:cstheme="minorBidi"/>
          <w:b w:val="0"/>
          <w:bCs w:val="0"/>
          <w:kern w:val="2"/>
          <w:sz w:val="21"/>
          <w:szCs w:val="22"/>
        </w:rPr>
      </w:pPr>
      <w:ins w:id="479" w:author="Windows User" w:date="2021-11-09T11:46:00Z">
        <w:r>
          <w:rPr>
            <w:rStyle w:val="31"/>
          </w:rPr>
          <w:fldChar w:fldCharType="begin"/>
        </w:r>
      </w:ins>
      <w:ins w:id="480" w:author="Windows User" w:date="2021-11-09T11:46:00Z">
        <w:r>
          <w:rPr>
            <w:rStyle w:val="31"/>
          </w:rPr>
          <w:instrText xml:space="preserve"> </w:instrText>
        </w:r>
      </w:ins>
      <w:ins w:id="481" w:author="Windows User" w:date="2021-11-09T11:46:00Z">
        <w:r>
          <w:rPr/>
          <w:instrText xml:space="preserve">HYPERLINK \l "_Toc87350864"</w:instrText>
        </w:r>
      </w:ins>
      <w:ins w:id="482" w:author="Windows User" w:date="2021-11-09T11:46:00Z">
        <w:r>
          <w:rPr>
            <w:rStyle w:val="31"/>
          </w:rPr>
          <w:instrText xml:space="preserve"> </w:instrText>
        </w:r>
      </w:ins>
      <w:ins w:id="483" w:author="Windows User" w:date="2021-11-09T11:46:00Z">
        <w:r>
          <w:rPr>
            <w:rStyle w:val="31"/>
          </w:rPr>
          <w:fldChar w:fldCharType="separate"/>
        </w:r>
      </w:ins>
      <w:ins w:id="484" w:author="Windows User" w:date="2021-11-09T11:46:00Z">
        <w:r>
          <w:rPr>
            <w:rStyle w:val="31"/>
          </w:rPr>
          <w:t>7.</w:t>
        </w:r>
      </w:ins>
      <w:ins w:id="485" w:author="Windows User" w:date="2021-11-09T11:46:00Z">
        <w:r>
          <w:rPr>
            <w:rFonts w:asciiTheme="minorHAnsi" w:hAnsiTheme="minorHAnsi" w:eastAsiaTheme="minorEastAsia" w:cstheme="minorBidi"/>
            <w:b w:val="0"/>
            <w:bCs w:val="0"/>
            <w:kern w:val="2"/>
            <w:sz w:val="21"/>
            <w:szCs w:val="22"/>
          </w:rPr>
          <w:tab/>
        </w:r>
      </w:ins>
      <w:ins w:id="486" w:author="Windows User" w:date="2021-11-09T11:46:00Z">
        <w:r>
          <w:rPr>
            <w:rStyle w:val="31"/>
          </w:rPr>
          <w:t>接口定义</w:t>
        </w:r>
      </w:ins>
      <w:ins w:id="487" w:author="Windows User" w:date="2021-11-09T11:46:00Z">
        <w:r>
          <w:rPr/>
          <w:tab/>
        </w:r>
      </w:ins>
      <w:ins w:id="488" w:author="Windows User" w:date="2021-11-09T11:46:00Z">
        <w:r>
          <w:rPr/>
          <w:fldChar w:fldCharType="begin"/>
        </w:r>
      </w:ins>
      <w:ins w:id="489" w:author="Windows User" w:date="2021-11-09T11:46:00Z">
        <w:r>
          <w:rPr/>
          <w:instrText xml:space="preserve"> PAGEREF _Toc87350864 \h </w:instrText>
        </w:r>
      </w:ins>
      <w:r>
        <w:fldChar w:fldCharType="separate"/>
      </w:r>
      <w:ins w:id="490" w:author="Windows User" w:date="2021-11-09T11:46:00Z">
        <w:r>
          <w:rPr/>
          <w:t>20</w:t>
        </w:r>
      </w:ins>
      <w:ins w:id="491" w:author="Windows User" w:date="2021-11-09T11:46:00Z">
        <w:r>
          <w:rPr/>
          <w:fldChar w:fldCharType="end"/>
        </w:r>
      </w:ins>
      <w:ins w:id="492" w:author="Windows User" w:date="2021-11-09T11:46:00Z">
        <w:r>
          <w:rPr>
            <w:rStyle w:val="31"/>
          </w:rPr>
          <w:fldChar w:fldCharType="end"/>
        </w:r>
      </w:ins>
    </w:p>
    <w:p>
      <w:pPr>
        <w:pStyle w:val="21"/>
        <w:tabs>
          <w:tab w:val="left" w:pos="960"/>
          <w:tab w:val="right" w:leader="dot" w:pos="8296"/>
        </w:tabs>
        <w:rPr>
          <w:ins w:id="493" w:author="Windows User" w:date="2021-11-09T11:46:00Z"/>
          <w:rFonts w:asciiTheme="minorHAnsi" w:hAnsiTheme="minorHAnsi" w:eastAsiaTheme="minorEastAsia" w:cstheme="minorBidi"/>
          <w:b w:val="0"/>
          <w:bCs w:val="0"/>
          <w:kern w:val="2"/>
          <w:sz w:val="21"/>
        </w:rPr>
      </w:pPr>
      <w:ins w:id="494" w:author="Windows User" w:date="2021-11-09T11:46:00Z">
        <w:r>
          <w:rPr>
            <w:rStyle w:val="31"/>
          </w:rPr>
          <w:fldChar w:fldCharType="begin"/>
        </w:r>
      </w:ins>
      <w:ins w:id="495" w:author="Windows User" w:date="2021-11-09T11:46:00Z">
        <w:r>
          <w:rPr>
            <w:rStyle w:val="31"/>
          </w:rPr>
          <w:instrText xml:space="preserve"> </w:instrText>
        </w:r>
      </w:ins>
      <w:ins w:id="496" w:author="Windows User" w:date="2021-11-09T11:46:00Z">
        <w:r>
          <w:rPr/>
          <w:instrText xml:space="preserve">HYPERLINK \l "_Toc87350865"</w:instrText>
        </w:r>
      </w:ins>
      <w:ins w:id="497" w:author="Windows User" w:date="2021-11-09T11:46:00Z">
        <w:r>
          <w:rPr>
            <w:rStyle w:val="31"/>
          </w:rPr>
          <w:instrText xml:space="preserve"> </w:instrText>
        </w:r>
      </w:ins>
      <w:ins w:id="498" w:author="Windows User" w:date="2021-11-09T11:46:00Z">
        <w:r>
          <w:rPr>
            <w:rStyle w:val="31"/>
          </w:rPr>
          <w:fldChar w:fldCharType="separate"/>
        </w:r>
      </w:ins>
      <w:ins w:id="499" w:author="Windows User" w:date="2021-11-09T11:46:00Z">
        <w:r>
          <w:rPr>
            <w:rStyle w:val="31"/>
          </w:rPr>
          <w:t>7.1.</w:t>
        </w:r>
      </w:ins>
      <w:ins w:id="500" w:author="Windows User" w:date="2021-11-09T11:46:00Z">
        <w:r>
          <w:rPr>
            <w:rFonts w:asciiTheme="minorHAnsi" w:hAnsiTheme="minorHAnsi" w:eastAsiaTheme="minorEastAsia" w:cstheme="minorBidi"/>
            <w:b w:val="0"/>
            <w:bCs w:val="0"/>
            <w:kern w:val="2"/>
            <w:sz w:val="21"/>
          </w:rPr>
          <w:tab/>
        </w:r>
      </w:ins>
      <w:ins w:id="501" w:author="Windows User" w:date="2021-11-09T11:46:00Z">
        <w:r>
          <w:rPr>
            <w:rStyle w:val="31"/>
          </w:rPr>
          <w:t>交易服务</w:t>
        </w:r>
      </w:ins>
      <w:ins w:id="502" w:author="Windows User" w:date="2021-11-09T11:46:00Z">
        <w:r>
          <w:rPr/>
          <w:tab/>
        </w:r>
      </w:ins>
      <w:ins w:id="503" w:author="Windows User" w:date="2021-11-09T11:46:00Z">
        <w:r>
          <w:rPr/>
          <w:fldChar w:fldCharType="begin"/>
        </w:r>
      </w:ins>
      <w:ins w:id="504" w:author="Windows User" w:date="2021-11-09T11:46:00Z">
        <w:r>
          <w:rPr/>
          <w:instrText xml:space="preserve"> PAGEREF _Toc87350865 \h </w:instrText>
        </w:r>
      </w:ins>
      <w:r>
        <w:fldChar w:fldCharType="separate"/>
      </w:r>
      <w:ins w:id="505" w:author="Windows User" w:date="2021-11-09T11:46:00Z">
        <w:r>
          <w:rPr/>
          <w:t>20</w:t>
        </w:r>
      </w:ins>
      <w:ins w:id="506" w:author="Windows User" w:date="2021-11-09T11:46:00Z">
        <w:r>
          <w:rPr/>
          <w:fldChar w:fldCharType="end"/>
        </w:r>
      </w:ins>
      <w:ins w:id="507" w:author="Windows User" w:date="2021-11-09T11:46:00Z">
        <w:r>
          <w:rPr>
            <w:rStyle w:val="31"/>
          </w:rPr>
          <w:fldChar w:fldCharType="end"/>
        </w:r>
      </w:ins>
    </w:p>
    <w:p>
      <w:pPr>
        <w:pStyle w:val="12"/>
        <w:tabs>
          <w:tab w:val="left" w:pos="1200"/>
          <w:tab w:val="right" w:leader="dot" w:pos="8296"/>
        </w:tabs>
        <w:rPr>
          <w:ins w:id="508" w:author="Windows User" w:date="2021-11-09T11:46:00Z"/>
          <w:rFonts w:asciiTheme="minorHAnsi" w:hAnsiTheme="minorHAnsi" w:eastAsiaTheme="minorEastAsia" w:cstheme="minorBidi"/>
          <w:kern w:val="2"/>
          <w:sz w:val="21"/>
        </w:rPr>
      </w:pPr>
      <w:ins w:id="509" w:author="Windows User" w:date="2021-11-09T11:46:00Z">
        <w:r>
          <w:rPr>
            <w:rStyle w:val="31"/>
          </w:rPr>
          <w:fldChar w:fldCharType="begin"/>
        </w:r>
      </w:ins>
      <w:ins w:id="510" w:author="Windows User" w:date="2021-11-09T11:46:00Z">
        <w:r>
          <w:rPr>
            <w:rStyle w:val="31"/>
          </w:rPr>
          <w:instrText xml:space="preserve"> </w:instrText>
        </w:r>
      </w:ins>
      <w:ins w:id="511" w:author="Windows User" w:date="2021-11-09T11:46:00Z">
        <w:r>
          <w:rPr/>
          <w:instrText xml:space="preserve">HYPERLINK \l "_Toc87350866"</w:instrText>
        </w:r>
      </w:ins>
      <w:ins w:id="512" w:author="Windows User" w:date="2021-11-09T11:46:00Z">
        <w:r>
          <w:rPr>
            <w:rStyle w:val="31"/>
          </w:rPr>
          <w:instrText xml:space="preserve"> </w:instrText>
        </w:r>
      </w:ins>
      <w:ins w:id="513" w:author="Windows User" w:date="2021-11-09T11:46:00Z">
        <w:r>
          <w:rPr>
            <w:rStyle w:val="31"/>
          </w:rPr>
          <w:fldChar w:fldCharType="separate"/>
        </w:r>
      </w:ins>
      <w:ins w:id="514" w:author="Windows User" w:date="2021-11-09T11:46:00Z">
        <w:r>
          <w:rPr>
            <w:rStyle w:val="31"/>
          </w:rPr>
          <w:t>7.1.1.</w:t>
        </w:r>
      </w:ins>
      <w:ins w:id="515" w:author="Windows User" w:date="2021-11-09T11:46:00Z">
        <w:r>
          <w:rPr>
            <w:rFonts w:asciiTheme="minorHAnsi" w:hAnsiTheme="minorHAnsi" w:eastAsiaTheme="minorEastAsia" w:cstheme="minorBidi"/>
            <w:kern w:val="2"/>
            <w:sz w:val="21"/>
          </w:rPr>
          <w:tab/>
        </w:r>
      </w:ins>
      <w:ins w:id="516" w:author="Windows User" w:date="2021-11-09T11:46:00Z">
        <w:r>
          <w:rPr>
            <w:rStyle w:val="31"/>
          </w:rPr>
          <w:t>交易信息查询</w:t>
        </w:r>
      </w:ins>
      <w:ins w:id="517" w:author="Windows User" w:date="2021-11-09T11:46:00Z">
        <w:r>
          <w:rPr/>
          <w:tab/>
        </w:r>
      </w:ins>
      <w:ins w:id="518" w:author="Windows User" w:date="2021-11-09T11:46:00Z">
        <w:r>
          <w:rPr/>
          <w:fldChar w:fldCharType="begin"/>
        </w:r>
      </w:ins>
      <w:ins w:id="519" w:author="Windows User" w:date="2021-11-09T11:46:00Z">
        <w:r>
          <w:rPr/>
          <w:instrText xml:space="preserve"> PAGEREF _Toc87350866 \h </w:instrText>
        </w:r>
      </w:ins>
      <w:r>
        <w:fldChar w:fldCharType="separate"/>
      </w:r>
      <w:ins w:id="520" w:author="Windows User" w:date="2021-11-09T11:46:00Z">
        <w:r>
          <w:rPr/>
          <w:t>20</w:t>
        </w:r>
      </w:ins>
      <w:ins w:id="521" w:author="Windows User" w:date="2021-11-09T11:46:00Z">
        <w:r>
          <w:rPr/>
          <w:fldChar w:fldCharType="end"/>
        </w:r>
      </w:ins>
      <w:ins w:id="522" w:author="Windows User" w:date="2021-11-09T11:46:00Z">
        <w:r>
          <w:rPr>
            <w:rStyle w:val="31"/>
          </w:rPr>
          <w:fldChar w:fldCharType="end"/>
        </w:r>
      </w:ins>
    </w:p>
    <w:p>
      <w:pPr>
        <w:pStyle w:val="21"/>
        <w:tabs>
          <w:tab w:val="left" w:pos="960"/>
          <w:tab w:val="right" w:leader="dot" w:pos="8296"/>
        </w:tabs>
        <w:rPr>
          <w:ins w:id="523" w:author="Windows User" w:date="2021-11-09T11:46:00Z"/>
          <w:rFonts w:asciiTheme="minorHAnsi" w:hAnsiTheme="minorHAnsi" w:eastAsiaTheme="minorEastAsia" w:cstheme="minorBidi"/>
          <w:b w:val="0"/>
          <w:bCs w:val="0"/>
          <w:kern w:val="2"/>
          <w:sz w:val="21"/>
        </w:rPr>
      </w:pPr>
      <w:ins w:id="524" w:author="Windows User" w:date="2021-11-09T11:46:00Z">
        <w:r>
          <w:rPr>
            <w:rStyle w:val="31"/>
          </w:rPr>
          <w:fldChar w:fldCharType="begin"/>
        </w:r>
      </w:ins>
      <w:ins w:id="525" w:author="Windows User" w:date="2021-11-09T11:46:00Z">
        <w:r>
          <w:rPr>
            <w:rStyle w:val="31"/>
          </w:rPr>
          <w:instrText xml:space="preserve"> </w:instrText>
        </w:r>
      </w:ins>
      <w:ins w:id="526" w:author="Windows User" w:date="2021-11-09T11:46:00Z">
        <w:r>
          <w:rPr/>
          <w:instrText xml:space="preserve">HYPERLINK \l "_Toc87350867"</w:instrText>
        </w:r>
      </w:ins>
      <w:ins w:id="527" w:author="Windows User" w:date="2021-11-09T11:46:00Z">
        <w:r>
          <w:rPr>
            <w:rStyle w:val="31"/>
          </w:rPr>
          <w:instrText xml:space="preserve"> </w:instrText>
        </w:r>
      </w:ins>
      <w:ins w:id="528" w:author="Windows User" w:date="2021-11-09T11:46:00Z">
        <w:r>
          <w:rPr>
            <w:rStyle w:val="31"/>
          </w:rPr>
          <w:fldChar w:fldCharType="separate"/>
        </w:r>
      </w:ins>
      <w:ins w:id="529" w:author="Windows User" w:date="2021-11-09T11:46:00Z">
        <w:r>
          <w:rPr>
            <w:rStyle w:val="31"/>
          </w:rPr>
          <w:t>7.2.</w:t>
        </w:r>
      </w:ins>
      <w:ins w:id="530" w:author="Windows User" w:date="2021-11-09T11:46:00Z">
        <w:r>
          <w:rPr>
            <w:rFonts w:asciiTheme="minorHAnsi" w:hAnsiTheme="minorHAnsi" w:eastAsiaTheme="minorEastAsia" w:cstheme="minorBidi"/>
            <w:b w:val="0"/>
            <w:bCs w:val="0"/>
            <w:kern w:val="2"/>
            <w:sz w:val="21"/>
          </w:rPr>
          <w:tab/>
        </w:r>
      </w:ins>
      <w:ins w:id="531" w:author="Windows User" w:date="2021-11-09T11:46:00Z">
        <w:r>
          <w:rPr>
            <w:rStyle w:val="31"/>
          </w:rPr>
          <w:t>卡操作</w:t>
        </w:r>
      </w:ins>
      <w:ins w:id="532" w:author="Windows User" w:date="2021-11-09T11:46:00Z">
        <w:r>
          <w:rPr/>
          <w:tab/>
        </w:r>
      </w:ins>
      <w:ins w:id="533" w:author="Windows User" w:date="2021-11-09T11:46:00Z">
        <w:r>
          <w:rPr/>
          <w:fldChar w:fldCharType="begin"/>
        </w:r>
      </w:ins>
      <w:ins w:id="534" w:author="Windows User" w:date="2021-11-09T11:46:00Z">
        <w:r>
          <w:rPr/>
          <w:instrText xml:space="preserve"> PAGEREF _Toc87350867 \h </w:instrText>
        </w:r>
      </w:ins>
      <w:r>
        <w:fldChar w:fldCharType="separate"/>
      </w:r>
      <w:ins w:id="535" w:author="Windows User" w:date="2021-11-09T11:46:00Z">
        <w:r>
          <w:rPr/>
          <w:t>21</w:t>
        </w:r>
      </w:ins>
      <w:ins w:id="536" w:author="Windows User" w:date="2021-11-09T11:46:00Z">
        <w:r>
          <w:rPr/>
          <w:fldChar w:fldCharType="end"/>
        </w:r>
      </w:ins>
      <w:ins w:id="537" w:author="Windows User" w:date="2021-11-09T11:46:00Z">
        <w:r>
          <w:rPr>
            <w:rStyle w:val="31"/>
          </w:rPr>
          <w:fldChar w:fldCharType="end"/>
        </w:r>
      </w:ins>
    </w:p>
    <w:p>
      <w:pPr>
        <w:pStyle w:val="12"/>
        <w:tabs>
          <w:tab w:val="right" w:leader="dot" w:pos="8296"/>
        </w:tabs>
        <w:rPr>
          <w:ins w:id="538" w:author="Windows User" w:date="2021-11-09T11:46:00Z"/>
          <w:rFonts w:asciiTheme="minorHAnsi" w:hAnsiTheme="minorHAnsi" w:eastAsiaTheme="minorEastAsia" w:cstheme="minorBidi"/>
          <w:kern w:val="2"/>
          <w:sz w:val="21"/>
        </w:rPr>
      </w:pPr>
      <w:ins w:id="539" w:author="Windows User" w:date="2021-11-09T11:46:00Z">
        <w:r>
          <w:rPr>
            <w:rStyle w:val="31"/>
          </w:rPr>
          <w:fldChar w:fldCharType="begin"/>
        </w:r>
      </w:ins>
      <w:ins w:id="540" w:author="Windows User" w:date="2021-11-09T11:46:00Z">
        <w:r>
          <w:rPr>
            <w:rStyle w:val="31"/>
          </w:rPr>
          <w:instrText xml:space="preserve"> </w:instrText>
        </w:r>
      </w:ins>
      <w:ins w:id="541" w:author="Windows User" w:date="2021-11-09T11:46:00Z">
        <w:r>
          <w:rPr/>
          <w:instrText xml:space="preserve">HYPERLINK \l "_Toc87350868"</w:instrText>
        </w:r>
      </w:ins>
      <w:ins w:id="542" w:author="Windows User" w:date="2021-11-09T11:46:00Z">
        <w:r>
          <w:rPr>
            <w:rStyle w:val="31"/>
          </w:rPr>
          <w:instrText xml:space="preserve"> </w:instrText>
        </w:r>
      </w:ins>
      <w:ins w:id="543" w:author="Windows User" w:date="2021-11-09T11:46:00Z">
        <w:r>
          <w:rPr>
            <w:rStyle w:val="31"/>
          </w:rPr>
          <w:fldChar w:fldCharType="separate"/>
        </w:r>
      </w:ins>
      <w:ins w:id="544" w:author="Windows User" w:date="2021-11-09T11:46:00Z">
        <w:r>
          <w:rPr>
            <w:rStyle w:val="31"/>
          </w:rPr>
          <w:t>7.2.1激活请求</w:t>
        </w:r>
      </w:ins>
      <w:ins w:id="545" w:author="Windows User" w:date="2021-11-09T11:46:00Z">
        <w:r>
          <w:rPr/>
          <w:tab/>
        </w:r>
      </w:ins>
      <w:ins w:id="546" w:author="Windows User" w:date="2021-11-09T11:46:00Z">
        <w:r>
          <w:rPr/>
          <w:fldChar w:fldCharType="begin"/>
        </w:r>
      </w:ins>
      <w:ins w:id="547" w:author="Windows User" w:date="2021-11-09T11:46:00Z">
        <w:r>
          <w:rPr/>
          <w:instrText xml:space="preserve"> PAGEREF _Toc87350868 \h </w:instrText>
        </w:r>
      </w:ins>
      <w:r>
        <w:fldChar w:fldCharType="separate"/>
      </w:r>
      <w:ins w:id="548" w:author="Windows User" w:date="2021-11-09T11:46:00Z">
        <w:r>
          <w:rPr/>
          <w:t>21</w:t>
        </w:r>
      </w:ins>
      <w:ins w:id="549" w:author="Windows User" w:date="2021-11-09T11:46:00Z">
        <w:r>
          <w:rPr/>
          <w:fldChar w:fldCharType="end"/>
        </w:r>
      </w:ins>
      <w:ins w:id="550" w:author="Windows User" w:date="2021-11-09T11:46:00Z">
        <w:r>
          <w:rPr>
            <w:rStyle w:val="31"/>
          </w:rPr>
          <w:fldChar w:fldCharType="end"/>
        </w:r>
      </w:ins>
    </w:p>
    <w:p>
      <w:pPr>
        <w:pStyle w:val="12"/>
        <w:tabs>
          <w:tab w:val="right" w:leader="dot" w:pos="8296"/>
        </w:tabs>
        <w:rPr>
          <w:ins w:id="551" w:author="Windows User" w:date="2021-11-09T11:46:00Z"/>
          <w:rFonts w:asciiTheme="minorHAnsi" w:hAnsiTheme="minorHAnsi" w:eastAsiaTheme="minorEastAsia" w:cstheme="minorBidi"/>
          <w:kern w:val="2"/>
          <w:sz w:val="21"/>
        </w:rPr>
      </w:pPr>
      <w:ins w:id="552" w:author="Windows User" w:date="2021-11-09T11:46:00Z">
        <w:r>
          <w:rPr>
            <w:rStyle w:val="31"/>
          </w:rPr>
          <w:fldChar w:fldCharType="begin"/>
        </w:r>
      </w:ins>
      <w:ins w:id="553" w:author="Windows User" w:date="2021-11-09T11:46:00Z">
        <w:r>
          <w:rPr>
            <w:rStyle w:val="31"/>
          </w:rPr>
          <w:instrText xml:space="preserve"> </w:instrText>
        </w:r>
      </w:ins>
      <w:ins w:id="554" w:author="Windows User" w:date="2021-11-09T11:46:00Z">
        <w:r>
          <w:rPr/>
          <w:instrText xml:space="preserve">HYPERLINK \l "_Toc87350869"</w:instrText>
        </w:r>
      </w:ins>
      <w:ins w:id="555" w:author="Windows User" w:date="2021-11-09T11:46:00Z">
        <w:r>
          <w:rPr>
            <w:rStyle w:val="31"/>
          </w:rPr>
          <w:instrText xml:space="preserve"> </w:instrText>
        </w:r>
      </w:ins>
      <w:ins w:id="556" w:author="Windows User" w:date="2021-11-09T11:46:00Z">
        <w:r>
          <w:rPr>
            <w:rStyle w:val="31"/>
          </w:rPr>
          <w:fldChar w:fldCharType="separate"/>
        </w:r>
      </w:ins>
      <w:ins w:id="557" w:author="Windows User" w:date="2021-11-09T11:46:00Z">
        <w:r>
          <w:rPr>
            <w:rStyle w:val="31"/>
          </w:rPr>
          <w:t>7.2.2激活请求提交</w:t>
        </w:r>
      </w:ins>
      <w:ins w:id="558" w:author="Windows User" w:date="2021-11-09T11:46:00Z">
        <w:r>
          <w:rPr/>
          <w:tab/>
        </w:r>
      </w:ins>
      <w:ins w:id="559" w:author="Windows User" w:date="2021-11-09T11:46:00Z">
        <w:r>
          <w:rPr/>
          <w:fldChar w:fldCharType="begin"/>
        </w:r>
      </w:ins>
      <w:ins w:id="560" w:author="Windows User" w:date="2021-11-09T11:46:00Z">
        <w:r>
          <w:rPr/>
          <w:instrText xml:space="preserve"> PAGEREF _Toc87350869 \h </w:instrText>
        </w:r>
      </w:ins>
      <w:r>
        <w:fldChar w:fldCharType="separate"/>
      </w:r>
      <w:ins w:id="561" w:author="Windows User" w:date="2021-11-09T11:46:00Z">
        <w:r>
          <w:rPr/>
          <w:t>21</w:t>
        </w:r>
      </w:ins>
      <w:ins w:id="562" w:author="Windows User" w:date="2021-11-09T11:46:00Z">
        <w:r>
          <w:rPr/>
          <w:fldChar w:fldCharType="end"/>
        </w:r>
      </w:ins>
      <w:ins w:id="563" w:author="Windows User" w:date="2021-11-09T11:46:00Z">
        <w:r>
          <w:rPr>
            <w:rStyle w:val="31"/>
          </w:rPr>
          <w:fldChar w:fldCharType="end"/>
        </w:r>
      </w:ins>
    </w:p>
    <w:p>
      <w:pPr>
        <w:pStyle w:val="12"/>
        <w:tabs>
          <w:tab w:val="right" w:leader="dot" w:pos="8296"/>
        </w:tabs>
        <w:rPr>
          <w:ins w:id="564" w:author="Windows User" w:date="2021-11-09T11:46:00Z"/>
          <w:rFonts w:asciiTheme="minorHAnsi" w:hAnsiTheme="minorHAnsi" w:eastAsiaTheme="minorEastAsia" w:cstheme="minorBidi"/>
          <w:kern w:val="2"/>
          <w:sz w:val="21"/>
        </w:rPr>
      </w:pPr>
      <w:ins w:id="565" w:author="Windows User" w:date="2021-11-09T11:46:00Z">
        <w:r>
          <w:rPr>
            <w:rStyle w:val="31"/>
          </w:rPr>
          <w:fldChar w:fldCharType="begin"/>
        </w:r>
      </w:ins>
      <w:ins w:id="566" w:author="Windows User" w:date="2021-11-09T11:46:00Z">
        <w:r>
          <w:rPr>
            <w:rStyle w:val="31"/>
          </w:rPr>
          <w:instrText xml:space="preserve"> </w:instrText>
        </w:r>
      </w:ins>
      <w:ins w:id="567" w:author="Windows User" w:date="2021-11-09T11:46:00Z">
        <w:r>
          <w:rPr/>
          <w:instrText xml:space="preserve">HYPERLINK \l "_Toc87350870"</w:instrText>
        </w:r>
      </w:ins>
      <w:ins w:id="568" w:author="Windows User" w:date="2021-11-09T11:46:00Z">
        <w:r>
          <w:rPr>
            <w:rStyle w:val="31"/>
          </w:rPr>
          <w:instrText xml:space="preserve"> </w:instrText>
        </w:r>
      </w:ins>
      <w:ins w:id="569" w:author="Windows User" w:date="2021-11-09T11:46:00Z">
        <w:r>
          <w:rPr>
            <w:rStyle w:val="31"/>
          </w:rPr>
          <w:fldChar w:fldCharType="separate"/>
        </w:r>
      </w:ins>
      <w:ins w:id="570" w:author="Windows User" w:date="2021-11-09T11:46:00Z">
        <w:r>
          <w:rPr>
            <w:rStyle w:val="31"/>
          </w:rPr>
          <w:t>7.2.3充值请求</w:t>
        </w:r>
      </w:ins>
      <w:ins w:id="571" w:author="Windows User" w:date="2021-11-09T11:46:00Z">
        <w:r>
          <w:rPr/>
          <w:tab/>
        </w:r>
      </w:ins>
      <w:ins w:id="572" w:author="Windows User" w:date="2021-11-09T11:46:00Z">
        <w:r>
          <w:rPr/>
          <w:fldChar w:fldCharType="begin"/>
        </w:r>
      </w:ins>
      <w:ins w:id="573" w:author="Windows User" w:date="2021-11-09T11:46:00Z">
        <w:r>
          <w:rPr/>
          <w:instrText xml:space="preserve"> PAGEREF _Toc87350870 \h </w:instrText>
        </w:r>
      </w:ins>
      <w:r>
        <w:fldChar w:fldCharType="separate"/>
      </w:r>
      <w:ins w:id="574" w:author="Windows User" w:date="2021-11-09T11:46:00Z">
        <w:r>
          <w:rPr/>
          <w:t>22</w:t>
        </w:r>
      </w:ins>
      <w:ins w:id="575" w:author="Windows User" w:date="2021-11-09T11:46:00Z">
        <w:r>
          <w:rPr/>
          <w:fldChar w:fldCharType="end"/>
        </w:r>
      </w:ins>
      <w:ins w:id="576" w:author="Windows User" w:date="2021-11-09T11:46:00Z">
        <w:r>
          <w:rPr>
            <w:rStyle w:val="31"/>
          </w:rPr>
          <w:fldChar w:fldCharType="end"/>
        </w:r>
      </w:ins>
    </w:p>
    <w:p>
      <w:pPr>
        <w:pStyle w:val="12"/>
        <w:tabs>
          <w:tab w:val="right" w:leader="dot" w:pos="8296"/>
        </w:tabs>
        <w:rPr>
          <w:ins w:id="577" w:author="Windows User" w:date="2021-11-09T11:46:00Z"/>
          <w:rFonts w:asciiTheme="minorHAnsi" w:hAnsiTheme="minorHAnsi" w:eastAsiaTheme="minorEastAsia" w:cstheme="minorBidi"/>
          <w:kern w:val="2"/>
          <w:sz w:val="21"/>
        </w:rPr>
      </w:pPr>
      <w:ins w:id="578" w:author="Windows User" w:date="2021-11-09T11:46:00Z">
        <w:r>
          <w:rPr>
            <w:rStyle w:val="31"/>
          </w:rPr>
          <w:fldChar w:fldCharType="begin"/>
        </w:r>
      </w:ins>
      <w:ins w:id="579" w:author="Windows User" w:date="2021-11-09T11:46:00Z">
        <w:r>
          <w:rPr>
            <w:rStyle w:val="31"/>
          </w:rPr>
          <w:instrText xml:space="preserve"> </w:instrText>
        </w:r>
      </w:ins>
      <w:ins w:id="580" w:author="Windows User" w:date="2021-11-09T11:46:00Z">
        <w:r>
          <w:rPr/>
          <w:instrText xml:space="preserve">HYPERLINK \l "_Toc87350871"</w:instrText>
        </w:r>
      </w:ins>
      <w:ins w:id="581" w:author="Windows User" w:date="2021-11-09T11:46:00Z">
        <w:r>
          <w:rPr>
            <w:rStyle w:val="31"/>
          </w:rPr>
          <w:instrText xml:space="preserve"> </w:instrText>
        </w:r>
      </w:ins>
      <w:ins w:id="582" w:author="Windows User" w:date="2021-11-09T11:46:00Z">
        <w:r>
          <w:rPr>
            <w:rStyle w:val="31"/>
          </w:rPr>
          <w:fldChar w:fldCharType="separate"/>
        </w:r>
      </w:ins>
      <w:ins w:id="583" w:author="Windows User" w:date="2021-11-09T11:46:00Z">
        <w:r>
          <w:rPr>
            <w:rStyle w:val="31"/>
          </w:rPr>
          <w:t>7.2.4充值请求提交</w:t>
        </w:r>
      </w:ins>
      <w:ins w:id="584" w:author="Windows User" w:date="2021-11-09T11:46:00Z">
        <w:r>
          <w:rPr/>
          <w:tab/>
        </w:r>
      </w:ins>
      <w:ins w:id="585" w:author="Windows User" w:date="2021-11-09T11:46:00Z">
        <w:r>
          <w:rPr/>
          <w:fldChar w:fldCharType="begin"/>
        </w:r>
      </w:ins>
      <w:ins w:id="586" w:author="Windows User" w:date="2021-11-09T11:46:00Z">
        <w:r>
          <w:rPr/>
          <w:instrText xml:space="preserve"> PAGEREF _Toc87350871 \h </w:instrText>
        </w:r>
      </w:ins>
      <w:r>
        <w:fldChar w:fldCharType="separate"/>
      </w:r>
      <w:ins w:id="587" w:author="Windows User" w:date="2021-11-09T11:46:00Z">
        <w:r>
          <w:rPr/>
          <w:t>23</w:t>
        </w:r>
      </w:ins>
      <w:ins w:id="588" w:author="Windows User" w:date="2021-11-09T11:46:00Z">
        <w:r>
          <w:rPr/>
          <w:fldChar w:fldCharType="end"/>
        </w:r>
      </w:ins>
      <w:ins w:id="589" w:author="Windows User" w:date="2021-11-09T11:46:00Z">
        <w:r>
          <w:rPr>
            <w:rStyle w:val="31"/>
          </w:rPr>
          <w:fldChar w:fldCharType="end"/>
        </w:r>
      </w:ins>
    </w:p>
    <w:p>
      <w:pPr>
        <w:pStyle w:val="12"/>
        <w:tabs>
          <w:tab w:val="right" w:leader="dot" w:pos="8296"/>
        </w:tabs>
        <w:rPr>
          <w:ins w:id="590" w:author="Windows User" w:date="2021-11-09T11:46:00Z"/>
          <w:rFonts w:asciiTheme="minorHAnsi" w:hAnsiTheme="minorHAnsi" w:eastAsiaTheme="minorEastAsia" w:cstheme="minorBidi"/>
          <w:kern w:val="2"/>
          <w:sz w:val="21"/>
        </w:rPr>
      </w:pPr>
      <w:ins w:id="591" w:author="Windows User" w:date="2021-11-09T11:46:00Z">
        <w:r>
          <w:rPr>
            <w:rStyle w:val="31"/>
          </w:rPr>
          <w:fldChar w:fldCharType="begin"/>
        </w:r>
      </w:ins>
      <w:ins w:id="592" w:author="Windows User" w:date="2021-11-09T11:46:00Z">
        <w:r>
          <w:rPr>
            <w:rStyle w:val="31"/>
          </w:rPr>
          <w:instrText xml:space="preserve"> </w:instrText>
        </w:r>
      </w:ins>
      <w:ins w:id="593" w:author="Windows User" w:date="2021-11-09T11:46:00Z">
        <w:r>
          <w:rPr/>
          <w:instrText xml:space="preserve">HYPERLINK \l "_Toc87350872"</w:instrText>
        </w:r>
      </w:ins>
      <w:ins w:id="594" w:author="Windows User" w:date="2021-11-09T11:46:00Z">
        <w:r>
          <w:rPr>
            <w:rStyle w:val="31"/>
          </w:rPr>
          <w:instrText xml:space="preserve"> </w:instrText>
        </w:r>
      </w:ins>
      <w:ins w:id="595" w:author="Windows User" w:date="2021-11-09T11:46:00Z">
        <w:r>
          <w:rPr>
            <w:rStyle w:val="31"/>
          </w:rPr>
          <w:fldChar w:fldCharType="separate"/>
        </w:r>
      </w:ins>
      <w:ins w:id="596" w:author="Windows User" w:date="2021-11-09T11:46:00Z">
        <w:r>
          <w:rPr>
            <w:rStyle w:val="31"/>
          </w:rPr>
          <w:t>7.2.5退卡请求</w:t>
        </w:r>
      </w:ins>
      <w:ins w:id="597" w:author="Windows User" w:date="2021-11-09T11:46:00Z">
        <w:r>
          <w:rPr/>
          <w:tab/>
        </w:r>
      </w:ins>
      <w:ins w:id="598" w:author="Windows User" w:date="2021-11-09T11:46:00Z">
        <w:r>
          <w:rPr/>
          <w:fldChar w:fldCharType="begin"/>
        </w:r>
      </w:ins>
      <w:ins w:id="599" w:author="Windows User" w:date="2021-11-09T11:46:00Z">
        <w:r>
          <w:rPr/>
          <w:instrText xml:space="preserve"> PAGEREF _Toc87350872 \h </w:instrText>
        </w:r>
      </w:ins>
      <w:r>
        <w:fldChar w:fldCharType="separate"/>
      </w:r>
      <w:ins w:id="600" w:author="Windows User" w:date="2021-11-09T11:46:00Z">
        <w:r>
          <w:rPr/>
          <w:t>24</w:t>
        </w:r>
      </w:ins>
      <w:ins w:id="601" w:author="Windows User" w:date="2021-11-09T11:46:00Z">
        <w:r>
          <w:rPr/>
          <w:fldChar w:fldCharType="end"/>
        </w:r>
      </w:ins>
      <w:ins w:id="602" w:author="Windows User" w:date="2021-11-09T11:46:00Z">
        <w:r>
          <w:rPr>
            <w:rStyle w:val="31"/>
          </w:rPr>
          <w:fldChar w:fldCharType="end"/>
        </w:r>
      </w:ins>
    </w:p>
    <w:p>
      <w:pPr>
        <w:pStyle w:val="12"/>
        <w:tabs>
          <w:tab w:val="right" w:leader="dot" w:pos="8296"/>
        </w:tabs>
        <w:rPr>
          <w:ins w:id="603" w:author="Windows User" w:date="2021-11-09T11:46:00Z"/>
          <w:rFonts w:asciiTheme="minorHAnsi" w:hAnsiTheme="minorHAnsi" w:eastAsiaTheme="minorEastAsia" w:cstheme="minorBidi"/>
          <w:kern w:val="2"/>
          <w:sz w:val="21"/>
        </w:rPr>
      </w:pPr>
      <w:ins w:id="604" w:author="Windows User" w:date="2021-11-09T11:46:00Z">
        <w:r>
          <w:rPr>
            <w:rStyle w:val="31"/>
          </w:rPr>
          <w:fldChar w:fldCharType="begin"/>
        </w:r>
      </w:ins>
      <w:ins w:id="605" w:author="Windows User" w:date="2021-11-09T11:46:00Z">
        <w:r>
          <w:rPr>
            <w:rStyle w:val="31"/>
          </w:rPr>
          <w:instrText xml:space="preserve"> </w:instrText>
        </w:r>
      </w:ins>
      <w:ins w:id="606" w:author="Windows User" w:date="2021-11-09T11:46:00Z">
        <w:r>
          <w:rPr/>
          <w:instrText xml:space="preserve">HYPERLINK \l "_Toc87350873"</w:instrText>
        </w:r>
      </w:ins>
      <w:ins w:id="607" w:author="Windows User" w:date="2021-11-09T11:46:00Z">
        <w:r>
          <w:rPr>
            <w:rStyle w:val="31"/>
          </w:rPr>
          <w:instrText xml:space="preserve"> </w:instrText>
        </w:r>
      </w:ins>
      <w:ins w:id="608" w:author="Windows User" w:date="2021-11-09T11:46:00Z">
        <w:r>
          <w:rPr>
            <w:rStyle w:val="31"/>
          </w:rPr>
          <w:fldChar w:fldCharType="separate"/>
        </w:r>
      </w:ins>
      <w:ins w:id="609" w:author="Windows User" w:date="2021-11-09T11:46:00Z">
        <w:r>
          <w:rPr>
            <w:rStyle w:val="31"/>
          </w:rPr>
          <w:t>7.2.6退卡请求提交</w:t>
        </w:r>
      </w:ins>
      <w:ins w:id="610" w:author="Windows User" w:date="2021-11-09T11:46:00Z">
        <w:r>
          <w:rPr/>
          <w:tab/>
        </w:r>
      </w:ins>
      <w:ins w:id="611" w:author="Windows User" w:date="2021-11-09T11:46:00Z">
        <w:r>
          <w:rPr/>
          <w:fldChar w:fldCharType="begin"/>
        </w:r>
      </w:ins>
      <w:ins w:id="612" w:author="Windows User" w:date="2021-11-09T11:46:00Z">
        <w:r>
          <w:rPr/>
          <w:instrText xml:space="preserve"> PAGEREF _Toc87350873 \h </w:instrText>
        </w:r>
      </w:ins>
      <w:r>
        <w:fldChar w:fldCharType="separate"/>
      </w:r>
      <w:ins w:id="613" w:author="Windows User" w:date="2021-11-09T11:46:00Z">
        <w:r>
          <w:rPr/>
          <w:t>25</w:t>
        </w:r>
      </w:ins>
      <w:ins w:id="614" w:author="Windows User" w:date="2021-11-09T11:46:00Z">
        <w:r>
          <w:rPr/>
          <w:fldChar w:fldCharType="end"/>
        </w:r>
      </w:ins>
      <w:ins w:id="615" w:author="Windows User" w:date="2021-11-09T11:46:00Z">
        <w:r>
          <w:rPr>
            <w:rStyle w:val="31"/>
          </w:rPr>
          <w:fldChar w:fldCharType="end"/>
        </w:r>
      </w:ins>
    </w:p>
    <w:p>
      <w:pPr>
        <w:pStyle w:val="12"/>
        <w:tabs>
          <w:tab w:val="right" w:leader="dot" w:pos="8296"/>
        </w:tabs>
        <w:rPr>
          <w:ins w:id="616" w:author="Windows User" w:date="2021-11-09T11:46:00Z"/>
          <w:rFonts w:asciiTheme="minorHAnsi" w:hAnsiTheme="minorHAnsi" w:eastAsiaTheme="minorEastAsia" w:cstheme="minorBidi"/>
          <w:kern w:val="2"/>
          <w:sz w:val="21"/>
        </w:rPr>
      </w:pPr>
      <w:ins w:id="617" w:author="Windows User" w:date="2021-11-09T11:46:00Z">
        <w:r>
          <w:rPr>
            <w:rStyle w:val="31"/>
          </w:rPr>
          <w:fldChar w:fldCharType="begin"/>
        </w:r>
      </w:ins>
      <w:ins w:id="618" w:author="Windows User" w:date="2021-11-09T11:46:00Z">
        <w:r>
          <w:rPr>
            <w:rStyle w:val="31"/>
          </w:rPr>
          <w:instrText xml:space="preserve"> </w:instrText>
        </w:r>
      </w:ins>
      <w:ins w:id="619" w:author="Windows User" w:date="2021-11-09T11:46:00Z">
        <w:r>
          <w:rPr/>
          <w:instrText xml:space="preserve">HYPERLINK \l "_Toc87350874"</w:instrText>
        </w:r>
      </w:ins>
      <w:ins w:id="620" w:author="Windows User" w:date="2021-11-09T11:46:00Z">
        <w:r>
          <w:rPr>
            <w:rStyle w:val="31"/>
          </w:rPr>
          <w:instrText xml:space="preserve"> </w:instrText>
        </w:r>
      </w:ins>
      <w:ins w:id="621" w:author="Windows User" w:date="2021-11-09T11:46:00Z">
        <w:r>
          <w:rPr>
            <w:rStyle w:val="31"/>
          </w:rPr>
          <w:fldChar w:fldCharType="separate"/>
        </w:r>
      </w:ins>
      <w:ins w:id="622" w:author="Windows User" w:date="2021-11-09T11:46:00Z">
        <w:r>
          <w:rPr>
            <w:rStyle w:val="31"/>
          </w:rPr>
          <w:t>7.2.7卡账户信息查询</w:t>
        </w:r>
      </w:ins>
      <w:ins w:id="623" w:author="Windows User" w:date="2021-11-09T11:46:00Z">
        <w:r>
          <w:rPr/>
          <w:tab/>
        </w:r>
      </w:ins>
      <w:ins w:id="624" w:author="Windows User" w:date="2021-11-09T11:46:00Z">
        <w:r>
          <w:rPr/>
          <w:fldChar w:fldCharType="begin"/>
        </w:r>
      </w:ins>
      <w:ins w:id="625" w:author="Windows User" w:date="2021-11-09T11:46:00Z">
        <w:r>
          <w:rPr/>
          <w:instrText xml:space="preserve"> PAGEREF _Toc87350874 \h </w:instrText>
        </w:r>
      </w:ins>
      <w:r>
        <w:fldChar w:fldCharType="separate"/>
      </w:r>
      <w:ins w:id="626" w:author="Windows User" w:date="2021-11-09T11:46:00Z">
        <w:r>
          <w:rPr/>
          <w:t>26</w:t>
        </w:r>
      </w:ins>
      <w:ins w:id="627" w:author="Windows User" w:date="2021-11-09T11:46:00Z">
        <w:r>
          <w:rPr/>
          <w:fldChar w:fldCharType="end"/>
        </w:r>
      </w:ins>
      <w:ins w:id="628" w:author="Windows User" w:date="2021-11-09T11:46:00Z">
        <w:r>
          <w:rPr>
            <w:rStyle w:val="31"/>
          </w:rPr>
          <w:fldChar w:fldCharType="end"/>
        </w:r>
      </w:ins>
    </w:p>
    <w:p>
      <w:pPr>
        <w:pStyle w:val="12"/>
        <w:tabs>
          <w:tab w:val="right" w:leader="dot" w:pos="8296"/>
        </w:tabs>
        <w:rPr>
          <w:ins w:id="629" w:author="Windows User" w:date="2021-11-09T11:46:00Z"/>
          <w:rFonts w:asciiTheme="minorHAnsi" w:hAnsiTheme="minorHAnsi" w:eastAsiaTheme="minorEastAsia" w:cstheme="minorBidi"/>
          <w:kern w:val="2"/>
          <w:sz w:val="21"/>
        </w:rPr>
      </w:pPr>
      <w:ins w:id="630" w:author="Windows User" w:date="2021-11-09T11:46:00Z">
        <w:r>
          <w:rPr>
            <w:rStyle w:val="31"/>
          </w:rPr>
          <w:fldChar w:fldCharType="begin"/>
        </w:r>
      </w:ins>
      <w:ins w:id="631" w:author="Windows User" w:date="2021-11-09T11:46:00Z">
        <w:r>
          <w:rPr>
            <w:rStyle w:val="31"/>
          </w:rPr>
          <w:instrText xml:space="preserve"> </w:instrText>
        </w:r>
      </w:ins>
      <w:ins w:id="632" w:author="Windows User" w:date="2021-11-09T11:46:00Z">
        <w:r>
          <w:rPr/>
          <w:instrText xml:space="preserve">HYPERLINK \l "_Toc87350875"</w:instrText>
        </w:r>
      </w:ins>
      <w:ins w:id="633" w:author="Windows User" w:date="2021-11-09T11:46:00Z">
        <w:r>
          <w:rPr>
            <w:rStyle w:val="31"/>
          </w:rPr>
          <w:instrText xml:space="preserve"> </w:instrText>
        </w:r>
      </w:ins>
      <w:ins w:id="634" w:author="Windows User" w:date="2021-11-09T11:46:00Z">
        <w:r>
          <w:rPr>
            <w:rStyle w:val="31"/>
          </w:rPr>
          <w:fldChar w:fldCharType="separate"/>
        </w:r>
      </w:ins>
      <w:ins w:id="635" w:author="Windows User" w:date="2021-11-09T11:46:00Z">
        <w:r>
          <w:rPr>
            <w:rStyle w:val="31"/>
          </w:rPr>
          <w:t>7.2.8卡消费记录查询</w:t>
        </w:r>
      </w:ins>
      <w:ins w:id="636" w:author="Windows User" w:date="2021-11-09T11:46:00Z">
        <w:r>
          <w:rPr/>
          <w:tab/>
        </w:r>
      </w:ins>
      <w:ins w:id="637" w:author="Windows User" w:date="2021-11-09T11:46:00Z">
        <w:r>
          <w:rPr/>
          <w:fldChar w:fldCharType="begin"/>
        </w:r>
      </w:ins>
      <w:ins w:id="638" w:author="Windows User" w:date="2021-11-09T11:46:00Z">
        <w:r>
          <w:rPr/>
          <w:instrText xml:space="preserve"> PAGEREF _Toc87350875 \h </w:instrText>
        </w:r>
      </w:ins>
      <w:r>
        <w:fldChar w:fldCharType="separate"/>
      </w:r>
      <w:ins w:id="639" w:author="Windows User" w:date="2021-11-09T11:46:00Z">
        <w:r>
          <w:rPr/>
          <w:t>27</w:t>
        </w:r>
      </w:ins>
      <w:ins w:id="640" w:author="Windows User" w:date="2021-11-09T11:46:00Z">
        <w:r>
          <w:rPr/>
          <w:fldChar w:fldCharType="end"/>
        </w:r>
      </w:ins>
      <w:ins w:id="641" w:author="Windows User" w:date="2021-11-09T11:46:00Z">
        <w:r>
          <w:rPr>
            <w:rStyle w:val="31"/>
          </w:rPr>
          <w:fldChar w:fldCharType="end"/>
        </w:r>
      </w:ins>
    </w:p>
    <w:p>
      <w:pPr>
        <w:pStyle w:val="12"/>
        <w:tabs>
          <w:tab w:val="right" w:leader="dot" w:pos="8296"/>
        </w:tabs>
        <w:rPr>
          <w:ins w:id="642" w:author="Windows User" w:date="2021-11-09T11:46:00Z"/>
          <w:rFonts w:asciiTheme="minorHAnsi" w:hAnsiTheme="minorHAnsi" w:eastAsiaTheme="minorEastAsia" w:cstheme="minorBidi"/>
          <w:kern w:val="2"/>
          <w:sz w:val="21"/>
        </w:rPr>
      </w:pPr>
      <w:ins w:id="643" w:author="Windows User" w:date="2021-11-09T11:46:00Z">
        <w:r>
          <w:rPr>
            <w:rStyle w:val="31"/>
          </w:rPr>
          <w:fldChar w:fldCharType="begin"/>
        </w:r>
      </w:ins>
      <w:ins w:id="644" w:author="Windows User" w:date="2021-11-09T11:46:00Z">
        <w:r>
          <w:rPr>
            <w:rStyle w:val="31"/>
          </w:rPr>
          <w:instrText xml:space="preserve"> </w:instrText>
        </w:r>
      </w:ins>
      <w:ins w:id="645" w:author="Windows User" w:date="2021-11-09T11:46:00Z">
        <w:r>
          <w:rPr/>
          <w:instrText xml:space="preserve">HYPERLINK \l "_Toc87350876"</w:instrText>
        </w:r>
      </w:ins>
      <w:ins w:id="646" w:author="Windows User" w:date="2021-11-09T11:46:00Z">
        <w:r>
          <w:rPr>
            <w:rStyle w:val="31"/>
          </w:rPr>
          <w:instrText xml:space="preserve"> </w:instrText>
        </w:r>
      </w:ins>
      <w:ins w:id="647" w:author="Windows User" w:date="2021-11-09T11:46:00Z">
        <w:r>
          <w:rPr>
            <w:rStyle w:val="31"/>
          </w:rPr>
          <w:fldChar w:fldCharType="separate"/>
        </w:r>
      </w:ins>
      <w:ins w:id="648" w:author="Windows User" w:date="2021-11-09T11:46:00Z">
        <w:r>
          <w:rPr>
            <w:rStyle w:val="31"/>
          </w:rPr>
          <w:t>7.2.9修改卡种类型请求</w:t>
        </w:r>
      </w:ins>
      <w:ins w:id="649" w:author="Windows User" w:date="2021-11-09T11:46:00Z">
        <w:r>
          <w:rPr/>
          <w:tab/>
        </w:r>
      </w:ins>
      <w:ins w:id="650" w:author="Windows User" w:date="2021-11-09T11:46:00Z">
        <w:r>
          <w:rPr/>
          <w:fldChar w:fldCharType="begin"/>
        </w:r>
      </w:ins>
      <w:ins w:id="651" w:author="Windows User" w:date="2021-11-09T11:46:00Z">
        <w:r>
          <w:rPr/>
          <w:instrText xml:space="preserve"> PAGEREF _Toc87350876 \h </w:instrText>
        </w:r>
      </w:ins>
      <w:r>
        <w:fldChar w:fldCharType="separate"/>
      </w:r>
      <w:ins w:id="652" w:author="Windows User" w:date="2021-11-09T11:46:00Z">
        <w:r>
          <w:rPr/>
          <w:t>28</w:t>
        </w:r>
      </w:ins>
      <w:ins w:id="653" w:author="Windows User" w:date="2021-11-09T11:46:00Z">
        <w:r>
          <w:rPr/>
          <w:fldChar w:fldCharType="end"/>
        </w:r>
      </w:ins>
      <w:ins w:id="654" w:author="Windows User" w:date="2021-11-09T11:46:00Z">
        <w:r>
          <w:rPr>
            <w:rStyle w:val="31"/>
          </w:rPr>
          <w:fldChar w:fldCharType="end"/>
        </w:r>
      </w:ins>
    </w:p>
    <w:p>
      <w:pPr>
        <w:pStyle w:val="12"/>
        <w:tabs>
          <w:tab w:val="right" w:leader="dot" w:pos="8296"/>
        </w:tabs>
        <w:rPr>
          <w:ins w:id="655" w:author="Windows User" w:date="2021-11-09T11:46:00Z"/>
          <w:rFonts w:asciiTheme="minorHAnsi" w:hAnsiTheme="minorHAnsi" w:eastAsiaTheme="minorEastAsia" w:cstheme="minorBidi"/>
          <w:kern w:val="2"/>
          <w:sz w:val="21"/>
        </w:rPr>
      </w:pPr>
      <w:ins w:id="656" w:author="Windows User" w:date="2021-11-09T11:46:00Z">
        <w:r>
          <w:rPr>
            <w:rStyle w:val="31"/>
          </w:rPr>
          <w:fldChar w:fldCharType="begin"/>
        </w:r>
      </w:ins>
      <w:ins w:id="657" w:author="Windows User" w:date="2021-11-09T11:46:00Z">
        <w:r>
          <w:rPr>
            <w:rStyle w:val="31"/>
          </w:rPr>
          <w:instrText xml:space="preserve"> </w:instrText>
        </w:r>
      </w:ins>
      <w:ins w:id="658" w:author="Windows User" w:date="2021-11-09T11:46:00Z">
        <w:r>
          <w:rPr/>
          <w:instrText xml:space="preserve">HYPERLINK \l "_Toc87350877"</w:instrText>
        </w:r>
      </w:ins>
      <w:ins w:id="659" w:author="Windows User" w:date="2021-11-09T11:46:00Z">
        <w:r>
          <w:rPr>
            <w:rStyle w:val="31"/>
          </w:rPr>
          <w:instrText xml:space="preserve"> </w:instrText>
        </w:r>
      </w:ins>
      <w:ins w:id="660" w:author="Windows User" w:date="2021-11-09T11:46:00Z">
        <w:r>
          <w:rPr>
            <w:rStyle w:val="31"/>
          </w:rPr>
          <w:fldChar w:fldCharType="separate"/>
        </w:r>
      </w:ins>
      <w:ins w:id="661" w:author="Windows User" w:date="2021-11-09T11:46:00Z">
        <w:r>
          <w:rPr>
            <w:rStyle w:val="31"/>
          </w:rPr>
          <w:t>7.2.10修改卡种类型请求提交</w:t>
        </w:r>
      </w:ins>
      <w:ins w:id="662" w:author="Windows User" w:date="2021-11-09T11:46:00Z">
        <w:r>
          <w:rPr/>
          <w:tab/>
        </w:r>
      </w:ins>
      <w:ins w:id="663" w:author="Windows User" w:date="2021-11-09T11:46:00Z">
        <w:r>
          <w:rPr/>
          <w:fldChar w:fldCharType="begin"/>
        </w:r>
      </w:ins>
      <w:ins w:id="664" w:author="Windows User" w:date="2021-11-09T11:46:00Z">
        <w:r>
          <w:rPr/>
          <w:instrText xml:space="preserve"> PAGEREF _Toc87350877 \h </w:instrText>
        </w:r>
      </w:ins>
      <w:r>
        <w:fldChar w:fldCharType="separate"/>
      </w:r>
      <w:ins w:id="665" w:author="Windows User" w:date="2021-11-09T11:46:00Z">
        <w:r>
          <w:rPr/>
          <w:t>29</w:t>
        </w:r>
      </w:ins>
      <w:ins w:id="666" w:author="Windows User" w:date="2021-11-09T11:46:00Z">
        <w:r>
          <w:rPr/>
          <w:fldChar w:fldCharType="end"/>
        </w:r>
      </w:ins>
      <w:ins w:id="667" w:author="Windows User" w:date="2021-11-09T11:46:00Z">
        <w:r>
          <w:rPr>
            <w:rStyle w:val="31"/>
          </w:rPr>
          <w:fldChar w:fldCharType="end"/>
        </w:r>
      </w:ins>
    </w:p>
    <w:p>
      <w:pPr>
        <w:pStyle w:val="12"/>
        <w:tabs>
          <w:tab w:val="right" w:leader="dot" w:pos="8296"/>
        </w:tabs>
        <w:rPr>
          <w:ins w:id="668" w:author="Windows User" w:date="2021-11-09T11:46:00Z"/>
          <w:rFonts w:asciiTheme="minorHAnsi" w:hAnsiTheme="minorHAnsi" w:eastAsiaTheme="minorEastAsia" w:cstheme="minorBidi"/>
          <w:kern w:val="2"/>
          <w:sz w:val="21"/>
        </w:rPr>
      </w:pPr>
      <w:ins w:id="669" w:author="Windows User" w:date="2021-11-09T11:46:00Z">
        <w:r>
          <w:rPr>
            <w:rStyle w:val="31"/>
          </w:rPr>
          <w:fldChar w:fldCharType="begin"/>
        </w:r>
      </w:ins>
      <w:ins w:id="670" w:author="Windows User" w:date="2021-11-09T11:46:00Z">
        <w:r>
          <w:rPr>
            <w:rStyle w:val="31"/>
          </w:rPr>
          <w:instrText xml:space="preserve"> </w:instrText>
        </w:r>
      </w:ins>
      <w:ins w:id="671" w:author="Windows User" w:date="2021-11-09T11:46:00Z">
        <w:r>
          <w:rPr/>
          <w:instrText xml:space="preserve">HYPERLINK \l "_Toc87350878"</w:instrText>
        </w:r>
      </w:ins>
      <w:ins w:id="672" w:author="Windows User" w:date="2021-11-09T11:46:00Z">
        <w:r>
          <w:rPr>
            <w:rStyle w:val="31"/>
          </w:rPr>
          <w:instrText xml:space="preserve"> </w:instrText>
        </w:r>
      </w:ins>
      <w:ins w:id="673" w:author="Windows User" w:date="2021-11-09T11:46:00Z">
        <w:r>
          <w:rPr>
            <w:rStyle w:val="31"/>
          </w:rPr>
          <w:fldChar w:fldCharType="separate"/>
        </w:r>
      </w:ins>
      <w:ins w:id="674" w:author="Windows User" w:date="2021-11-09T11:46:00Z">
        <w:r>
          <w:rPr>
            <w:rStyle w:val="31"/>
          </w:rPr>
          <w:t>7.2.11修改年检日期请求</w:t>
        </w:r>
      </w:ins>
      <w:ins w:id="675" w:author="Windows User" w:date="2021-11-09T11:46:00Z">
        <w:r>
          <w:rPr/>
          <w:tab/>
        </w:r>
      </w:ins>
      <w:ins w:id="676" w:author="Windows User" w:date="2021-11-09T11:46:00Z">
        <w:r>
          <w:rPr/>
          <w:fldChar w:fldCharType="begin"/>
        </w:r>
      </w:ins>
      <w:ins w:id="677" w:author="Windows User" w:date="2021-11-09T11:46:00Z">
        <w:r>
          <w:rPr/>
          <w:instrText xml:space="preserve"> PAGEREF _Toc87350878 \h </w:instrText>
        </w:r>
      </w:ins>
      <w:r>
        <w:fldChar w:fldCharType="separate"/>
      </w:r>
      <w:ins w:id="678" w:author="Windows User" w:date="2021-11-09T11:46:00Z">
        <w:r>
          <w:rPr/>
          <w:t>29</w:t>
        </w:r>
      </w:ins>
      <w:ins w:id="679" w:author="Windows User" w:date="2021-11-09T11:46:00Z">
        <w:r>
          <w:rPr/>
          <w:fldChar w:fldCharType="end"/>
        </w:r>
      </w:ins>
      <w:ins w:id="680" w:author="Windows User" w:date="2021-11-09T11:46:00Z">
        <w:r>
          <w:rPr>
            <w:rStyle w:val="31"/>
          </w:rPr>
          <w:fldChar w:fldCharType="end"/>
        </w:r>
      </w:ins>
    </w:p>
    <w:p>
      <w:pPr>
        <w:pStyle w:val="12"/>
        <w:tabs>
          <w:tab w:val="right" w:leader="dot" w:pos="8296"/>
        </w:tabs>
        <w:rPr>
          <w:ins w:id="681" w:author="Windows User" w:date="2021-11-09T11:46:00Z"/>
          <w:rFonts w:asciiTheme="minorHAnsi" w:hAnsiTheme="minorHAnsi" w:eastAsiaTheme="minorEastAsia" w:cstheme="minorBidi"/>
          <w:kern w:val="2"/>
          <w:sz w:val="21"/>
        </w:rPr>
      </w:pPr>
      <w:ins w:id="682" w:author="Windows User" w:date="2021-11-09T11:46:00Z">
        <w:r>
          <w:rPr>
            <w:rStyle w:val="31"/>
          </w:rPr>
          <w:fldChar w:fldCharType="begin"/>
        </w:r>
      </w:ins>
      <w:ins w:id="683" w:author="Windows User" w:date="2021-11-09T11:46:00Z">
        <w:r>
          <w:rPr>
            <w:rStyle w:val="31"/>
          </w:rPr>
          <w:instrText xml:space="preserve"> </w:instrText>
        </w:r>
      </w:ins>
      <w:ins w:id="684" w:author="Windows User" w:date="2021-11-09T11:46:00Z">
        <w:r>
          <w:rPr/>
          <w:instrText xml:space="preserve">HYPERLINK \l "_Toc87350879"</w:instrText>
        </w:r>
      </w:ins>
      <w:ins w:id="685" w:author="Windows User" w:date="2021-11-09T11:46:00Z">
        <w:r>
          <w:rPr>
            <w:rStyle w:val="31"/>
          </w:rPr>
          <w:instrText xml:space="preserve"> </w:instrText>
        </w:r>
      </w:ins>
      <w:ins w:id="686" w:author="Windows User" w:date="2021-11-09T11:46:00Z">
        <w:r>
          <w:rPr>
            <w:rStyle w:val="31"/>
          </w:rPr>
          <w:fldChar w:fldCharType="separate"/>
        </w:r>
      </w:ins>
      <w:ins w:id="687" w:author="Windows User" w:date="2021-11-09T11:46:00Z">
        <w:r>
          <w:rPr>
            <w:rStyle w:val="31"/>
          </w:rPr>
          <w:t>7.2.12修改年检日期请求提交</w:t>
        </w:r>
      </w:ins>
      <w:ins w:id="688" w:author="Windows User" w:date="2021-11-09T11:46:00Z">
        <w:r>
          <w:rPr/>
          <w:tab/>
        </w:r>
      </w:ins>
      <w:ins w:id="689" w:author="Windows User" w:date="2021-11-09T11:46:00Z">
        <w:r>
          <w:rPr/>
          <w:fldChar w:fldCharType="begin"/>
        </w:r>
      </w:ins>
      <w:ins w:id="690" w:author="Windows User" w:date="2021-11-09T11:46:00Z">
        <w:r>
          <w:rPr/>
          <w:instrText xml:space="preserve"> PAGEREF _Toc87350879 \h </w:instrText>
        </w:r>
      </w:ins>
      <w:r>
        <w:fldChar w:fldCharType="separate"/>
      </w:r>
      <w:ins w:id="691" w:author="Windows User" w:date="2021-11-09T11:46:00Z">
        <w:r>
          <w:rPr/>
          <w:t>30</w:t>
        </w:r>
      </w:ins>
      <w:ins w:id="692" w:author="Windows User" w:date="2021-11-09T11:46:00Z">
        <w:r>
          <w:rPr/>
          <w:fldChar w:fldCharType="end"/>
        </w:r>
      </w:ins>
      <w:ins w:id="693" w:author="Windows User" w:date="2021-11-09T11:46:00Z">
        <w:r>
          <w:rPr>
            <w:rStyle w:val="31"/>
          </w:rPr>
          <w:fldChar w:fldCharType="end"/>
        </w:r>
      </w:ins>
    </w:p>
    <w:p>
      <w:pPr>
        <w:pStyle w:val="18"/>
        <w:tabs>
          <w:tab w:val="right" w:leader="dot" w:pos="8296"/>
        </w:tabs>
        <w:rPr>
          <w:ins w:id="694" w:author="Windows User" w:date="2021-11-09T11:46:00Z"/>
          <w:rFonts w:asciiTheme="minorHAnsi" w:hAnsiTheme="minorHAnsi" w:eastAsiaTheme="minorEastAsia" w:cstheme="minorBidi"/>
          <w:b w:val="0"/>
          <w:bCs w:val="0"/>
          <w:kern w:val="2"/>
          <w:sz w:val="21"/>
          <w:szCs w:val="22"/>
        </w:rPr>
      </w:pPr>
      <w:ins w:id="695" w:author="Windows User" w:date="2021-11-09T11:46:00Z">
        <w:r>
          <w:rPr>
            <w:rStyle w:val="31"/>
          </w:rPr>
          <w:fldChar w:fldCharType="begin"/>
        </w:r>
      </w:ins>
      <w:ins w:id="696" w:author="Windows User" w:date="2021-11-09T11:46:00Z">
        <w:r>
          <w:rPr>
            <w:rStyle w:val="31"/>
          </w:rPr>
          <w:instrText xml:space="preserve"> </w:instrText>
        </w:r>
      </w:ins>
      <w:ins w:id="697" w:author="Windows User" w:date="2021-11-09T11:46:00Z">
        <w:r>
          <w:rPr/>
          <w:instrText xml:space="preserve">HYPERLINK \l "_Toc87350880"</w:instrText>
        </w:r>
      </w:ins>
      <w:ins w:id="698" w:author="Windows User" w:date="2021-11-09T11:46:00Z">
        <w:r>
          <w:rPr>
            <w:rStyle w:val="31"/>
          </w:rPr>
          <w:instrText xml:space="preserve"> </w:instrText>
        </w:r>
      </w:ins>
      <w:ins w:id="699" w:author="Windows User" w:date="2021-11-09T11:46:00Z">
        <w:r>
          <w:rPr>
            <w:rStyle w:val="31"/>
          </w:rPr>
          <w:fldChar w:fldCharType="separate"/>
        </w:r>
      </w:ins>
      <w:ins w:id="700" w:author="Windows User" w:date="2021-11-09T11:46:00Z">
        <w:r>
          <w:rPr>
            <w:rStyle w:val="31"/>
          </w:rPr>
          <w:t>7.修订记录</w:t>
        </w:r>
      </w:ins>
      <w:ins w:id="701" w:author="Windows User" w:date="2021-11-09T11:46:00Z">
        <w:r>
          <w:rPr/>
          <w:tab/>
        </w:r>
      </w:ins>
      <w:ins w:id="702" w:author="Windows User" w:date="2021-11-09T11:46:00Z">
        <w:r>
          <w:rPr/>
          <w:fldChar w:fldCharType="begin"/>
        </w:r>
      </w:ins>
      <w:ins w:id="703" w:author="Windows User" w:date="2021-11-09T11:46:00Z">
        <w:r>
          <w:rPr/>
          <w:instrText xml:space="preserve"> PAGEREF _Toc87350880 \h </w:instrText>
        </w:r>
      </w:ins>
      <w:r>
        <w:fldChar w:fldCharType="separate"/>
      </w:r>
      <w:ins w:id="704" w:author="Windows User" w:date="2021-11-09T11:46:00Z">
        <w:r>
          <w:rPr/>
          <w:t>31</w:t>
        </w:r>
      </w:ins>
      <w:ins w:id="705" w:author="Windows User" w:date="2021-11-09T11:46:00Z">
        <w:r>
          <w:rPr/>
          <w:fldChar w:fldCharType="end"/>
        </w:r>
      </w:ins>
      <w:ins w:id="706" w:author="Windows User" w:date="2021-11-09T11:46:00Z">
        <w:r>
          <w:rPr>
            <w:rStyle w:val="31"/>
          </w:rPr>
          <w:fldChar w:fldCharType="end"/>
        </w:r>
      </w:ins>
    </w:p>
    <w:p>
      <w:pPr>
        <w:pStyle w:val="18"/>
        <w:tabs>
          <w:tab w:val="right" w:leader="dot" w:pos="8296"/>
        </w:tabs>
        <w:rPr>
          <w:ins w:id="707" w:author="zhouliang" w:date="2021-11-08T10:48:00Z"/>
          <w:del w:id="708" w:author="Windows User" w:date="2021-11-09T11:46:00Z"/>
          <w:rFonts w:asciiTheme="minorHAnsi" w:hAnsiTheme="minorHAnsi" w:eastAsiaTheme="minorEastAsia" w:cstheme="minorBidi"/>
          <w:b w:val="0"/>
          <w:bCs w:val="0"/>
          <w:kern w:val="2"/>
          <w:sz w:val="21"/>
          <w:szCs w:val="22"/>
        </w:rPr>
      </w:pPr>
      <w:ins w:id="709" w:author="zhouliang" w:date="2021-11-08T10:48:00Z">
        <w:del w:id="710" w:author="Windows User" w:date="2021-11-09T11:46:00Z">
          <w:r>
            <w:rPr>
              <w:rStyle w:val="31"/>
              <w:rFonts w:hint="eastAsia"/>
              <w:b w:val="0"/>
              <w:bCs w:val="0"/>
              <w:lang w:val="zh-CN"/>
            </w:rPr>
            <w:delText>目录</w:delText>
          </w:r>
        </w:del>
      </w:ins>
      <w:ins w:id="711" w:author="zhouliang" w:date="2021-11-08T10:48:00Z">
        <w:del w:id="712" w:author="Windows User" w:date="2021-11-09T11:46:00Z">
          <w:r>
            <w:rPr/>
            <w:tab/>
          </w:r>
        </w:del>
      </w:ins>
      <w:ins w:id="713" w:author="zhouliang" w:date="2021-11-08T10:48:00Z">
        <w:del w:id="714" w:author="Windows User" w:date="2021-11-09T11:46:00Z">
          <w:r>
            <w:rPr/>
            <w:delText>2</w:delText>
          </w:r>
        </w:del>
      </w:ins>
    </w:p>
    <w:p>
      <w:pPr>
        <w:pStyle w:val="18"/>
        <w:tabs>
          <w:tab w:val="left" w:pos="480"/>
          <w:tab w:val="right" w:leader="dot" w:pos="8296"/>
        </w:tabs>
        <w:rPr>
          <w:ins w:id="715" w:author="zhouliang" w:date="2021-11-08T10:48:00Z"/>
          <w:del w:id="716" w:author="Windows User" w:date="2021-11-09T11:46:00Z"/>
          <w:rFonts w:asciiTheme="minorHAnsi" w:hAnsiTheme="minorHAnsi" w:eastAsiaTheme="minorEastAsia" w:cstheme="minorBidi"/>
          <w:b w:val="0"/>
          <w:bCs w:val="0"/>
          <w:kern w:val="2"/>
          <w:sz w:val="21"/>
          <w:szCs w:val="22"/>
        </w:rPr>
      </w:pPr>
      <w:ins w:id="717" w:author="zhouliang" w:date="2021-11-08T10:48:00Z">
        <w:del w:id="718" w:author="Windows User" w:date="2021-11-09T11:46:00Z">
          <w:r>
            <w:rPr>
              <w:rStyle w:val="31"/>
              <w:b w:val="0"/>
              <w:bCs w:val="0"/>
            </w:rPr>
            <w:delText>1.</w:delText>
          </w:r>
        </w:del>
      </w:ins>
      <w:ins w:id="719" w:author="zhouliang" w:date="2021-11-08T10:48:00Z">
        <w:del w:id="720" w:author="Windows User" w:date="2021-11-09T11:46:00Z">
          <w:r>
            <w:rPr>
              <w:rFonts w:asciiTheme="minorHAnsi" w:hAnsiTheme="minorHAnsi" w:eastAsiaTheme="minorEastAsia" w:cstheme="minorBidi"/>
              <w:b w:val="0"/>
              <w:bCs w:val="0"/>
              <w:kern w:val="2"/>
              <w:sz w:val="21"/>
              <w:szCs w:val="22"/>
            </w:rPr>
            <w:tab/>
          </w:r>
        </w:del>
      </w:ins>
      <w:ins w:id="721" w:author="zhouliang" w:date="2021-11-08T10:48:00Z">
        <w:del w:id="722" w:author="Windows User" w:date="2021-11-09T11:46:00Z">
          <w:r>
            <w:rPr>
              <w:rStyle w:val="31"/>
              <w:rFonts w:hint="eastAsia"/>
              <w:b w:val="0"/>
              <w:bCs w:val="0"/>
            </w:rPr>
            <w:delText>文档范围</w:delText>
          </w:r>
        </w:del>
      </w:ins>
      <w:ins w:id="723" w:author="zhouliang" w:date="2021-11-08T10:48:00Z">
        <w:del w:id="724" w:author="Windows User" w:date="2021-11-09T11:46:00Z">
          <w:r>
            <w:rPr/>
            <w:tab/>
          </w:r>
        </w:del>
      </w:ins>
      <w:ins w:id="725" w:author="zhouliang" w:date="2021-11-08T10:48:00Z">
        <w:del w:id="726" w:author="Windows User" w:date="2021-11-09T11:46:00Z">
          <w:r>
            <w:rPr/>
            <w:delText>4</w:delText>
          </w:r>
        </w:del>
      </w:ins>
    </w:p>
    <w:p>
      <w:pPr>
        <w:pStyle w:val="18"/>
        <w:tabs>
          <w:tab w:val="left" w:pos="480"/>
          <w:tab w:val="right" w:leader="dot" w:pos="8296"/>
        </w:tabs>
        <w:rPr>
          <w:ins w:id="727" w:author="zhouliang" w:date="2021-11-08T10:48:00Z"/>
          <w:del w:id="728" w:author="Windows User" w:date="2021-11-09T11:46:00Z"/>
          <w:rFonts w:asciiTheme="minorHAnsi" w:hAnsiTheme="minorHAnsi" w:eastAsiaTheme="minorEastAsia" w:cstheme="minorBidi"/>
          <w:b w:val="0"/>
          <w:bCs w:val="0"/>
          <w:kern w:val="2"/>
          <w:sz w:val="21"/>
          <w:szCs w:val="22"/>
        </w:rPr>
      </w:pPr>
      <w:ins w:id="729" w:author="zhouliang" w:date="2021-11-08T10:48:00Z">
        <w:del w:id="730" w:author="Windows User" w:date="2021-11-09T11:46:00Z">
          <w:r>
            <w:rPr>
              <w:rStyle w:val="31"/>
              <w:b w:val="0"/>
              <w:bCs w:val="0"/>
            </w:rPr>
            <w:delText>2.</w:delText>
          </w:r>
        </w:del>
      </w:ins>
      <w:ins w:id="731" w:author="zhouliang" w:date="2021-11-08T10:48:00Z">
        <w:del w:id="732" w:author="Windows User" w:date="2021-11-09T11:46:00Z">
          <w:r>
            <w:rPr>
              <w:rFonts w:asciiTheme="minorHAnsi" w:hAnsiTheme="minorHAnsi" w:eastAsiaTheme="minorEastAsia" w:cstheme="minorBidi"/>
              <w:b w:val="0"/>
              <w:bCs w:val="0"/>
              <w:kern w:val="2"/>
              <w:sz w:val="21"/>
              <w:szCs w:val="22"/>
            </w:rPr>
            <w:tab/>
          </w:r>
        </w:del>
      </w:ins>
      <w:ins w:id="733" w:author="zhouliang" w:date="2021-11-08T10:48:00Z">
        <w:del w:id="734" w:author="Windows User" w:date="2021-11-09T11:46:00Z">
          <w:r>
            <w:rPr>
              <w:rStyle w:val="31"/>
              <w:rFonts w:hint="eastAsia"/>
              <w:b w:val="0"/>
              <w:bCs w:val="0"/>
            </w:rPr>
            <w:delText>参考文献</w:delText>
          </w:r>
        </w:del>
      </w:ins>
      <w:ins w:id="735" w:author="zhouliang" w:date="2021-11-08T10:48:00Z">
        <w:del w:id="736" w:author="Windows User" w:date="2021-11-09T11:46:00Z">
          <w:r>
            <w:rPr/>
            <w:tab/>
          </w:r>
        </w:del>
      </w:ins>
      <w:ins w:id="737" w:author="zhouliang" w:date="2021-11-08T10:48:00Z">
        <w:del w:id="738" w:author="Windows User" w:date="2021-11-09T11:46:00Z">
          <w:r>
            <w:rPr/>
            <w:delText>4</w:delText>
          </w:r>
        </w:del>
      </w:ins>
    </w:p>
    <w:p>
      <w:pPr>
        <w:pStyle w:val="18"/>
        <w:tabs>
          <w:tab w:val="left" w:pos="480"/>
          <w:tab w:val="right" w:leader="dot" w:pos="8296"/>
        </w:tabs>
        <w:rPr>
          <w:ins w:id="739" w:author="zhouliang" w:date="2021-11-08T10:48:00Z"/>
          <w:del w:id="740" w:author="Windows User" w:date="2021-11-09T11:46:00Z"/>
          <w:rFonts w:asciiTheme="minorHAnsi" w:hAnsiTheme="minorHAnsi" w:eastAsiaTheme="minorEastAsia" w:cstheme="minorBidi"/>
          <w:b w:val="0"/>
          <w:bCs w:val="0"/>
          <w:kern w:val="2"/>
          <w:sz w:val="21"/>
          <w:szCs w:val="22"/>
        </w:rPr>
      </w:pPr>
      <w:ins w:id="741" w:author="zhouliang" w:date="2021-11-08T10:48:00Z">
        <w:del w:id="742" w:author="Windows User" w:date="2021-11-09T11:46:00Z">
          <w:r>
            <w:rPr>
              <w:rStyle w:val="31"/>
              <w:b w:val="0"/>
              <w:bCs w:val="0"/>
            </w:rPr>
            <w:delText>3.</w:delText>
          </w:r>
        </w:del>
      </w:ins>
      <w:ins w:id="743" w:author="zhouliang" w:date="2021-11-08T10:48:00Z">
        <w:del w:id="744" w:author="Windows User" w:date="2021-11-09T11:46:00Z">
          <w:r>
            <w:rPr>
              <w:rFonts w:asciiTheme="minorHAnsi" w:hAnsiTheme="minorHAnsi" w:eastAsiaTheme="minorEastAsia" w:cstheme="minorBidi"/>
              <w:b w:val="0"/>
              <w:bCs w:val="0"/>
              <w:kern w:val="2"/>
              <w:sz w:val="21"/>
              <w:szCs w:val="22"/>
            </w:rPr>
            <w:tab/>
          </w:r>
        </w:del>
      </w:ins>
      <w:ins w:id="745" w:author="zhouliang" w:date="2021-11-08T10:48:00Z">
        <w:del w:id="746" w:author="Windows User" w:date="2021-11-09T11:46:00Z">
          <w:r>
            <w:rPr>
              <w:rStyle w:val="31"/>
              <w:rFonts w:hint="eastAsia"/>
              <w:b w:val="0"/>
              <w:bCs w:val="0"/>
            </w:rPr>
            <w:delText>术语与缩略语</w:delText>
          </w:r>
        </w:del>
      </w:ins>
      <w:ins w:id="747" w:author="zhouliang" w:date="2021-11-08T10:48:00Z">
        <w:del w:id="748" w:author="Windows User" w:date="2021-11-09T11:46:00Z">
          <w:r>
            <w:rPr/>
            <w:tab/>
          </w:r>
        </w:del>
      </w:ins>
      <w:ins w:id="749" w:author="zhouliang" w:date="2021-11-08T10:48:00Z">
        <w:del w:id="750" w:author="Windows User" w:date="2021-11-09T11:46:00Z">
          <w:r>
            <w:rPr/>
            <w:delText>4</w:delText>
          </w:r>
        </w:del>
      </w:ins>
    </w:p>
    <w:p>
      <w:pPr>
        <w:pStyle w:val="21"/>
        <w:tabs>
          <w:tab w:val="left" w:pos="960"/>
          <w:tab w:val="right" w:leader="dot" w:pos="8296"/>
        </w:tabs>
        <w:rPr>
          <w:ins w:id="751" w:author="zhouliang" w:date="2021-11-08T10:48:00Z"/>
          <w:del w:id="752" w:author="Windows User" w:date="2021-11-09T11:46:00Z"/>
          <w:rFonts w:asciiTheme="minorHAnsi" w:hAnsiTheme="minorHAnsi" w:eastAsiaTheme="minorEastAsia" w:cstheme="minorBidi"/>
          <w:b w:val="0"/>
          <w:bCs w:val="0"/>
          <w:kern w:val="2"/>
          <w:sz w:val="21"/>
        </w:rPr>
      </w:pPr>
      <w:ins w:id="753" w:author="zhouliang" w:date="2021-11-08T10:48:00Z">
        <w:del w:id="754" w:author="Windows User" w:date="2021-11-09T11:46:00Z">
          <w:r>
            <w:rPr>
              <w:rStyle w:val="31"/>
              <w:b w:val="0"/>
              <w:bCs w:val="0"/>
            </w:rPr>
            <w:delText>3.1.</w:delText>
          </w:r>
        </w:del>
      </w:ins>
      <w:ins w:id="755" w:author="zhouliang" w:date="2021-11-08T10:48:00Z">
        <w:del w:id="756" w:author="Windows User" w:date="2021-11-09T11:46:00Z">
          <w:r>
            <w:rPr>
              <w:rFonts w:asciiTheme="minorHAnsi" w:hAnsiTheme="minorHAnsi" w:eastAsiaTheme="minorEastAsia" w:cstheme="minorBidi"/>
              <w:b w:val="0"/>
              <w:bCs w:val="0"/>
              <w:kern w:val="2"/>
              <w:sz w:val="21"/>
            </w:rPr>
            <w:tab/>
          </w:r>
        </w:del>
      </w:ins>
      <w:ins w:id="757" w:author="zhouliang" w:date="2021-11-08T10:48:00Z">
        <w:del w:id="758" w:author="Windows User" w:date="2021-11-09T11:46:00Z">
          <w:r>
            <w:rPr>
              <w:rStyle w:val="31"/>
              <w:rFonts w:hint="eastAsia"/>
              <w:b w:val="0"/>
              <w:bCs w:val="0"/>
            </w:rPr>
            <w:delText>术语和定义</w:delText>
          </w:r>
        </w:del>
      </w:ins>
      <w:ins w:id="759" w:author="zhouliang" w:date="2021-11-08T10:48:00Z">
        <w:del w:id="760" w:author="Windows User" w:date="2021-11-09T11:46:00Z">
          <w:r>
            <w:rPr/>
            <w:tab/>
          </w:r>
        </w:del>
      </w:ins>
      <w:ins w:id="761" w:author="zhouliang" w:date="2021-11-08T10:48:00Z">
        <w:del w:id="762" w:author="Windows User" w:date="2021-11-09T11:46:00Z">
          <w:r>
            <w:rPr/>
            <w:delText>4</w:delText>
          </w:r>
        </w:del>
      </w:ins>
    </w:p>
    <w:p>
      <w:pPr>
        <w:pStyle w:val="21"/>
        <w:tabs>
          <w:tab w:val="left" w:pos="960"/>
          <w:tab w:val="right" w:leader="dot" w:pos="8296"/>
        </w:tabs>
        <w:rPr>
          <w:ins w:id="763" w:author="zhouliang" w:date="2021-11-08T10:48:00Z"/>
          <w:del w:id="764" w:author="Windows User" w:date="2021-11-09T11:46:00Z"/>
          <w:rFonts w:asciiTheme="minorHAnsi" w:hAnsiTheme="minorHAnsi" w:eastAsiaTheme="minorEastAsia" w:cstheme="minorBidi"/>
          <w:b w:val="0"/>
          <w:bCs w:val="0"/>
          <w:kern w:val="2"/>
          <w:sz w:val="21"/>
        </w:rPr>
      </w:pPr>
      <w:ins w:id="765" w:author="zhouliang" w:date="2021-11-08T10:48:00Z">
        <w:del w:id="766" w:author="Windows User" w:date="2021-11-09T11:46:00Z">
          <w:r>
            <w:rPr>
              <w:rStyle w:val="31"/>
              <w:b w:val="0"/>
              <w:bCs w:val="0"/>
            </w:rPr>
            <w:delText>3.2.</w:delText>
          </w:r>
        </w:del>
      </w:ins>
      <w:ins w:id="767" w:author="zhouliang" w:date="2021-11-08T10:48:00Z">
        <w:del w:id="768" w:author="Windows User" w:date="2021-11-09T11:46:00Z">
          <w:r>
            <w:rPr>
              <w:rFonts w:asciiTheme="minorHAnsi" w:hAnsiTheme="minorHAnsi" w:eastAsiaTheme="minorEastAsia" w:cstheme="minorBidi"/>
              <w:b w:val="0"/>
              <w:bCs w:val="0"/>
              <w:kern w:val="2"/>
              <w:sz w:val="21"/>
            </w:rPr>
            <w:tab/>
          </w:r>
        </w:del>
      </w:ins>
      <w:ins w:id="769" w:author="zhouliang" w:date="2021-11-08T10:48:00Z">
        <w:del w:id="770" w:author="Windows User" w:date="2021-11-09T11:46:00Z">
          <w:r>
            <w:rPr>
              <w:rStyle w:val="31"/>
              <w:rFonts w:hint="eastAsia"/>
              <w:b w:val="0"/>
              <w:bCs w:val="0"/>
            </w:rPr>
            <w:delText>符号与缩略语</w:delText>
          </w:r>
        </w:del>
      </w:ins>
      <w:ins w:id="771" w:author="zhouliang" w:date="2021-11-08T10:48:00Z">
        <w:del w:id="772" w:author="Windows User" w:date="2021-11-09T11:46:00Z">
          <w:r>
            <w:rPr/>
            <w:tab/>
          </w:r>
        </w:del>
      </w:ins>
      <w:ins w:id="773" w:author="zhouliang" w:date="2021-11-08T10:48:00Z">
        <w:del w:id="774" w:author="Windows User" w:date="2021-11-09T11:46:00Z">
          <w:r>
            <w:rPr/>
            <w:delText>5</w:delText>
          </w:r>
        </w:del>
      </w:ins>
    </w:p>
    <w:p>
      <w:pPr>
        <w:pStyle w:val="18"/>
        <w:tabs>
          <w:tab w:val="left" w:pos="480"/>
          <w:tab w:val="right" w:leader="dot" w:pos="8296"/>
        </w:tabs>
        <w:rPr>
          <w:ins w:id="775" w:author="zhouliang" w:date="2021-11-08T10:48:00Z"/>
          <w:del w:id="776" w:author="Windows User" w:date="2021-11-09T11:46:00Z"/>
          <w:rFonts w:asciiTheme="minorHAnsi" w:hAnsiTheme="minorHAnsi" w:eastAsiaTheme="minorEastAsia" w:cstheme="minorBidi"/>
          <w:b w:val="0"/>
          <w:bCs w:val="0"/>
          <w:kern w:val="2"/>
          <w:sz w:val="21"/>
          <w:szCs w:val="22"/>
        </w:rPr>
      </w:pPr>
      <w:ins w:id="777" w:author="zhouliang" w:date="2021-11-08T10:48:00Z">
        <w:del w:id="778" w:author="Windows User" w:date="2021-11-09T11:46:00Z">
          <w:r>
            <w:rPr>
              <w:rStyle w:val="31"/>
              <w:b w:val="0"/>
              <w:bCs w:val="0"/>
            </w:rPr>
            <w:delText>4.</w:delText>
          </w:r>
        </w:del>
      </w:ins>
      <w:ins w:id="779" w:author="zhouliang" w:date="2021-11-08T10:48:00Z">
        <w:del w:id="780" w:author="Windows User" w:date="2021-11-09T11:46:00Z">
          <w:r>
            <w:rPr>
              <w:rFonts w:asciiTheme="minorHAnsi" w:hAnsiTheme="minorHAnsi" w:eastAsiaTheme="minorEastAsia" w:cstheme="minorBidi"/>
              <w:b w:val="0"/>
              <w:bCs w:val="0"/>
              <w:kern w:val="2"/>
              <w:sz w:val="21"/>
              <w:szCs w:val="22"/>
            </w:rPr>
            <w:tab/>
          </w:r>
        </w:del>
      </w:ins>
      <w:ins w:id="781" w:author="zhouliang" w:date="2021-11-08T10:48:00Z">
        <w:del w:id="782" w:author="Windows User" w:date="2021-11-09T11:46:00Z">
          <w:r>
            <w:rPr>
              <w:rStyle w:val="31"/>
              <w:rFonts w:hint="eastAsia"/>
              <w:b w:val="0"/>
              <w:bCs w:val="0"/>
            </w:rPr>
            <w:delText>业务流程</w:delText>
          </w:r>
        </w:del>
      </w:ins>
      <w:ins w:id="783" w:author="zhouliang" w:date="2021-11-08T10:48:00Z">
        <w:del w:id="784" w:author="Windows User" w:date="2021-11-09T11:46:00Z">
          <w:r>
            <w:rPr/>
            <w:tab/>
          </w:r>
        </w:del>
      </w:ins>
      <w:ins w:id="785" w:author="zhouliang" w:date="2021-11-08T10:48:00Z">
        <w:del w:id="786" w:author="Windows User" w:date="2021-11-09T11:46:00Z">
          <w:r>
            <w:rPr/>
            <w:delText>6</w:delText>
          </w:r>
        </w:del>
      </w:ins>
    </w:p>
    <w:p>
      <w:pPr>
        <w:pStyle w:val="21"/>
        <w:tabs>
          <w:tab w:val="left" w:pos="960"/>
          <w:tab w:val="right" w:leader="dot" w:pos="8296"/>
        </w:tabs>
        <w:rPr>
          <w:ins w:id="787" w:author="zhouliang" w:date="2021-11-08T10:48:00Z"/>
          <w:del w:id="788" w:author="Windows User" w:date="2021-11-09T11:46:00Z"/>
          <w:rFonts w:asciiTheme="minorHAnsi" w:hAnsiTheme="minorHAnsi" w:eastAsiaTheme="minorEastAsia" w:cstheme="minorBidi"/>
          <w:b w:val="0"/>
          <w:bCs w:val="0"/>
          <w:kern w:val="2"/>
          <w:sz w:val="21"/>
        </w:rPr>
      </w:pPr>
      <w:ins w:id="789" w:author="zhouliang" w:date="2021-11-08T10:48:00Z">
        <w:del w:id="790" w:author="Windows User" w:date="2021-11-09T11:46:00Z">
          <w:r>
            <w:rPr>
              <w:rStyle w:val="31"/>
              <w:b w:val="0"/>
              <w:bCs w:val="0"/>
            </w:rPr>
            <w:delText>4.1.</w:delText>
          </w:r>
        </w:del>
      </w:ins>
      <w:ins w:id="791" w:author="zhouliang" w:date="2021-11-08T10:48:00Z">
        <w:del w:id="792" w:author="Windows User" w:date="2021-11-09T11:46:00Z">
          <w:r>
            <w:rPr>
              <w:rFonts w:asciiTheme="minorHAnsi" w:hAnsiTheme="minorHAnsi" w:eastAsiaTheme="minorEastAsia" w:cstheme="minorBidi"/>
              <w:b w:val="0"/>
              <w:bCs w:val="0"/>
              <w:kern w:val="2"/>
              <w:sz w:val="21"/>
            </w:rPr>
            <w:tab/>
          </w:r>
        </w:del>
      </w:ins>
      <w:ins w:id="793" w:author="zhouliang" w:date="2021-11-08T10:48:00Z">
        <w:del w:id="794" w:author="Windows User" w:date="2021-11-09T11:46:00Z">
          <w:r>
            <w:rPr>
              <w:rStyle w:val="31"/>
              <w:rFonts w:hint="eastAsia"/>
              <w:b w:val="0"/>
              <w:bCs w:val="0"/>
            </w:rPr>
            <w:delText>制卡数据文件申请</w:delText>
          </w:r>
        </w:del>
      </w:ins>
      <w:ins w:id="795" w:author="zhouliang" w:date="2021-11-08T10:48:00Z">
        <w:del w:id="796" w:author="Windows User" w:date="2021-11-09T11:46:00Z">
          <w:r>
            <w:rPr/>
            <w:tab/>
          </w:r>
        </w:del>
      </w:ins>
      <w:ins w:id="797" w:author="zhouliang" w:date="2021-11-08T10:48:00Z">
        <w:del w:id="798" w:author="Windows User" w:date="2021-11-09T11:46:00Z">
          <w:r>
            <w:rPr/>
            <w:delText>6</w:delText>
          </w:r>
        </w:del>
      </w:ins>
    </w:p>
    <w:p>
      <w:pPr>
        <w:pStyle w:val="21"/>
        <w:tabs>
          <w:tab w:val="left" w:pos="960"/>
          <w:tab w:val="right" w:leader="dot" w:pos="8296"/>
        </w:tabs>
        <w:rPr>
          <w:ins w:id="799" w:author="zhouliang" w:date="2021-11-08T10:48:00Z"/>
          <w:del w:id="800" w:author="Windows User" w:date="2021-11-09T11:46:00Z"/>
          <w:rFonts w:asciiTheme="minorHAnsi" w:hAnsiTheme="minorHAnsi" w:eastAsiaTheme="minorEastAsia" w:cstheme="minorBidi"/>
          <w:b w:val="0"/>
          <w:bCs w:val="0"/>
          <w:kern w:val="2"/>
          <w:sz w:val="21"/>
        </w:rPr>
      </w:pPr>
      <w:ins w:id="801" w:author="zhouliang" w:date="2021-11-08T10:48:00Z">
        <w:del w:id="802" w:author="Windows User" w:date="2021-11-09T11:46:00Z">
          <w:r>
            <w:rPr>
              <w:rStyle w:val="31"/>
              <w:b w:val="0"/>
              <w:bCs w:val="0"/>
            </w:rPr>
            <w:delText>4.2.</w:delText>
          </w:r>
        </w:del>
      </w:ins>
      <w:ins w:id="803" w:author="zhouliang" w:date="2021-11-08T10:48:00Z">
        <w:del w:id="804" w:author="Windows User" w:date="2021-11-09T11:46:00Z">
          <w:r>
            <w:rPr>
              <w:rFonts w:asciiTheme="minorHAnsi" w:hAnsiTheme="minorHAnsi" w:eastAsiaTheme="minorEastAsia" w:cstheme="minorBidi"/>
              <w:b w:val="0"/>
              <w:bCs w:val="0"/>
              <w:kern w:val="2"/>
              <w:sz w:val="21"/>
            </w:rPr>
            <w:tab/>
          </w:r>
        </w:del>
      </w:ins>
      <w:ins w:id="805" w:author="zhouliang" w:date="2021-11-08T10:48:00Z">
        <w:del w:id="806" w:author="Windows User" w:date="2021-11-09T11:46:00Z">
          <w:r>
            <w:rPr>
              <w:rStyle w:val="31"/>
              <w:rFonts w:hint="eastAsia"/>
              <w:b w:val="0"/>
              <w:bCs w:val="0"/>
            </w:rPr>
            <w:delText>激活请求</w:delText>
          </w:r>
        </w:del>
      </w:ins>
      <w:ins w:id="807" w:author="zhouliang" w:date="2021-11-08T10:48:00Z">
        <w:del w:id="808" w:author="Windows User" w:date="2021-11-09T11:46:00Z">
          <w:r>
            <w:rPr/>
            <w:tab/>
          </w:r>
        </w:del>
      </w:ins>
      <w:ins w:id="809" w:author="zhouliang" w:date="2021-11-08T10:48:00Z">
        <w:del w:id="810" w:author="Windows User" w:date="2021-11-09T11:46:00Z">
          <w:r>
            <w:rPr/>
            <w:delText>6</w:delText>
          </w:r>
        </w:del>
      </w:ins>
    </w:p>
    <w:p>
      <w:pPr>
        <w:pStyle w:val="21"/>
        <w:tabs>
          <w:tab w:val="left" w:pos="960"/>
          <w:tab w:val="right" w:leader="dot" w:pos="8296"/>
        </w:tabs>
        <w:rPr>
          <w:ins w:id="811" w:author="zhouliang" w:date="2021-11-08T10:48:00Z"/>
          <w:del w:id="812" w:author="Windows User" w:date="2021-11-09T11:46:00Z"/>
          <w:rFonts w:asciiTheme="minorHAnsi" w:hAnsiTheme="minorHAnsi" w:eastAsiaTheme="minorEastAsia" w:cstheme="minorBidi"/>
          <w:b w:val="0"/>
          <w:bCs w:val="0"/>
          <w:kern w:val="2"/>
          <w:sz w:val="21"/>
        </w:rPr>
      </w:pPr>
      <w:ins w:id="813" w:author="zhouliang" w:date="2021-11-08T10:48:00Z">
        <w:del w:id="814" w:author="Windows User" w:date="2021-11-09T11:46:00Z">
          <w:r>
            <w:rPr>
              <w:rStyle w:val="31"/>
              <w:b w:val="0"/>
              <w:bCs w:val="0"/>
            </w:rPr>
            <w:delText>4.3.</w:delText>
          </w:r>
        </w:del>
      </w:ins>
      <w:ins w:id="815" w:author="zhouliang" w:date="2021-11-08T10:48:00Z">
        <w:del w:id="816" w:author="Windows User" w:date="2021-11-09T11:46:00Z">
          <w:r>
            <w:rPr>
              <w:rFonts w:asciiTheme="minorHAnsi" w:hAnsiTheme="minorHAnsi" w:eastAsiaTheme="minorEastAsia" w:cstheme="minorBidi"/>
              <w:b w:val="0"/>
              <w:bCs w:val="0"/>
              <w:kern w:val="2"/>
              <w:sz w:val="21"/>
            </w:rPr>
            <w:tab/>
          </w:r>
        </w:del>
      </w:ins>
      <w:ins w:id="817" w:author="zhouliang" w:date="2021-11-08T10:48:00Z">
        <w:del w:id="818" w:author="Windows User" w:date="2021-11-09T11:46:00Z">
          <w:r>
            <w:rPr>
              <w:rStyle w:val="31"/>
              <w:rFonts w:hint="eastAsia"/>
              <w:b w:val="0"/>
              <w:bCs w:val="0"/>
            </w:rPr>
            <w:delText>充值请求</w:delText>
          </w:r>
        </w:del>
      </w:ins>
      <w:ins w:id="819" w:author="zhouliang" w:date="2021-11-08T10:48:00Z">
        <w:del w:id="820" w:author="Windows User" w:date="2021-11-09T11:46:00Z">
          <w:r>
            <w:rPr/>
            <w:tab/>
          </w:r>
        </w:del>
      </w:ins>
      <w:ins w:id="821" w:author="zhouliang" w:date="2021-11-08T10:48:00Z">
        <w:del w:id="822" w:author="Windows User" w:date="2021-11-09T11:46:00Z">
          <w:r>
            <w:rPr/>
            <w:delText>8</w:delText>
          </w:r>
        </w:del>
      </w:ins>
    </w:p>
    <w:p>
      <w:pPr>
        <w:pStyle w:val="21"/>
        <w:tabs>
          <w:tab w:val="left" w:pos="960"/>
          <w:tab w:val="right" w:leader="dot" w:pos="8296"/>
        </w:tabs>
        <w:rPr>
          <w:ins w:id="823" w:author="zhouliang" w:date="2021-11-08T10:48:00Z"/>
          <w:del w:id="824" w:author="Windows User" w:date="2021-11-09T11:46:00Z"/>
          <w:rFonts w:asciiTheme="minorHAnsi" w:hAnsiTheme="minorHAnsi" w:eastAsiaTheme="minorEastAsia" w:cstheme="minorBidi"/>
          <w:b w:val="0"/>
          <w:bCs w:val="0"/>
          <w:kern w:val="2"/>
          <w:sz w:val="21"/>
        </w:rPr>
      </w:pPr>
      <w:ins w:id="825" w:author="zhouliang" w:date="2021-11-08T10:48:00Z">
        <w:del w:id="826" w:author="Windows User" w:date="2021-11-09T11:46:00Z">
          <w:r>
            <w:rPr>
              <w:rStyle w:val="31"/>
              <w:b w:val="0"/>
              <w:bCs w:val="0"/>
            </w:rPr>
            <w:delText>4.4.</w:delText>
          </w:r>
        </w:del>
      </w:ins>
      <w:ins w:id="827" w:author="zhouliang" w:date="2021-11-08T10:48:00Z">
        <w:del w:id="828" w:author="Windows User" w:date="2021-11-09T11:46:00Z">
          <w:r>
            <w:rPr>
              <w:rFonts w:asciiTheme="minorHAnsi" w:hAnsiTheme="minorHAnsi" w:eastAsiaTheme="minorEastAsia" w:cstheme="minorBidi"/>
              <w:b w:val="0"/>
              <w:bCs w:val="0"/>
              <w:kern w:val="2"/>
              <w:sz w:val="21"/>
            </w:rPr>
            <w:tab/>
          </w:r>
        </w:del>
      </w:ins>
      <w:ins w:id="829" w:author="zhouliang" w:date="2021-11-08T10:48:00Z">
        <w:del w:id="830" w:author="Windows User" w:date="2021-11-09T11:46:00Z">
          <w:r>
            <w:rPr>
              <w:rStyle w:val="31"/>
              <w:rFonts w:hint="eastAsia"/>
              <w:b w:val="0"/>
              <w:bCs w:val="0"/>
            </w:rPr>
            <w:delText>退卡请求</w:delText>
          </w:r>
        </w:del>
      </w:ins>
      <w:ins w:id="831" w:author="zhouliang" w:date="2021-11-08T10:48:00Z">
        <w:del w:id="832" w:author="Windows User" w:date="2021-11-09T11:46:00Z">
          <w:r>
            <w:rPr/>
            <w:tab/>
          </w:r>
        </w:del>
      </w:ins>
      <w:ins w:id="833" w:author="zhouliang" w:date="2021-11-08T10:48:00Z">
        <w:del w:id="834" w:author="Windows User" w:date="2021-11-09T11:46:00Z">
          <w:r>
            <w:rPr/>
            <w:delText>9</w:delText>
          </w:r>
        </w:del>
      </w:ins>
    </w:p>
    <w:p>
      <w:pPr>
        <w:pStyle w:val="21"/>
        <w:tabs>
          <w:tab w:val="left" w:pos="960"/>
          <w:tab w:val="right" w:leader="dot" w:pos="8296"/>
        </w:tabs>
        <w:rPr>
          <w:ins w:id="835" w:author="zhouliang" w:date="2021-11-08T10:48:00Z"/>
          <w:del w:id="836" w:author="Windows User" w:date="2021-11-09T11:46:00Z"/>
          <w:rFonts w:asciiTheme="minorHAnsi" w:hAnsiTheme="minorHAnsi" w:eastAsiaTheme="minorEastAsia" w:cstheme="minorBidi"/>
          <w:b w:val="0"/>
          <w:bCs w:val="0"/>
          <w:kern w:val="2"/>
          <w:sz w:val="21"/>
        </w:rPr>
      </w:pPr>
      <w:ins w:id="837" w:author="zhouliang" w:date="2021-11-08T10:48:00Z">
        <w:del w:id="838" w:author="Windows User" w:date="2021-11-09T11:46:00Z">
          <w:r>
            <w:rPr>
              <w:rStyle w:val="31"/>
              <w:b w:val="0"/>
              <w:bCs w:val="0"/>
            </w:rPr>
            <w:delText>4.5.</w:delText>
          </w:r>
        </w:del>
      </w:ins>
      <w:ins w:id="839" w:author="zhouliang" w:date="2021-11-08T10:48:00Z">
        <w:del w:id="840" w:author="Windows User" w:date="2021-11-09T11:46:00Z">
          <w:r>
            <w:rPr>
              <w:rFonts w:asciiTheme="minorHAnsi" w:hAnsiTheme="minorHAnsi" w:eastAsiaTheme="minorEastAsia" w:cstheme="minorBidi"/>
              <w:b w:val="0"/>
              <w:bCs w:val="0"/>
              <w:kern w:val="2"/>
              <w:sz w:val="21"/>
            </w:rPr>
            <w:tab/>
          </w:r>
        </w:del>
      </w:ins>
      <w:ins w:id="841" w:author="zhouliang" w:date="2021-11-08T10:48:00Z">
        <w:del w:id="842" w:author="Windows User" w:date="2021-11-09T11:46:00Z">
          <w:r>
            <w:rPr>
              <w:rStyle w:val="31"/>
              <w:rFonts w:hint="eastAsia"/>
              <w:b w:val="0"/>
              <w:bCs w:val="0"/>
            </w:rPr>
            <w:delText>退资请求</w:delText>
          </w:r>
        </w:del>
      </w:ins>
      <w:ins w:id="843" w:author="zhouliang" w:date="2021-11-08T10:48:00Z">
        <w:del w:id="844" w:author="Windows User" w:date="2021-11-09T11:46:00Z">
          <w:r>
            <w:rPr/>
            <w:tab/>
          </w:r>
        </w:del>
      </w:ins>
      <w:ins w:id="845" w:author="zhouliang" w:date="2021-11-08T10:48:00Z">
        <w:del w:id="846" w:author="Windows User" w:date="2021-11-09T11:46:00Z">
          <w:r>
            <w:rPr/>
            <w:delText>10</w:delText>
          </w:r>
        </w:del>
      </w:ins>
    </w:p>
    <w:p>
      <w:pPr>
        <w:pStyle w:val="18"/>
        <w:tabs>
          <w:tab w:val="left" w:pos="480"/>
          <w:tab w:val="right" w:leader="dot" w:pos="8296"/>
        </w:tabs>
        <w:rPr>
          <w:ins w:id="847" w:author="zhouliang" w:date="2021-11-08T10:48:00Z"/>
          <w:del w:id="848" w:author="Windows User" w:date="2021-11-09T11:46:00Z"/>
          <w:rFonts w:asciiTheme="minorHAnsi" w:hAnsiTheme="minorHAnsi" w:eastAsiaTheme="minorEastAsia" w:cstheme="minorBidi"/>
          <w:b w:val="0"/>
          <w:bCs w:val="0"/>
          <w:kern w:val="2"/>
          <w:sz w:val="21"/>
          <w:szCs w:val="22"/>
        </w:rPr>
      </w:pPr>
      <w:ins w:id="849" w:author="zhouliang" w:date="2021-11-08T10:48:00Z">
        <w:del w:id="850" w:author="Windows User" w:date="2021-11-09T11:46:00Z">
          <w:r>
            <w:rPr>
              <w:rStyle w:val="31"/>
              <w:b w:val="0"/>
              <w:bCs w:val="0"/>
            </w:rPr>
            <w:delText>5.</w:delText>
          </w:r>
        </w:del>
      </w:ins>
      <w:ins w:id="851" w:author="zhouliang" w:date="2021-11-08T10:48:00Z">
        <w:del w:id="852" w:author="Windows User" w:date="2021-11-09T11:46:00Z">
          <w:r>
            <w:rPr>
              <w:rFonts w:asciiTheme="minorHAnsi" w:hAnsiTheme="minorHAnsi" w:eastAsiaTheme="minorEastAsia" w:cstheme="minorBidi"/>
              <w:b w:val="0"/>
              <w:bCs w:val="0"/>
              <w:kern w:val="2"/>
              <w:sz w:val="21"/>
              <w:szCs w:val="22"/>
            </w:rPr>
            <w:tab/>
          </w:r>
        </w:del>
      </w:ins>
      <w:ins w:id="853" w:author="zhouliang" w:date="2021-11-08T10:48:00Z">
        <w:del w:id="854" w:author="Windows User" w:date="2021-11-09T11:46:00Z">
          <w:r>
            <w:rPr>
              <w:rStyle w:val="31"/>
              <w:rFonts w:hint="eastAsia"/>
              <w:b w:val="0"/>
              <w:bCs w:val="0"/>
            </w:rPr>
            <w:delText>制卡数据文件申请交互数据格式</w:delText>
          </w:r>
        </w:del>
      </w:ins>
      <w:ins w:id="855" w:author="zhouliang" w:date="2021-11-08T10:48:00Z">
        <w:del w:id="856" w:author="Windows User" w:date="2021-11-09T11:46:00Z">
          <w:r>
            <w:rPr/>
            <w:tab/>
          </w:r>
        </w:del>
      </w:ins>
      <w:ins w:id="857" w:author="zhouliang" w:date="2021-11-08T10:48:00Z">
        <w:del w:id="858" w:author="Windows User" w:date="2021-11-09T11:46:00Z">
          <w:r>
            <w:rPr/>
            <w:delText>10</w:delText>
          </w:r>
        </w:del>
      </w:ins>
    </w:p>
    <w:p>
      <w:pPr>
        <w:pStyle w:val="21"/>
        <w:tabs>
          <w:tab w:val="left" w:pos="960"/>
          <w:tab w:val="right" w:leader="dot" w:pos="8296"/>
        </w:tabs>
        <w:rPr>
          <w:ins w:id="859" w:author="zhouliang" w:date="2021-11-08T10:48:00Z"/>
          <w:del w:id="860" w:author="Windows User" w:date="2021-11-09T11:46:00Z"/>
          <w:rFonts w:asciiTheme="minorHAnsi" w:hAnsiTheme="minorHAnsi" w:eastAsiaTheme="minorEastAsia" w:cstheme="minorBidi"/>
          <w:b w:val="0"/>
          <w:bCs w:val="0"/>
          <w:kern w:val="2"/>
          <w:sz w:val="21"/>
        </w:rPr>
      </w:pPr>
      <w:ins w:id="861" w:author="zhouliang" w:date="2021-11-08T10:48:00Z">
        <w:del w:id="862" w:author="Windows User" w:date="2021-11-09T11:46:00Z">
          <w:r>
            <w:rPr>
              <w:rStyle w:val="31"/>
              <w:b w:val="0"/>
              <w:bCs w:val="0"/>
            </w:rPr>
            <w:delText>5.1.</w:delText>
          </w:r>
        </w:del>
      </w:ins>
      <w:ins w:id="863" w:author="zhouliang" w:date="2021-11-08T10:48:00Z">
        <w:del w:id="864" w:author="Windows User" w:date="2021-11-09T11:46:00Z">
          <w:r>
            <w:rPr>
              <w:rFonts w:asciiTheme="minorHAnsi" w:hAnsiTheme="minorHAnsi" w:eastAsiaTheme="minorEastAsia" w:cstheme="minorBidi"/>
              <w:b w:val="0"/>
              <w:bCs w:val="0"/>
              <w:kern w:val="2"/>
              <w:sz w:val="21"/>
            </w:rPr>
            <w:tab/>
          </w:r>
        </w:del>
      </w:ins>
      <w:ins w:id="865" w:author="zhouliang" w:date="2021-11-08T10:48:00Z">
        <w:del w:id="866" w:author="Windows User" w:date="2021-11-09T11:46:00Z">
          <w:r>
            <w:rPr>
              <w:rStyle w:val="31"/>
              <w:b w:val="0"/>
              <w:bCs w:val="0"/>
            </w:rPr>
            <w:delText>tsm</w:delText>
          </w:r>
        </w:del>
      </w:ins>
      <w:ins w:id="867" w:author="zhouliang" w:date="2021-11-08T10:48:00Z">
        <w:del w:id="868" w:author="Windows User" w:date="2021-11-09T11:46:00Z">
          <w:r>
            <w:rPr>
              <w:rStyle w:val="31"/>
              <w:rFonts w:hint="eastAsia"/>
              <w:b w:val="0"/>
              <w:bCs w:val="0"/>
            </w:rPr>
            <w:delText>制卡数据申请文件</w:delText>
          </w:r>
        </w:del>
      </w:ins>
      <w:ins w:id="869" w:author="zhouliang" w:date="2021-11-08T10:48:00Z">
        <w:del w:id="870" w:author="Windows User" w:date="2021-11-09T11:46:00Z">
          <w:r>
            <w:rPr/>
            <w:tab/>
          </w:r>
        </w:del>
      </w:ins>
      <w:ins w:id="871" w:author="zhouliang" w:date="2021-11-08T10:48:00Z">
        <w:del w:id="872" w:author="Windows User" w:date="2021-11-09T11:46:00Z">
          <w:r>
            <w:rPr/>
            <w:delText>11</w:delText>
          </w:r>
        </w:del>
      </w:ins>
    </w:p>
    <w:p>
      <w:pPr>
        <w:pStyle w:val="12"/>
        <w:tabs>
          <w:tab w:val="left" w:pos="1200"/>
          <w:tab w:val="right" w:leader="dot" w:pos="8296"/>
        </w:tabs>
        <w:rPr>
          <w:ins w:id="873" w:author="zhouliang" w:date="2021-11-08T10:48:00Z"/>
          <w:del w:id="874" w:author="Windows User" w:date="2021-11-09T11:46:00Z"/>
          <w:rFonts w:asciiTheme="minorHAnsi" w:hAnsiTheme="minorHAnsi" w:eastAsiaTheme="minorEastAsia" w:cstheme="minorBidi"/>
          <w:kern w:val="2"/>
          <w:sz w:val="21"/>
        </w:rPr>
      </w:pPr>
      <w:ins w:id="875" w:author="zhouliang" w:date="2021-11-08T10:48:00Z">
        <w:del w:id="876" w:author="Windows User" w:date="2021-11-09T11:46:00Z">
          <w:r>
            <w:rPr>
              <w:rStyle w:val="31"/>
            </w:rPr>
            <w:delText>5.1.1.</w:delText>
          </w:r>
        </w:del>
      </w:ins>
      <w:ins w:id="877" w:author="zhouliang" w:date="2021-11-08T10:48:00Z">
        <w:del w:id="878" w:author="Windows User" w:date="2021-11-09T11:46:00Z">
          <w:r>
            <w:rPr>
              <w:rFonts w:asciiTheme="minorHAnsi" w:hAnsiTheme="minorHAnsi" w:eastAsiaTheme="minorEastAsia" w:cstheme="minorBidi"/>
              <w:kern w:val="2"/>
              <w:sz w:val="21"/>
            </w:rPr>
            <w:tab/>
          </w:r>
        </w:del>
      </w:ins>
      <w:ins w:id="879" w:author="zhouliang" w:date="2021-11-08T10:48:00Z">
        <w:del w:id="880" w:author="Windows User" w:date="2021-11-09T11:46:00Z">
          <w:r>
            <w:rPr>
              <w:rStyle w:val="31"/>
              <w:rFonts w:hint="eastAsia"/>
            </w:rPr>
            <w:delText>命名规则</w:delText>
          </w:r>
        </w:del>
      </w:ins>
      <w:ins w:id="881" w:author="zhouliang" w:date="2021-11-08T10:48:00Z">
        <w:del w:id="882" w:author="Windows User" w:date="2021-11-09T11:46:00Z">
          <w:r>
            <w:rPr/>
            <w:tab/>
          </w:r>
        </w:del>
      </w:ins>
      <w:ins w:id="883" w:author="zhouliang" w:date="2021-11-08T10:48:00Z">
        <w:del w:id="884" w:author="Windows User" w:date="2021-11-09T11:46:00Z">
          <w:r>
            <w:rPr/>
            <w:delText>11</w:delText>
          </w:r>
        </w:del>
      </w:ins>
    </w:p>
    <w:p>
      <w:pPr>
        <w:pStyle w:val="12"/>
        <w:tabs>
          <w:tab w:val="left" w:pos="1200"/>
          <w:tab w:val="right" w:leader="dot" w:pos="8296"/>
        </w:tabs>
        <w:rPr>
          <w:ins w:id="885" w:author="zhouliang" w:date="2021-11-08T10:48:00Z"/>
          <w:del w:id="886" w:author="Windows User" w:date="2021-11-09T11:46:00Z"/>
          <w:rFonts w:asciiTheme="minorHAnsi" w:hAnsiTheme="minorHAnsi" w:eastAsiaTheme="minorEastAsia" w:cstheme="minorBidi"/>
          <w:kern w:val="2"/>
          <w:sz w:val="21"/>
        </w:rPr>
      </w:pPr>
      <w:ins w:id="887" w:author="zhouliang" w:date="2021-11-08T10:48:00Z">
        <w:del w:id="888" w:author="Windows User" w:date="2021-11-09T11:46:00Z">
          <w:r>
            <w:rPr>
              <w:rStyle w:val="31"/>
            </w:rPr>
            <w:delText>5.1.2.</w:delText>
          </w:r>
        </w:del>
      </w:ins>
      <w:ins w:id="889" w:author="zhouliang" w:date="2021-11-08T10:48:00Z">
        <w:del w:id="890" w:author="Windows User" w:date="2021-11-09T11:46:00Z">
          <w:r>
            <w:rPr>
              <w:rFonts w:asciiTheme="minorHAnsi" w:hAnsiTheme="minorHAnsi" w:eastAsiaTheme="minorEastAsia" w:cstheme="minorBidi"/>
              <w:kern w:val="2"/>
              <w:sz w:val="21"/>
            </w:rPr>
            <w:tab/>
          </w:r>
        </w:del>
      </w:ins>
      <w:ins w:id="891" w:author="zhouliang" w:date="2021-11-08T10:48:00Z">
        <w:del w:id="892" w:author="Windows User" w:date="2021-11-09T11:46:00Z">
          <w:r>
            <w:rPr>
              <w:rStyle w:val="31"/>
              <w:rFonts w:hint="eastAsia"/>
            </w:rPr>
            <w:delText>文件格式</w:delText>
          </w:r>
        </w:del>
      </w:ins>
      <w:ins w:id="893" w:author="zhouliang" w:date="2021-11-08T10:48:00Z">
        <w:del w:id="894" w:author="Windows User" w:date="2021-11-09T11:46:00Z">
          <w:r>
            <w:rPr/>
            <w:tab/>
          </w:r>
        </w:del>
      </w:ins>
      <w:ins w:id="895" w:author="zhouliang" w:date="2021-11-08T10:48:00Z">
        <w:del w:id="896" w:author="Windows User" w:date="2021-11-09T11:46:00Z">
          <w:r>
            <w:rPr/>
            <w:delText>11</w:delText>
          </w:r>
        </w:del>
      </w:ins>
    </w:p>
    <w:p>
      <w:pPr>
        <w:pStyle w:val="21"/>
        <w:tabs>
          <w:tab w:val="left" w:pos="960"/>
          <w:tab w:val="right" w:leader="dot" w:pos="8296"/>
        </w:tabs>
        <w:rPr>
          <w:ins w:id="897" w:author="zhouliang" w:date="2021-11-08T10:48:00Z"/>
          <w:del w:id="898" w:author="Windows User" w:date="2021-11-09T11:46:00Z"/>
          <w:rFonts w:asciiTheme="minorHAnsi" w:hAnsiTheme="minorHAnsi" w:eastAsiaTheme="minorEastAsia" w:cstheme="minorBidi"/>
          <w:b w:val="0"/>
          <w:bCs w:val="0"/>
          <w:kern w:val="2"/>
          <w:sz w:val="21"/>
        </w:rPr>
      </w:pPr>
      <w:ins w:id="899" w:author="zhouliang" w:date="2021-11-08T10:48:00Z">
        <w:del w:id="900" w:author="Windows User" w:date="2021-11-09T11:46:00Z">
          <w:r>
            <w:rPr>
              <w:rStyle w:val="31"/>
              <w:b w:val="0"/>
              <w:bCs w:val="0"/>
            </w:rPr>
            <w:delText>5.2.</w:delText>
          </w:r>
        </w:del>
      </w:ins>
      <w:ins w:id="901" w:author="zhouliang" w:date="2021-11-08T10:48:00Z">
        <w:del w:id="902" w:author="Windows User" w:date="2021-11-09T11:46:00Z">
          <w:r>
            <w:rPr>
              <w:rFonts w:asciiTheme="minorHAnsi" w:hAnsiTheme="minorHAnsi" w:eastAsiaTheme="minorEastAsia" w:cstheme="minorBidi"/>
              <w:b w:val="0"/>
              <w:bCs w:val="0"/>
              <w:kern w:val="2"/>
              <w:sz w:val="21"/>
            </w:rPr>
            <w:tab/>
          </w:r>
        </w:del>
      </w:ins>
      <w:ins w:id="903" w:author="zhouliang" w:date="2021-11-08T10:48:00Z">
        <w:del w:id="904" w:author="Windows User" w:date="2021-11-09T11:46:00Z">
          <w:r>
            <w:rPr>
              <w:rStyle w:val="31"/>
              <w:rFonts w:hint="eastAsia"/>
              <w:b w:val="0"/>
              <w:bCs w:val="0"/>
            </w:rPr>
            <w:delText>城市平台回馈文件</w:delText>
          </w:r>
        </w:del>
      </w:ins>
      <w:ins w:id="905" w:author="zhouliang" w:date="2021-11-08T10:48:00Z">
        <w:del w:id="906" w:author="Windows User" w:date="2021-11-09T11:46:00Z">
          <w:r>
            <w:rPr/>
            <w:tab/>
          </w:r>
        </w:del>
      </w:ins>
      <w:ins w:id="907" w:author="zhouliang" w:date="2021-11-08T10:48:00Z">
        <w:del w:id="908" w:author="Windows User" w:date="2021-11-09T11:46:00Z">
          <w:r>
            <w:rPr/>
            <w:delText>12</w:delText>
          </w:r>
        </w:del>
      </w:ins>
    </w:p>
    <w:p>
      <w:pPr>
        <w:pStyle w:val="12"/>
        <w:tabs>
          <w:tab w:val="left" w:pos="1200"/>
          <w:tab w:val="right" w:leader="dot" w:pos="8296"/>
        </w:tabs>
        <w:rPr>
          <w:ins w:id="909" w:author="zhouliang" w:date="2021-11-08T10:48:00Z"/>
          <w:del w:id="910" w:author="Windows User" w:date="2021-11-09T11:46:00Z"/>
          <w:rFonts w:asciiTheme="minorHAnsi" w:hAnsiTheme="minorHAnsi" w:eastAsiaTheme="minorEastAsia" w:cstheme="minorBidi"/>
          <w:kern w:val="2"/>
          <w:sz w:val="21"/>
        </w:rPr>
      </w:pPr>
      <w:ins w:id="911" w:author="zhouliang" w:date="2021-11-08T10:48:00Z">
        <w:del w:id="912" w:author="Windows User" w:date="2021-11-09T11:46:00Z">
          <w:r>
            <w:rPr>
              <w:rStyle w:val="31"/>
            </w:rPr>
            <w:delText>5.2.1.</w:delText>
          </w:r>
        </w:del>
      </w:ins>
      <w:ins w:id="913" w:author="zhouliang" w:date="2021-11-08T10:48:00Z">
        <w:del w:id="914" w:author="Windows User" w:date="2021-11-09T11:46:00Z">
          <w:r>
            <w:rPr>
              <w:rFonts w:asciiTheme="minorHAnsi" w:hAnsiTheme="minorHAnsi" w:eastAsiaTheme="minorEastAsia" w:cstheme="minorBidi"/>
              <w:kern w:val="2"/>
              <w:sz w:val="21"/>
            </w:rPr>
            <w:tab/>
          </w:r>
        </w:del>
      </w:ins>
      <w:ins w:id="915" w:author="zhouliang" w:date="2021-11-08T10:48:00Z">
        <w:del w:id="916" w:author="Windows User" w:date="2021-11-09T11:46:00Z">
          <w:r>
            <w:rPr>
              <w:rStyle w:val="31"/>
              <w:rFonts w:hint="eastAsia"/>
            </w:rPr>
            <w:delText>命名规则</w:delText>
          </w:r>
        </w:del>
      </w:ins>
      <w:ins w:id="917" w:author="zhouliang" w:date="2021-11-08T10:48:00Z">
        <w:del w:id="918" w:author="Windows User" w:date="2021-11-09T11:46:00Z">
          <w:r>
            <w:rPr/>
            <w:tab/>
          </w:r>
        </w:del>
      </w:ins>
      <w:ins w:id="919" w:author="zhouliang" w:date="2021-11-08T10:48:00Z">
        <w:del w:id="920" w:author="Windows User" w:date="2021-11-09T11:46:00Z">
          <w:r>
            <w:rPr/>
            <w:delText>12</w:delText>
          </w:r>
        </w:del>
      </w:ins>
    </w:p>
    <w:p>
      <w:pPr>
        <w:pStyle w:val="12"/>
        <w:tabs>
          <w:tab w:val="left" w:pos="1200"/>
          <w:tab w:val="right" w:leader="dot" w:pos="8296"/>
        </w:tabs>
        <w:rPr>
          <w:ins w:id="921" w:author="zhouliang" w:date="2021-11-08T10:48:00Z"/>
          <w:del w:id="922" w:author="Windows User" w:date="2021-11-09T11:46:00Z"/>
          <w:rFonts w:asciiTheme="minorHAnsi" w:hAnsiTheme="minorHAnsi" w:eastAsiaTheme="minorEastAsia" w:cstheme="minorBidi"/>
          <w:kern w:val="2"/>
          <w:sz w:val="21"/>
        </w:rPr>
      </w:pPr>
      <w:ins w:id="923" w:author="zhouliang" w:date="2021-11-08T10:48:00Z">
        <w:del w:id="924" w:author="Windows User" w:date="2021-11-09T11:46:00Z">
          <w:r>
            <w:rPr>
              <w:rStyle w:val="31"/>
            </w:rPr>
            <w:delText>5.2.2.</w:delText>
          </w:r>
        </w:del>
      </w:ins>
      <w:ins w:id="925" w:author="zhouliang" w:date="2021-11-08T10:48:00Z">
        <w:del w:id="926" w:author="Windows User" w:date="2021-11-09T11:46:00Z">
          <w:r>
            <w:rPr>
              <w:rFonts w:asciiTheme="minorHAnsi" w:hAnsiTheme="minorHAnsi" w:eastAsiaTheme="minorEastAsia" w:cstheme="minorBidi"/>
              <w:kern w:val="2"/>
              <w:sz w:val="21"/>
            </w:rPr>
            <w:tab/>
          </w:r>
        </w:del>
      </w:ins>
      <w:ins w:id="927" w:author="zhouliang" w:date="2021-11-08T10:48:00Z">
        <w:del w:id="928" w:author="Windows User" w:date="2021-11-09T11:46:00Z">
          <w:r>
            <w:rPr>
              <w:rStyle w:val="31"/>
              <w:rFonts w:hint="eastAsia"/>
            </w:rPr>
            <w:delText>文件格式</w:delText>
          </w:r>
        </w:del>
      </w:ins>
      <w:ins w:id="929" w:author="zhouliang" w:date="2021-11-08T10:48:00Z">
        <w:del w:id="930" w:author="Windows User" w:date="2021-11-09T11:46:00Z">
          <w:r>
            <w:rPr/>
            <w:tab/>
          </w:r>
        </w:del>
      </w:ins>
      <w:ins w:id="931" w:author="zhouliang" w:date="2021-11-08T10:48:00Z">
        <w:del w:id="932" w:author="Windows User" w:date="2021-11-09T11:46:00Z">
          <w:r>
            <w:rPr/>
            <w:delText>12</w:delText>
          </w:r>
        </w:del>
      </w:ins>
    </w:p>
    <w:p>
      <w:pPr>
        <w:pStyle w:val="21"/>
        <w:tabs>
          <w:tab w:val="left" w:pos="960"/>
          <w:tab w:val="right" w:leader="dot" w:pos="8296"/>
        </w:tabs>
        <w:rPr>
          <w:ins w:id="933" w:author="zhouliang" w:date="2021-11-08T10:48:00Z"/>
          <w:del w:id="934" w:author="Windows User" w:date="2021-11-09T11:46:00Z"/>
          <w:rFonts w:asciiTheme="minorHAnsi" w:hAnsiTheme="minorHAnsi" w:eastAsiaTheme="minorEastAsia" w:cstheme="minorBidi"/>
          <w:b w:val="0"/>
          <w:bCs w:val="0"/>
          <w:kern w:val="2"/>
          <w:sz w:val="21"/>
        </w:rPr>
      </w:pPr>
      <w:ins w:id="935" w:author="zhouliang" w:date="2021-11-08T10:48:00Z">
        <w:del w:id="936" w:author="Windows User" w:date="2021-11-09T11:46:00Z">
          <w:r>
            <w:rPr>
              <w:rStyle w:val="31"/>
              <w:b w:val="0"/>
              <w:bCs w:val="0"/>
            </w:rPr>
            <w:delText>5.3.</w:delText>
          </w:r>
        </w:del>
      </w:ins>
      <w:ins w:id="937" w:author="zhouliang" w:date="2021-11-08T10:48:00Z">
        <w:del w:id="938" w:author="Windows User" w:date="2021-11-09T11:46:00Z">
          <w:r>
            <w:rPr>
              <w:rFonts w:asciiTheme="minorHAnsi" w:hAnsiTheme="minorHAnsi" w:eastAsiaTheme="minorEastAsia" w:cstheme="minorBidi"/>
              <w:b w:val="0"/>
              <w:bCs w:val="0"/>
              <w:kern w:val="2"/>
              <w:sz w:val="21"/>
            </w:rPr>
            <w:tab/>
          </w:r>
        </w:del>
      </w:ins>
      <w:ins w:id="939" w:author="zhouliang" w:date="2021-11-08T10:48:00Z">
        <w:del w:id="940" w:author="Windows User" w:date="2021-11-09T11:46:00Z">
          <w:r>
            <w:rPr>
              <w:rStyle w:val="31"/>
              <w:b w:val="0"/>
              <w:bCs w:val="0"/>
            </w:rPr>
            <w:delText>tsm</w:delText>
          </w:r>
        </w:del>
      </w:ins>
      <w:ins w:id="941" w:author="zhouliang" w:date="2021-11-08T10:48:00Z">
        <w:del w:id="942" w:author="Windows User" w:date="2021-11-09T11:46:00Z">
          <w:r>
            <w:rPr>
              <w:rStyle w:val="31"/>
              <w:rFonts w:hint="eastAsia"/>
              <w:b w:val="0"/>
              <w:bCs w:val="0"/>
            </w:rPr>
            <w:delText>发卡信息同步文件</w:delText>
          </w:r>
        </w:del>
      </w:ins>
      <w:ins w:id="943" w:author="zhouliang" w:date="2021-11-08T10:48:00Z">
        <w:del w:id="944" w:author="Windows User" w:date="2021-11-09T11:46:00Z">
          <w:r>
            <w:rPr/>
            <w:tab/>
          </w:r>
        </w:del>
      </w:ins>
      <w:ins w:id="945" w:author="zhouliang" w:date="2021-11-08T10:48:00Z">
        <w:del w:id="946" w:author="Windows User" w:date="2021-11-09T11:46:00Z">
          <w:r>
            <w:rPr/>
            <w:delText>14</w:delText>
          </w:r>
        </w:del>
      </w:ins>
    </w:p>
    <w:p>
      <w:pPr>
        <w:pStyle w:val="12"/>
        <w:tabs>
          <w:tab w:val="left" w:pos="1200"/>
          <w:tab w:val="right" w:leader="dot" w:pos="8296"/>
        </w:tabs>
        <w:rPr>
          <w:ins w:id="947" w:author="zhouliang" w:date="2021-11-08T10:48:00Z"/>
          <w:del w:id="948" w:author="Windows User" w:date="2021-11-09T11:46:00Z"/>
          <w:rFonts w:asciiTheme="minorHAnsi" w:hAnsiTheme="minorHAnsi" w:eastAsiaTheme="minorEastAsia" w:cstheme="minorBidi"/>
          <w:kern w:val="2"/>
          <w:sz w:val="21"/>
        </w:rPr>
      </w:pPr>
      <w:ins w:id="949" w:author="zhouliang" w:date="2021-11-08T10:48:00Z">
        <w:del w:id="950" w:author="Windows User" w:date="2021-11-09T11:46:00Z">
          <w:r>
            <w:rPr>
              <w:rStyle w:val="31"/>
            </w:rPr>
            <w:delText>5.3.1.</w:delText>
          </w:r>
        </w:del>
      </w:ins>
      <w:ins w:id="951" w:author="zhouliang" w:date="2021-11-08T10:48:00Z">
        <w:del w:id="952" w:author="Windows User" w:date="2021-11-09T11:46:00Z">
          <w:r>
            <w:rPr>
              <w:rFonts w:asciiTheme="minorHAnsi" w:hAnsiTheme="minorHAnsi" w:eastAsiaTheme="minorEastAsia" w:cstheme="minorBidi"/>
              <w:kern w:val="2"/>
              <w:sz w:val="21"/>
            </w:rPr>
            <w:tab/>
          </w:r>
        </w:del>
      </w:ins>
      <w:ins w:id="953" w:author="zhouliang" w:date="2021-11-08T10:48:00Z">
        <w:del w:id="954" w:author="Windows User" w:date="2021-11-09T11:46:00Z">
          <w:r>
            <w:rPr>
              <w:rStyle w:val="31"/>
              <w:rFonts w:hint="eastAsia"/>
            </w:rPr>
            <w:delText>命名规则</w:delText>
          </w:r>
        </w:del>
      </w:ins>
      <w:ins w:id="955" w:author="zhouliang" w:date="2021-11-08T10:48:00Z">
        <w:del w:id="956" w:author="Windows User" w:date="2021-11-09T11:46:00Z">
          <w:r>
            <w:rPr/>
            <w:tab/>
          </w:r>
        </w:del>
      </w:ins>
      <w:ins w:id="957" w:author="zhouliang" w:date="2021-11-08T10:48:00Z">
        <w:del w:id="958" w:author="Windows User" w:date="2021-11-09T11:46:00Z">
          <w:r>
            <w:rPr/>
            <w:delText>14</w:delText>
          </w:r>
        </w:del>
      </w:ins>
    </w:p>
    <w:p>
      <w:pPr>
        <w:pStyle w:val="12"/>
        <w:tabs>
          <w:tab w:val="left" w:pos="1200"/>
          <w:tab w:val="right" w:leader="dot" w:pos="8296"/>
        </w:tabs>
        <w:rPr>
          <w:ins w:id="959" w:author="zhouliang" w:date="2021-11-08T10:48:00Z"/>
          <w:del w:id="960" w:author="Windows User" w:date="2021-11-09T11:46:00Z"/>
          <w:rFonts w:asciiTheme="minorHAnsi" w:hAnsiTheme="minorHAnsi" w:eastAsiaTheme="minorEastAsia" w:cstheme="minorBidi"/>
          <w:kern w:val="2"/>
          <w:sz w:val="21"/>
        </w:rPr>
      </w:pPr>
      <w:ins w:id="961" w:author="zhouliang" w:date="2021-11-08T10:48:00Z">
        <w:del w:id="962" w:author="Windows User" w:date="2021-11-09T11:46:00Z">
          <w:r>
            <w:rPr>
              <w:rStyle w:val="31"/>
            </w:rPr>
            <w:delText>5.3.2.</w:delText>
          </w:r>
        </w:del>
      </w:ins>
      <w:ins w:id="963" w:author="zhouliang" w:date="2021-11-08T10:48:00Z">
        <w:del w:id="964" w:author="Windows User" w:date="2021-11-09T11:46:00Z">
          <w:r>
            <w:rPr>
              <w:rFonts w:asciiTheme="minorHAnsi" w:hAnsiTheme="minorHAnsi" w:eastAsiaTheme="minorEastAsia" w:cstheme="minorBidi"/>
              <w:kern w:val="2"/>
              <w:sz w:val="21"/>
            </w:rPr>
            <w:tab/>
          </w:r>
        </w:del>
      </w:ins>
      <w:ins w:id="965" w:author="zhouliang" w:date="2021-11-08T10:48:00Z">
        <w:del w:id="966" w:author="Windows User" w:date="2021-11-09T11:46:00Z">
          <w:r>
            <w:rPr>
              <w:rStyle w:val="31"/>
              <w:rFonts w:hint="eastAsia"/>
            </w:rPr>
            <w:delText>文件格式</w:delText>
          </w:r>
        </w:del>
      </w:ins>
      <w:ins w:id="967" w:author="zhouliang" w:date="2021-11-08T10:48:00Z">
        <w:del w:id="968" w:author="Windows User" w:date="2021-11-09T11:46:00Z">
          <w:r>
            <w:rPr/>
            <w:tab/>
          </w:r>
        </w:del>
      </w:ins>
      <w:ins w:id="969" w:author="zhouliang" w:date="2021-11-08T10:48:00Z">
        <w:del w:id="970" w:author="Windows User" w:date="2021-11-09T11:46:00Z">
          <w:r>
            <w:rPr/>
            <w:delText>14</w:delText>
          </w:r>
        </w:del>
      </w:ins>
    </w:p>
    <w:p>
      <w:pPr>
        <w:pStyle w:val="18"/>
        <w:tabs>
          <w:tab w:val="left" w:pos="480"/>
          <w:tab w:val="right" w:leader="dot" w:pos="8296"/>
        </w:tabs>
        <w:rPr>
          <w:ins w:id="971" w:author="zhouliang" w:date="2021-11-08T10:48:00Z"/>
          <w:del w:id="972" w:author="Windows User" w:date="2021-11-09T11:46:00Z"/>
          <w:rFonts w:asciiTheme="minorHAnsi" w:hAnsiTheme="minorHAnsi" w:eastAsiaTheme="minorEastAsia" w:cstheme="minorBidi"/>
          <w:b w:val="0"/>
          <w:bCs w:val="0"/>
          <w:kern w:val="2"/>
          <w:sz w:val="21"/>
          <w:szCs w:val="22"/>
        </w:rPr>
      </w:pPr>
      <w:ins w:id="973" w:author="zhouliang" w:date="2021-11-08T10:48:00Z">
        <w:del w:id="974" w:author="Windows User" w:date="2021-11-09T11:46:00Z">
          <w:r>
            <w:rPr>
              <w:rStyle w:val="31"/>
              <w:b w:val="0"/>
              <w:bCs w:val="0"/>
            </w:rPr>
            <w:delText>6.</w:delText>
          </w:r>
        </w:del>
      </w:ins>
      <w:ins w:id="975" w:author="zhouliang" w:date="2021-11-08T10:48:00Z">
        <w:del w:id="976" w:author="Windows User" w:date="2021-11-09T11:46:00Z">
          <w:r>
            <w:rPr>
              <w:rFonts w:asciiTheme="minorHAnsi" w:hAnsiTheme="minorHAnsi" w:eastAsiaTheme="minorEastAsia" w:cstheme="minorBidi"/>
              <w:b w:val="0"/>
              <w:bCs w:val="0"/>
              <w:kern w:val="2"/>
              <w:sz w:val="21"/>
              <w:szCs w:val="22"/>
            </w:rPr>
            <w:tab/>
          </w:r>
        </w:del>
      </w:ins>
      <w:ins w:id="977" w:author="zhouliang" w:date="2021-11-08T10:48:00Z">
        <w:del w:id="978" w:author="Windows User" w:date="2021-11-09T11:46:00Z">
          <w:r>
            <w:rPr>
              <w:rStyle w:val="31"/>
              <w:rFonts w:hint="eastAsia"/>
              <w:b w:val="0"/>
              <w:bCs w:val="0"/>
            </w:rPr>
            <w:delText>通信报文结构</w:delText>
          </w:r>
        </w:del>
      </w:ins>
      <w:ins w:id="979" w:author="zhouliang" w:date="2021-11-08T10:48:00Z">
        <w:del w:id="980" w:author="Windows User" w:date="2021-11-09T11:46:00Z">
          <w:r>
            <w:rPr/>
            <w:tab/>
          </w:r>
        </w:del>
      </w:ins>
      <w:ins w:id="981" w:author="zhouliang" w:date="2021-11-08T10:48:00Z">
        <w:del w:id="982" w:author="Windows User" w:date="2021-11-09T11:46:00Z">
          <w:r>
            <w:rPr/>
            <w:delText>15</w:delText>
          </w:r>
        </w:del>
      </w:ins>
    </w:p>
    <w:p>
      <w:pPr>
        <w:pStyle w:val="21"/>
        <w:tabs>
          <w:tab w:val="left" w:pos="960"/>
          <w:tab w:val="right" w:leader="dot" w:pos="8296"/>
        </w:tabs>
        <w:rPr>
          <w:ins w:id="983" w:author="zhouliang" w:date="2021-11-08T10:48:00Z"/>
          <w:del w:id="984" w:author="Windows User" w:date="2021-11-09T11:46:00Z"/>
          <w:rFonts w:asciiTheme="minorHAnsi" w:hAnsiTheme="minorHAnsi" w:eastAsiaTheme="minorEastAsia" w:cstheme="minorBidi"/>
          <w:b w:val="0"/>
          <w:bCs w:val="0"/>
          <w:kern w:val="2"/>
          <w:sz w:val="21"/>
        </w:rPr>
      </w:pPr>
      <w:ins w:id="985" w:author="zhouliang" w:date="2021-11-08T10:48:00Z">
        <w:del w:id="986" w:author="Windows User" w:date="2021-11-09T11:46:00Z">
          <w:r>
            <w:rPr>
              <w:rStyle w:val="31"/>
              <w:b w:val="0"/>
              <w:bCs w:val="0"/>
            </w:rPr>
            <w:delText>6.1.</w:delText>
          </w:r>
        </w:del>
      </w:ins>
      <w:ins w:id="987" w:author="zhouliang" w:date="2021-11-08T10:48:00Z">
        <w:del w:id="988" w:author="Windows User" w:date="2021-11-09T11:46:00Z">
          <w:r>
            <w:rPr>
              <w:rFonts w:asciiTheme="minorHAnsi" w:hAnsiTheme="minorHAnsi" w:eastAsiaTheme="minorEastAsia" w:cstheme="minorBidi"/>
              <w:b w:val="0"/>
              <w:bCs w:val="0"/>
              <w:kern w:val="2"/>
              <w:sz w:val="21"/>
            </w:rPr>
            <w:tab/>
          </w:r>
        </w:del>
      </w:ins>
      <w:ins w:id="989" w:author="zhouliang" w:date="2021-11-08T10:48:00Z">
        <w:del w:id="990" w:author="Windows User" w:date="2021-11-09T11:46:00Z">
          <w:r>
            <w:rPr>
              <w:rStyle w:val="31"/>
              <w:rFonts w:hint="eastAsia"/>
              <w:b w:val="0"/>
              <w:bCs w:val="0"/>
            </w:rPr>
            <w:delText>安全规范</w:delText>
          </w:r>
        </w:del>
      </w:ins>
      <w:ins w:id="991" w:author="zhouliang" w:date="2021-11-08T10:48:00Z">
        <w:del w:id="992" w:author="Windows User" w:date="2021-11-09T11:46:00Z">
          <w:r>
            <w:rPr/>
            <w:tab/>
          </w:r>
        </w:del>
      </w:ins>
      <w:ins w:id="993" w:author="zhouliang" w:date="2021-11-08T10:48:00Z">
        <w:del w:id="994" w:author="Windows User" w:date="2021-11-09T11:46:00Z">
          <w:r>
            <w:rPr/>
            <w:delText>15</w:delText>
          </w:r>
        </w:del>
      </w:ins>
    </w:p>
    <w:p>
      <w:pPr>
        <w:pStyle w:val="21"/>
        <w:tabs>
          <w:tab w:val="left" w:pos="960"/>
          <w:tab w:val="right" w:leader="dot" w:pos="8296"/>
        </w:tabs>
        <w:rPr>
          <w:ins w:id="995" w:author="zhouliang" w:date="2021-11-08T10:48:00Z"/>
          <w:del w:id="996" w:author="Windows User" w:date="2021-11-09T11:46:00Z"/>
          <w:rFonts w:asciiTheme="minorHAnsi" w:hAnsiTheme="minorHAnsi" w:eastAsiaTheme="minorEastAsia" w:cstheme="minorBidi"/>
          <w:b w:val="0"/>
          <w:bCs w:val="0"/>
          <w:kern w:val="2"/>
          <w:sz w:val="21"/>
        </w:rPr>
      </w:pPr>
      <w:ins w:id="997" w:author="zhouliang" w:date="2021-11-08T10:48:00Z">
        <w:del w:id="998" w:author="Windows User" w:date="2021-11-09T11:46:00Z">
          <w:r>
            <w:rPr>
              <w:rStyle w:val="31"/>
              <w:b w:val="0"/>
              <w:bCs w:val="0"/>
            </w:rPr>
            <w:delText>6.2.</w:delText>
          </w:r>
        </w:del>
      </w:ins>
      <w:ins w:id="999" w:author="zhouliang" w:date="2021-11-08T10:48:00Z">
        <w:del w:id="1000" w:author="Windows User" w:date="2021-11-09T11:46:00Z">
          <w:r>
            <w:rPr>
              <w:rFonts w:asciiTheme="minorHAnsi" w:hAnsiTheme="minorHAnsi" w:eastAsiaTheme="minorEastAsia" w:cstheme="minorBidi"/>
              <w:b w:val="0"/>
              <w:bCs w:val="0"/>
              <w:kern w:val="2"/>
              <w:sz w:val="21"/>
            </w:rPr>
            <w:tab/>
          </w:r>
        </w:del>
      </w:ins>
      <w:ins w:id="1001" w:author="zhouliang" w:date="2021-11-08T10:48:00Z">
        <w:del w:id="1002" w:author="Windows User" w:date="2021-11-09T11:46:00Z">
          <w:r>
            <w:rPr>
              <w:rStyle w:val="31"/>
              <w:rFonts w:hint="eastAsia"/>
              <w:b w:val="0"/>
              <w:bCs w:val="0"/>
            </w:rPr>
            <w:delText>承载协议</w:delText>
          </w:r>
        </w:del>
      </w:ins>
      <w:ins w:id="1003" w:author="zhouliang" w:date="2021-11-08T10:48:00Z">
        <w:del w:id="1004" w:author="Windows User" w:date="2021-11-09T11:46:00Z">
          <w:r>
            <w:rPr/>
            <w:tab/>
          </w:r>
        </w:del>
      </w:ins>
      <w:ins w:id="1005" w:author="zhouliang" w:date="2021-11-08T10:48:00Z">
        <w:del w:id="1006" w:author="Windows User" w:date="2021-11-09T11:46:00Z">
          <w:r>
            <w:rPr/>
            <w:delText>15</w:delText>
          </w:r>
        </w:del>
      </w:ins>
    </w:p>
    <w:p>
      <w:pPr>
        <w:pStyle w:val="21"/>
        <w:tabs>
          <w:tab w:val="left" w:pos="960"/>
          <w:tab w:val="right" w:leader="dot" w:pos="8296"/>
        </w:tabs>
        <w:rPr>
          <w:ins w:id="1007" w:author="zhouliang" w:date="2021-11-08T10:48:00Z"/>
          <w:del w:id="1008" w:author="Windows User" w:date="2021-11-09T11:46:00Z"/>
          <w:rFonts w:asciiTheme="minorHAnsi" w:hAnsiTheme="minorHAnsi" w:eastAsiaTheme="minorEastAsia" w:cstheme="minorBidi"/>
          <w:b w:val="0"/>
          <w:bCs w:val="0"/>
          <w:kern w:val="2"/>
          <w:sz w:val="21"/>
        </w:rPr>
      </w:pPr>
      <w:ins w:id="1009" w:author="zhouliang" w:date="2021-11-08T10:48:00Z">
        <w:del w:id="1010" w:author="Windows User" w:date="2021-11-09T11:46:00Z">
          <w:r>
            <w:rPr>
              <w:rStyle w:val="31"/>
              <w:b w:val="0"/>
              <w:bCs w:val="0"/>
            </w:rPr>
            <w:delText>6.3.</w:delText>
          </w:r>
        </w:del>
      </w:ins>
      <w:ins w:id="1011" w:author="zhouliang" w:date="2021-11-08T10:48:00Z">
        <w:del w:id="1012" w:author="Windows User" w:date="2021-11-09T11:46:00Z">
          <w:r>
            <w:rPr>
              <w:rFonts w:asciiTheme="minorHAnsi" w:hAnsiTheme="minorHAnsi" w:eastAsiaTheme="minorEastAsia" w:cstheme="minorBidi"/>
              <w:b w:val="0"/>
              <w:bCs w:val="0"/>
              <w:kern w:val="2"/>
              <w:sz w:val="21"/>
            </w:rPr>
            <w:tab/>
          </w:r>
        </w:del>
      </w:ins>
      <w:ins w:id="1013" w:author="zhouliang" w:date="2021-11-08T10:48:00Z">
        <w:del w:id="1014" w:author="Windows User" w:date="2021-11-09T11:46:00Z">
          <w:r>
            <w:rPr>
              <w:rStyle w:val="31"/>
              <w:rFonts w:hint="eastAsia"/>
              <w:b w:val="0"/>
              <w:bCs w:val="0"/>
            </w:rPr>
            <w:delText>报文编码格式</w:delText>
          </w:r>
        </w:del>
      </w:ins>
      <w:ins w:id="1015" w:author="zhouliang" w:date="2021-11-08T10:48:00Z">
        <w:del w:id="1016" w:author="Windows User" w:date="2021-11-09T11:46:00Z">
          <w:r>
            <w:rPr/>
            <w:tab/>
          </w:r>
        </w:del>
      </w:ins>
      <w:ins w:id="1017" w:author="zhouliang" w:date="2021-11-08T10:48:00Z">
        <w:del w:id="1018" w:author="Windows User" w:date="2021-11-09T11:46:00Z">
          <w:r>
            <w:rPr/>
            <w:delText>15</w:delText>
          </w:r>
        </w:del>
      </w:ins>
    </w:p>
    <w:p>
      <w:pPr>
        <w:pStyle w:val="21"/>
        <w:tabs>
          <w:tab w:val="left" w:pos="960"/>
          <w:tab w:val="right" w:leader="dot" w:pos="8296"/>
        </w:tabs>
        <w:rPr>
          <w:ins w:id="1019" w:author="zhouliang" w:date="2021-11-08T10:48:00Z"/>
          <w:del w:id="1020" w:author="Windows User" w:date="2021-11-09T11:46:00Z"/>
          <w:rFonts w:asciiTheme="minorHAnsi" w:hAnsiTheme="minorHAnsi" w:eastAsiaTheme="minorEastAsia" w:cstheme="minorBidi"/>
          <w:b w:val="0"/>
          <w:bCs w:val="0"/>
          <w:kern w:val="2"/>
          <w:sz w:val="21"/>
        </w:rPr>
      </w:pPr>
      <w:ins w:id="1021" w:author="zhouliang" w:date="2021-11-08T10:48:00Z">
        <w:del w:id="1022" w:author="Windows User" w:date="2021-11-09T11:46:00Z">
          <w:r>
            <w:rPr>
              <w:rStyle w:val="31"/>
              <w:b w:val="0"/>
              <w:bCs w:val="0"/>
            </w:rPr>
            <w:delText>6.4.</w:delText>
          </w:r>
        </w:del>
      </w:ins>
      <w:ins w:id="1023" w:author="zhouliang" w:date="2021-11-08T10:48:00Z">
        <w:del w:id="1024" w:author="Windows User" w:date="2021-11-09T11:46:00Z">
          <w:r>
            <w:rPr>
              <w:rFonts w:asciiTheme="minorHAnsi" w:hAnsiTheme="minorHAnsi" w:eastAsiaTheme="minorEastAsia" w:cstheme="minorBidi"/>
              <w:b w:val="0"/>
              <w:bCs w:val="0"/>
              <w:kern w:val="2"/>
              <w:sz w:val="21"/>
            </w:rPr>
            <w:tab/>
          </w:r>
        </w:del>
      </w:ins>
      <w:ins w:id="1025" w:author="zhouliang" w:date="2021-11-08T10:48:00Z">
        <w:del w:id="1026" w:author="Windows User" w:date="2021-11-09T11:46:00Z">
          <w:r>
            <w:rPr>
              <w:rStyle w:val="31"/>
              <w:rFonts w:hint="eastAsia"/>
              <w:b w:val="0"/>
              <w:bCs w:val="0"/>
            </w:rPr>
            <w:delText>基础请求信息（</w:delText>
          </w:r>
        </w:del>
      </w:ins>
      <w:ins w:id="1027" w:author="zhouliang" w:date="2021-11-08T10:48:00Z">
        <w:del w:id="1028" w:author="Windows User" w:date="2021-11-09T11:46:00Z">
          <w:r>
            <w:rPr>
              <w:rStyle w:val="31"/>
              <w:b w:val="0"/>
              <w:bCs w:val="0"/>
            </w:rPr>
            <w:delText>ifReq</w:delText>
          </w:r>
        </w:del>
      </w:ins>
      <w:ins w:id="1029" w:author="zhouliang" w:date="2021-11-08T10:48:00Z">
        <w:del w:id="1030" w:author="Windows User" w:date="2021-11-09T11:46:00Z">
          <w:r>
            <w:rPr>
              <w:rStyle w:val="31"/>
              <w:rFonts w:hint="eastAsia"/>
              <w:b w:val="0"/>
              <w:bCs w:val="0"/>
            </w:rPr>
            <w:delText>）</w:delText>
          </w:r>
        </w:del>
      </w:ins>
      <w:ins w:id="1031" w:author="zhouliang" w:date="2021-11-08T10:48:00Z">
        <w:del w:id="1032" w:author="Windows User" w:date="2021-11-09T11:46:00Z">
          <w:r>
            <w:rPr/>
            <w:tab/>
          </w:r>
        </w:del>
      </w:ins>
      <w:ins w:id="1033" w:author="zhouliang" w:date="2021-11-08T10:48:00Z">
        <w:del w:id="1034" w:author="Windows User" w:date="2021-11-09T11:46:00Z">
          <w:r>
            <w:rPr/>
            <w:delText>16</w:delText>
          </w:r>
        </w:del>
      </w:ins>
    </w:p>
    <w:p>
      <w:pPr>
        <w:pStyle w:val="21"/>
        <w:tabs>
          <w:tab w:val="left" w:pos="960"/>
          <w:tab w:val="right" w:leader="dot" w:pos="8296"/>
        </w:tabs>
        <w:rPr>
          <w:ins w:id="1035" w:author="zhouliang" w:date="2021-11-08T10:48:00Z"/>
          <w:del w:id="1036" w:author="Windows User" w:date="2021-11-09T11:46:00Z"/>
          <w:rFonts w:asciiTheme="minorHAnsi" w:hAnsiTheme="minorHAnsi" w:eastAsiaTheme="minorEastAsia" w:cstheme="minorBidi"/>
          <w:b w:val="0"/>
          <w:bCs w:val="0"/>
          <w:kern w:val="2"/>
          <w:sz w:val="21"/>
        </w:rPr>
      </w:pPr>
      <w:ins w:id="1037" w:author="zhouliang" w:date="2021-11-08T10:48:00Z">
        <w:del w:id="1038" w:author="Windows User" w:date="2021-11-09T11:46:00Z">
          <w:r>
            <w:rPr>
              <w:rStyle w:val="31"/>
              <w:b w:val="0"/>
              <w:bCs w:val="0"/>
            </w:rPr>
            <w:delText>6.5.</w:delText>
          </w:r>
        </w:del>
      </w:ins>
      <w:ins w:id="1039" w:author="zhouliang" w:date="2021-11-08T10:48:00Z">
        <w:del w:id="1040" w:author="Windows User" w:date="2021-11-09T11:46:00Z">
          <w:r>
            <w:rPr>
              <w:rFonts w:asciiTheme="minorHAnsi" w:hAnsiTheme="minorHAnsi" w:eastAsiaTheme="minorEastAsia" w:cstheme="minorBidi"/>
              <w:b w:val="0"/>
              <w:bCs w:val="0"/>
              <w:kern w:val="2"/>
              <w:sz w:val="21"/>
            </w:rPr>
            <w:tab/>
          </w:r>
        </w:del>
      </w:ins>
      <w:ins w:id="1041" w:author="zhouliang" w:date="2021-11-08T10:48:00Z">
        <w:del w:id="1042" w:author="Windows User" w:date="2021-11-09T11:46:00Z">
          <w:r>
            <w:rPr>
              <w:rStyle w:val="31"/>
              <w:rFonts w:hint="eastAsia"/>
              <w:b w:val="0"/>
              <w:bCs w:val="0"/>
            </w:rPr>
            <w:delText>基础响应信息（</w:delText>
          </w:r>
        </w:del>
      </w:ins>
      <w:ins w:id="1043" w:author="zhouliang" w:date="2021-11-08T10:48:00Z">
        <w:del w:id="1044" w:author="Windows User" w:date="2021-11-09T11:46:00Z">
          <w:r>
            <w:rPr>
              <w:rStyle w:val="31"/>
              <w:b w:val="0"/>
              <w:bCs w:val="0"/>
            </w:rPr>
            <w:delText>IfResp</w:delText>
          </w:r>
        </w:del>
      </w:ins>
      <w:ins w:id="1045" w:author="zhouliang" w:date="2021-11-08T10:48:00Z">
        <w:del w:id="1046" w:author="Windows User" w:date="2021-11-09T11:46:00Z">
          <w:r>
            <w:rPr>
              <w:rStyle w:val="31"/>
              <w:rFonts w:hint="eastAsia"/>
              <w:b w:val="0"/>
              <w:bCs w:val="0"/>
            </w:rPr>
            <w:delText>）</w:delText>
          </w:r>
        </w:del>
      </w:ins>
      <w:ins w:id="1047" w:author="zhouliang" w:date="2021-11-08T10:48:00Z">
        <w:del w:id="1048" w:author="Windows User" w:date="2021-11-09T11:46:00Z">
          <w:r>
            <w:rPr/>
            <w:tab/>
          </w:r>
        </w:del>
      </w:ins>
      <w:ins w:id="1049" w:author="zhouliang" w:date="2021-11-08T10:48:00Z">
        <w:del w:id="1050" w:author="Windows User" w:date="2021-11-09T11:46:00Z">
          <w:r>
            <w:rPr/>
            <w:delText>16</w:delText>
          </w:r>
        </w:del>
      </w:ins>
    </w:p>
    <w:p>
      <w:pPr>
        <w:pStyle w:val="21"/>
        <w:tabs>
          <w:tab w:val="left" w:pos="960"/>
          <w:tab w:val="right" w:leader="dot" w:pos="8296"/>
        </w:tabs>
        <w:rPr>
          <w:ins w:id="1051" w:author="zhouliang" w:date="2021-11-08T10:48:00Z"/>
          <w:del w:id="1052" w:author="Windows User" w:date="2021-11-09T11:46:00Z"/>
          <w:rFonts w:asciiTheme="minorHAnsi" w:hAnsiTheme="minorHAnsi" w:eastAsiaTheme="minorEastAsia" w:cstheme="minorBidi"/>
          <w:b w:val="0"/>
          <w:bCs w:val="0"/>
          <w:kern w:val="2"/>
          <w:sz w:val="21"/>
        </w:rPr>
      </w:pPr>
      <w:ins w:id="1053" w:author="zhouliang" w:date="2021-11-08T10:48:00Z">
        <w:del w:id="1054" w:author="Windows User" w:date="2021-11-09T11:46:00Z">
          <w:r>
            <w:rPr>
              <w:rStyle w:val="31"/>
              <w:b w:val="0"/>
              <w:bCs w:val="0"/>
            </w:rPr>
            <w:delText>6.6.</w:delText>
          </w:r>
        </w:del>
      </w:ins>
      <w:ins w:id="1055" w:author="zhouliang" w:date="2021-11-08T10:48:00Z">
        <w:del w:id="1056" w:author="Windows User" w:date="2021-11-09T11:46:00Z">
          <w:r>
            <w:rPr>
              <w:rFonts w:asciiTheme="minorHAnsi" w:hAnsiTheme="minorHAnsi" w:eastAsiaTheme="minorEastAsia" w:cstheme="minorBidi"/>
              <w:b w:val="0"/>
              <w:bCs w:val="0"/>
              <w:kern w:val="2"/>
              <w:sz w:val="21"/>
            </w:rPr>
            <w:tab/>
          </w:r>
        </w:del>
      </w:ins>
      <w:ins w:id="1057" w:author="zhouliang" w:date="2021-11-08T10:48:00Z">
        <w:del w:id="1058" w:author="Windows User" w:date="2021-11-09T11:46:00Z">
          <w:r>
            <w:rPr>
              <w:rStyle w:val="31"/>
              <w:rFonts w:hint="eastAsia"/>
              <w:b w:val="0"/>
              <w:bCs w:val="0"/>
            </w:rPr>
            <w:delText>数据类型</w:delText>
          </w:r>
        </w:del>
      </w:ins>
      <w:ins w:id="1059" w:author="zhouliang" w:date="2021-11-08T10:48:00Z">
        <w:del w:id="1060" w:author="Windows User" w:date="2021-11-09T11:46:00Z">
          <w:r>
            <w:rPr/>
            <w:tab/>
          </w:r>
        </w:del>
      </w:ins>
      <w:ins w:id="1061" w:author="zhouliang" w:date="2021-11-08T10:48:00Z">
        <w:del w:id="1062" w:author="Windows User" w:date="2021-11-09T11:46:00Z">
          <w:r>
            <w:rPr/>
            <w:delText>17</w:delText>
          </w:r>
        </w:del>
      </w:ins>
    </w:p>
    <w:p>
      <w:pPr>
        <w:pStyle w:val="21"/>
        <w:tabs>
          <w:tab w:val="left" w:pos="960"/>
          <w:tab w:val="right" w:leader="dot" w:pos="8296"/>
        </w:tabs>
        <w:rPr>
          <w:ins w:id="1063" w:author="zhouliang" w:date="2021-11-08T10:48:00Z"/>
          <w:del w:id="1064" w:author="Windows User" w:date="2021-11-09T11:46:00Z"/>
          <w:rFonts w:asciiTheme="minorHAnsi" w:hAnsiTheme="minorHAnsi" w:eastAsiaTheme="minorEastAsia" w:cstheme="minorBidi"/>
          <w:b w:val="0"/>
          <w:bCs w:val="0"/>
          <w:kern w:val="2"/>
          <w:sz w:val="21"/>
        </w:rPr>
      </w:pPr>
      <w:ins w:id="1065" w:author="zhouliang" w:date="2021-11-08T10:48:00Z">
        <w:del w:id="1066" w:author="Windows User" w:date="2021-11-09T11:46:00Z">
          <w:r>
            <w:rPr>
              <w:rStyle w:val="31"/>
              <w:b w:val="0"/>
              <w:bCs w:val="0"/>
            </w:rPr>
            <w:delText>6.7.</w:delText>
          </w:r>
        </w:del>
      </w:ins>
      <w:ins w:id="1067" w:author="zhouliang" w:date="2021-11-08T10:48:00Z">
        <w:del w:id="1068" w:author="Windows User" w:date="2021-11-09T11:46:00Z">
          <w:r>
            <w:rPr>
              <w:rFonts w:asciiTheme="minorHAnsi" w:hAnsiTheme="minorHAnsi" w:eastAsiaTheme="minorEastAsia" w:cstheme="minorBidi"/>
              <w:b w:val="0"/>
              <w:bCs w:val="0"/>
              <w:kern w:val="2"/>
              <w:sz w:val="21"/>
            </w:rPr>
            <w:tab/>
          </w:r>
        </w:del>
      </w:ins>
      <w:ins w:id="1069" w:author="zhouliang" w:date="2021-11-08T10:48:00Z">
        <w:del w:id="1070" w:author="Windows User" w:date="2021-11-09T11:46:00Z">
          <w:r>
            <w:rPr>
              <w:rStyle w:val="31"/>
              <w:rFonts w:hint="eastAsia"/>
              <w:b w:val="0"/>
              <w:bCs w:val="0"/>
            </w:rPr>
            <w:delText>状态值定义</w:delText>
          </w:r>
        </w:del>
      </w:ins>
      <w:ins w:id="1071" w:author="zhouliang" w:date="2021-11-08T10:48:00Z">
        <w:del w:id="1072" w:author="Windows User" w:date="2021-11-09T11:46:00Z">
          <w:r>
            <w:rPr/>
            <w:tab/>
          </w:r>
        </w:del>
      </w:ins>
      <w:ins w:id="1073" w:author="zhouliang" w:date="2021-11-08T10:48:00Z">
        <w:del w:id="1074" w:author="Windows User" w:date="2021-11-09T11:46:00Z">
          <w:r>
            <w:rPr/>
            <w:delText>17</w:delText>
          </w:r>
        </w:del>
      </w:ins>
    </w:p>
    <w:p>
      <w:pPr>
        <w:pStyle w:val="18"/>
        <w:tabs>
          <w:tab w:val="left" w:pos="480"/>
          <w:tab w:val="right" w:leader="dot" w:pos="8296"/>
        </w:tabs>
        <w:rPr>
          <w:ins w:id="1075" w:author="zhouliang" w:date="2021-11-08T10:48:00Z"/>
          <w:del w:id="1076" w:author="Windows User" w:date="2021-11-09T11:46:00Z"/>
          <w:rFonts w:asciiTheme="minorHAnsi" w:hAnsiTheme="minorHAnsi" w:eastAsiaTheme="minorEastAsia" w:cstheme="minorBidi"/>
          <w:b w:val="0"/>
          <w:bCs w:val="0"/>
          <w:kern w:val="2"/>
          <w:sz w:val="21"/>
          <w:szCs w:val="22"/>
        </w:rPr>
      </w:pPr>
      <w:ins w:id="1077" w:author="zhouliang" w:date="2021-11-08T10:48:00Z">
        <w:del w:id="1078" w:author="Windows User" w:date="2021-11-09T11:46:00Z">
          <w:r>
            <w:rPr>
              <w:rStyle w:val="31"/>
              <w:b w:val="0"/>
              <w:bCs w:val="0"/>
            </w:rPr>
            <w:delText>7.</w:delText>
          </w:r>
        </w:del>
      </w:ins>
      <w:ins w:id="1079" w:author="zhouliang" w:date="2021-11-08T10:48:00Z">
        <w:del w:id="1080" w:author="Windows User" w:date="2021-11-09T11:46:00Z">
          <w:r>
            <w:rPr>
              <w:rFonts w:asciiTheme="minorHAnsi" w:hAnsiTheme="minorHAnsi" w:eastAsiaTheme="minorEastAsia" w:cstheme="minorBidi"/>
              <w:b w:val="0"/>
              <w:bCs w:val="0"/>
              <w:kern w:val="2"/>
              <w:sz w:val="21"/>
              <w:szCs w:val="22"/>
            </w:rPr>
            <w:tab/>
          </w:r>
        </w:del>
      </w:ins>
      <w:ins w:id="1081" w:author="zhouliang" w:date="2021-11-08T10:48:00Z">
        <w:del w:id="1082" w:author="Windows User" w:date="2021-11-09T11:46:00Z">
          <w:r>
            <w:rPr>
              <w:rStyle w:val="31"/>
              <w:rFonts w:hint="eastAsia"/>
              <w:b w:val="0"/>
              <w:bCs w:val="0"/>
            </w:rPr>
            <w:delText>接口定义</w:delText>
          </w:r>
        </w:del>
      </w:ins>
      <w:ins w:id="1083" w:author="zhouliang" w:date="2021-11-08T10:48:00Z">
        <w:del w:id="1084" w:author="Windows User" w:date="2021-11-09T11:46:00Z">
          <w:r>
            <w:rPr/>
            <w:tab/>
          </w:r>
        </w:del>
      </w:ins>
      <w:ins w:id="1085" w:author="zhouliang" w:date="2021-11-08T10:48:00Z">
        <w:del w:id="1086" w:author="Windows User" w:date="2021-11-09T11:46:00Z">
          <w:r>
            <w:rPr/>
            <w:delText>18</w:delText>
          </w:r>
        </w:del>
      </w:ins>
    </w:p>
    <w:p>
      <w:pPr>
        <w:pStyle w:val="21"/>
        <w:tabs>
          <w:tab w:val="left" w:pos="960"/>
          <w:tab w:val="right" w:leader="dot" w:pos="8296"/>
        </w:tabs>
        <w:rPr>
          <w:ins w:id="1087" w:author="zhouliang" w:date="2021-11-08T10:48:00Z"/>
          <w:del w:id="1088" w:author="Windows User" w:date="2021-11-09T11:46:00Z"/>
          <w:rFonts w:asciiTheme="minorHAnsi" w:hAnsiTheme="minorHAnsi" w:eastAsiaTheme="minorEastAsia" w:cstheme="minorBidi"/>
          <w:b w:val="0"/>
          <w:bCs w:val="0"/>
          <w:kern w:val="2"/>
          <w:sz w:val="21"/>
        </w:rPr>
      </w:pPr>
      <w:ins w:id="1089" w:author="zhouliang" w:date="2021-11-08T10:48:00Z">
        <w:del w:id="1090" w:author="Windows User" w:date="2021-11-09T11:46:00Z">
          <w:r>
            <w:rPr>
              <w:rStyle w:val="31"/>
              <w:b w:val="0"/>
              <w:bCs w:val="0"/>
            </w:rPr>
            <w:delText>7.1.</w:delText>
          </w:r>
        </w:del>
      </w:ins>
      <w:ins w:id="1091" w:author="zhouliang" w:date="2021-11-08T10:48:00Z">
        <w:del w:id="1092" w:author="Windows User" w:date="2021-11-09T11:46:00Z">
          <w:r>
            <w:rPr>
              <w:rFonts w:asciiTheme="minorHAnsi" w:hAnsiTheme="minorHAnsi" w:eastAsiaTheme="minorEastAsia" w:cstheme="minorBidi"/>
              <w:b w:val="0"/>
              <w:bCs w:val="0"/>
              <w:kern w:val="2"/>
              <w:sz w:val="21"/>
            </w:rPr>
            <w:tab/>
          </w:r>
        </w:del>
      </w:ins>
      <w:ins w:id="1093" w:author="zhouliang" w:date="2021-11-08T10:48:00Z">
        <w:del w:id="1094" w:author="Windows User" w:date="2021-11-09T11:46:00Z">
          <w:r>
            <w:rPr>
              <w:rStyle w:val="31"/>
              <w:rFonts w:hint="eastAsia"/>
              <w:b w:val="0"/>
              <w:bCs w:val="0"/>
            </w:rPr>
            <w:delText>交易服务</w:delText>
          </w:r>
        </w:del>
      </w:ins>
      <w:ins w:id="1095" w:author="zhouliang" w:date="2021-11-08T10:48:00Z">
        <w:del w:id="1096" w:author="Windows User" w:date="2021-11-09T11:46:00Z">
          <w:r>
            <w:rPr/>
            <w:tab/>
          </w:r>
        </w:del>
      </w:ins>
      <w:ins w:id="1097" w:author="zhouliang" w:date="2021-11-08T10:48:00Z">
        <w:del w:id="1098" w:author="Windows User" w:date="2021-11-09T11:46:00Z">
          <w:r>
            <w:rPr/>
            <w:delText>18</w:delText>
          </w:r>
        </w:del>
      </w:ins>
    </w:p>
    <w:p>
      <w:pPr>
        <w:pStyle w:val="12"/>
        <w:tabs>
          <w:tab w:val="left" w:pos="1200"/>
          <w:tab w:val="right" w:leader="dot" w:pos="8296"/>
        </w:tabs>
        <w:rPr>
          <w:ins w:id="1099" w:author="zhouliang" w:date="2021-11-08T10:48:00Z"/>
          <w:del w:id="1100" w:author="Windows User" w:date="2021-11-09T11:46:00Z"/>
          <w:rFonts w:asciiTheme="minorHAnsi" w:hAnsiTheme="minorHAnsi" w:eastAsiaTheme="minorEastAsia" w:cstheme="minorBidi"/>
          <w:kern w:val="2"/>
          <w:sz w:val="21"/>
        </w:rPr>
      </w:pPr>
      <w:ins w:id="1101" w:author="zhouliang" w:date="2021-11-08T10:48:00Z">
        <w:del w:id="1102" w:author="Windows User" w:date="2021-11-09T11:46:00Z">
          <w:r>
            <w:rPr>
              <w:rStyle w:val="31"/>
            </w:rPr>
            <w:delText>7.1.1.</w:delText>
          </w:r>
        </w:del>
      </w:ins>
      <w:ins w:id="1103" w:author="zhouliang" w:date="2021-11-08T10:48:00Z">
        <w:del w:id="1104" w:author="Windows User" w:date="2021-11-09T11:46:00Z">
          <w:r>
            <w:rPr>
              <w:rFonts w:asciiTheme="minorHAnsi" w:hAnsiTheme="minorHAnsi" w:eastAsiaTheme="minorEastAsia" w:cstheme="minorBidi"/>
              <w:kern w:val="2"/>
              <w:sz w:val="21"/>
            </w:rPr>
            <w:tab/>
          </w:r>
        </w:del>
      </w:ins>
      <w:ins w:id="1105" w:author="zhouliang" w:date="2021-11-08T10:48:00Z">
        <w:del w:id="1106" w:author="Windows User" w:date="2021-11-09T11:46:00Z">
          <w:r>
            <w:rPr>
              <w:rStyle w:val="31"/>
              <w:rFonts w:hint="eastAsia"/>
            </w:rPr>
            <w:delText>交易信息查询</w:delText>
          </w:r>
        </w:del>
      </w:ins>
      <w:ins w:id="1107" w:author="zhouliang" w:date="2021-11-08T10:48:00Z">
        <w:del w:id="1108" w:author="Windows User" w:date="2021-11-09T11:46:00Z">
          <w:r>
            <w:rPr/>
            <w:tab/>
          </w:r>
        </w:del>
      </w:ins>
      <w:ins w:id="1109" w:author="zhouliang" w:date="2021-11-08T10:48:00Z">
        <w:del w:id="1110" w:author="Windows User" w:date="2021-11-09T11:46:00Z">
          <w:r>
            <w:rPr/>
            <w:delText>18</w:delText>
          </w:r>
        </w:del>
      </w:ins>
    </w:p>
    <w:p>
      <w:pPr>
        <w:pStyle w:val="21"/>
        <w:tabs>
          <w:tab w:val="left" w:pos="960"/>
          <w:tab w:val="right" w:leader="dot" w:pos="8296"/>
        </w:tabs>
        <w:rPr>
          <w:ins w:id="1111" w:author="zhouliang" w:date="2021-11-08T10:48:00Z"/>
          <w:del w:id="1112" w:author="Windows User" w:date="2021-11-09T11:46:00Z"/>
          <w:rFonts w:asciiTheme="minorHAnsi" w:hAnsiTheme="minorHAnsi" w:eastAsiaTheme="minorEastAsia" w:cstheme="minorBidi"/>
          <w:b w:val="0"/>
          <w:bCs w:val="0"/>
          <w:kern w:val="2"/>
          <w:sz w:val="21"/>
        </w:rPr>
      </w:pPr>
      <w:ins w:id="1113" w:author="zhouliang" w:date="2021-11-08T10:48:00Z">
        <w:del w:id="1114" w:author="Windows User" w:date="2021-11-09T11:46:00Z">
          <w:r>
            <w:rPr>
              <w:rStyle w:val="31"/>
              <w:b w:val="0"/>
              <w:bCs w:val="0"/>
            </w:rPr>
            <w:delText>7.2.</w:delText>
          </w:r>
        </w:del>
      </w:ins>
      <w:ins w:id="1115" w:author="zhouliang" w:date="2021-11-08T10:48:00Z">
        <w:del w:id="1116" w:author="Windows User" w:date="2021-11-09T11:46:00Z">
          <w:r>
            <w:rPr>
              <w:rFonts w:asciiTheme="minorHAnsi" w:hAnsiTheme="minorHAnsi" w:eastAsiaTheme="minorEastAsia" w:cstheme="minorBidi"/>
              <w:b w:val="0"/>
              <w:bCs w:val="0"/>
              <w:kern w:val="2"/>
              <w:sz w:val="21"/>
            </w:rPr>
            <w:tab/>
          </w:r>
        </w:del>
      </w:ins>
      <w:ins w:id="1117" w:author="zhouliang" w:date="2021-11-08T10:48:00Z">
        <w:del w:id="1118" w:author="Windows User" w:date="2021-11-09T11:46:00Z">
          <w:r>
            <w:rPr>
              <w:rStyle w:val="31"/>
              <w:rFonts w:hint="eastAsia"/>
              <w:b w:val="0"/>
              <w:bCs w:val="0"/>
            </w:rPr>
            <w:delText>卡操作</w:delText>
          </w:r>
        </w:del>
      </w:ins>
      <w:ins w:id="1119" w:author="zhouliang" w:date="2021-11-08T10:48:00Z">
        <w:del w:id="1120" w:author="Windows User" w:date="2021-11-09T11:46:00Z">
          <w:r>
            <w:rPr/>
            <w:tab/>
          </w:r>
        </w:del>
      </w:ins>
      <w:ins w:id="1121" w:author="zhouliang" w:date="2021-11-08T10:48:00Z">
        <w:del w:id="1122" w:author="Windows User" w:date="2021-11-09T11:46:00Z">
          <w:r>
            <w:rPr/>
            <w:delText>19</w:delText>
          </w:r>
        </w:del>
      </w:ins>
    </w:p>
    <w:p>
      <w:pPr>
        <w:pStyle w:val="12"/>
        <w:tabs>
          <w:tab w:val="left" w:pos="1200"/>
          <w:tab w:val="right" w:leader="dot" w:pos="8296"/>
        </w:tabs>
        <w:rPr>
          <w:ins w:id="1123" w:author="zhouliang" w:date="2021-11-08T10:48:00Z"/>
          <w:del w:id="1124" w:author="Windows User" w:date="2021-11-09T11:46:00Z"/>
          <w:rFonts w:asciiTheme="minorHAnsi" w:hAnsiTheme="minorHAnsi" w:eastAsiaTheme="minorEastAsia" w:cstheme="minorBidi"/>
          <w:kern w:val="2"/>
          <w:sz w:val="21"/>
        </w:rPr>
      </w:pPr>
      <w:ins w:id="1125" w:author="zhouliang" w:date="2021-11-08T10:48:00Z">
        <w:del w:id="1126" w:author="Windows User" w:date="2021-11-09T11:46:00Z">
          <w:r>
            <w:rPr>
              <w:rStyle w:val="31"/>
            </w:rPr>
            <w:delText>7.2.1.</w:delText>
          </w:r>
        </w:del>
      </w:ins>
      <w:ins w:id="1127" w:author="zhouliang" w:date="2021-11-08T10:48:00Z">
        <w:del w:id="1128" w:author="Windows User" w:date="2021-11-09T11:46:00Z">
          <w:r>
            <w:rPr>
              <w:rFonts w:asciiTheme="minorHAnsi" w:hAnsiTheme="minorHAnsi" w:eastAsiaTheme="minorEastAsia" w:cstheme="minorBidi"/>
              <w:kern w:val="2"/>
              <w:sz w:val="21"/>
            </w:rPr>
            <w:tab/>
          </w:r>
        </w:del>
      </w:ins>
      <w:ins w:id="1129" w:author="zhouliang" w:date="2021-11-08T10:48:00Z">
        <w:del w:id="1130" w:author="Windows User" w:date="2021-11-09T11:46:00Z">
          <w:r>
            <w:rPr>
              <w:rStyle w:val="31"/>
              <w:rFonts w:hint="eastAsia"/>
            </w:rPr>
            <w:delText>获取开卡文件</w:delText>
          </w:r>
        </w:del>
      </w:ins>
      <w:ins w:id="1131" w:author="zhouliang" w:date="2021-11-08T10:48:00Z">
        <w:del w:id="1132" w:author="Windows User" w:date="2021-11-09T11:46:00Z">
          <w:r>
            <w:rPr/>
            <w:tab/>
          </w:r>
        </w:del>
      </w:ins>
      <w:ins w:id="1133" w:author="zhouliang" w:date="2021-11-08T10:48:00Z">
        <w:del w:id="1134" w:author="Windows User" w:date="2021-11-09T11:46:00Z">
          <w:r>
            <w:rPr/>
            <w:delText>19</w:delText>
          </w:r>
        </w:del>
      </w:ins>
    </w:p>
    <w:p>
      <w:pPr>
        <w:pStyle w:val="12"/>
        <w:tabs>
          <w:tab w:val="left" w:pos="1200"/>
          <w:tab w:val="right" w:leader="dot" w:pos="8296"/>
        </w:tabs>
        <w:rPr>
          <w:ins w:id="1135" w:author="zhouliang" w:date="2021-11-08T10:48:00Z"/>
          <w:del w:id="1136" w:author="Windows User" w:date="2021-11-09T11:46:00Z"/>
          <w:rFonts w:asciiTheme="minorHAnsi" w:hAnsiTheme="minorHAnsi" w:eastAsiaTheme="minorEastAsia" w:cstheme="minorBidi"/>
          <w:kern w:val="2"/>
          <w:sz w:val="21"/>
        </w:rPr>
      </w:pPr>
      <w:ins w:id="1137" w:author="zhouliang" w:date="2021-11-08T10:48:00Z">
        <w:del w:id="1138" w:author="Windows User" w:date="2021-11-09T11:46:00Z">
          <w:r>
            <w:rPr>
              <w:rStyle w:val="31"/>
            </w:rPr>
            <w:delText>7.2.2.</w:delText>
          </w:r>
        </w:del>
      </w:ins>
      <w:ins w:id="1139" w:author="zhouliang" w:date="2021-11-08T10:48:00Z">
        <w:del w:id="1140" w:author="Windows User" w:date="2021-11-09T11:46:00Z">
          <w:r>
            <w:rPr>
              <w:rFonts w:asciiTheme="minorHAnsi" w:hAnsiTheme="minorHAnsi" w:eastAsiaTheme="minorEastAsia" w:cstheme="minorBidi"/>
              <w:kern w:val="2"/>
              <w:sz w:val="21"/>
            </w:rPr>
            <w:tab/>
          </w:r>
        </w:del>
      </w:ins>
      <w:ins w:id="1141" w:author="zhouliang" w:date="2021-11-08T10:48:00Z">
        <w:del w:id="1142" w:author="Windows User" w:date="2021-11-09T11:46:00Z">
          <w:r>
            <w:rPr>
              <w:rStyle w:val="31"/>
              <w:rFonts w:hint="eastAsia"/>
            </w:rPr>
            <w:delText>激活请求</w:delText>
          </w:r>
        </w:del>
      </w:ins>
      <w:ins w:id="1143" w:author="zhouliang" w:date="2021-11-08T10:48:00Z">
        <w:del w:id="1144" w:author="Windows User" w:date="2021-11-09T11:46:00Z">
          <w:r>
            <w:rPr/>
            <w:tab/>
          </w:r>
        </w:del>
      </w:ins>
      <w:ins w:id="1145" w:author="zhouliang" w:date="2021-11-08T10:48:00Z">
        <w:del w:id="1146" w:author="Windows User" w:date="2021-11-09T11:46:00Z">
          <w:r>
            <w:rPr/>
            <w:delText>20</w:delText>
          </w:r>
        </w:del>
      </w:ins>
    </w:p>
    <w:p>
      <w:pPr>
        <w:pStyle w:val="12"/>
        <w:tabs>
          <w:tab w:val="left" w:pos="1200"/>
          <w:tab w:val="right" w:leader="dot" w:pos="8296"/>
        </w:tabs>
        <w:rPr>
          <w:ins w:id="1147" w:author="zhouliang" w:date="2021-11-08T10:48:00Z"/>
          <w:del w:id="1148" w:author="Windows User" w:date="2021-11-09T11:46:00Z"/>
          <w:rFonts w:asciiTheme="minorHAnsi" w:hAnsiTheme="minorHAnsi" w:eastAsiaTheme="minorEastAsia" w:cstheme="minorBidi"/>
          <w:kern w:val="2"/>
          <w:sz w:val="21"/>
        </w:rPr>
      </w:pPr>
      <w:ins w:id="1149" w:author="zhouliang" w:date="2021-11-08T10:48:00Z">
        <w:del w:id="1150" w:author="Windows User" w:date="2021-11-09T11:46:00Z">
          <w:r>
            <w:rPr>
              <w:rStyle w:val="31"/>
            </w:rPr>
            <w:delText>7.2.3.</w:delText>
          </w:r>
        </w:del>
      </w:ins>
      <w:ins w:id="1151" w:author="zhouliang" w:date="2021-11-08T10:48:00Z">
        <w:del w:id="1152" w:author="Windows User" w:date="2021-11-09T11:46:00Z">
          <w:r>
            <w:rPr>
              <w:rFonts w:asciiTheme="minorHAnsi" w:hAnsiTheme="minorHAnsi" w:eastAsiaTheme="minorEastAsia" w:cstheme="minorBidi"/>
              <w:kern w:val="2"/>
              <w:sz w:val="21"/>
            </w:rPr>
            <w:tab/>
          </w:r>
        </w:del>
      </w:ins>
      <w:ins w:id="1153" w:author="zhouliang" w:date="2021-11-08T10:48:00Z">
        <w:del w:id="1154" w:author="Windows User" w:date="2021-11-09T11:46:00Z">
          <w:r>
            <w:rPr>
              <w:rStyle w:val="31"/>
              <w:rFonts w:hint="eastAsia"/>
            </w:rPr>
            <w:delText>激活请求提交</w:delText>
          </w:r>
        </w:del>
      </w:ins>
      <w:ins w:id="1155" w:author="zhouliang" w:date="2021-11-08T10:48:00Z">
        <w:del w:id="1156" w:author="Windows User" w:date="2021-11-09T11:46:00Z">
          <w:r>
            <w:rPr/>
            <w:tab/>
          </w:r>
        </w:del>
      </w:ins>
      <w:ins w:id="1157" w:author="zhouliang" w:date="2021-11-08T10:48:00Z">
        <w:del w:id="1158" w:author="Windows User" w:date="2021-11-09T11:46:00Z">
          <w:r>
            <w:rPr/>
            <w:delText>21</w:delText>
          </w:r>
        </w:del>
      </w:ins>
    </w:p>
    <w:p>
      <w:pPr>
        <w:pStyle w:val="12"/>
        <w:tabs>
          <w:tab w:val="left" w:pos="1200"/>
          <w:tab w:val="right" w:leader="dot" w:pos="8296"/>
        </w:tabs>
        <w:rPr>
          <w:ins w:id="1159" w:author="zhouliang" w:date="2021-11-08T10:48:00Z"/>
          <w:del w:id="1160" w:author="Windows User" w:date="2021-11-09T11:46:00Z"/>
          <w:rFonts w:asciiTheme="minorHAnsi" w:hAnsiTheme="minorHAnsi" w:eastAsiaTheme="minorEastAsia" w:cstheme="minorBidi"/>
          <w:kern w:val="2"/>
          <w:sz w:val="21"/>
        </w:rPr>
      </w:pPr>
      <w:ins w:id="1161" w:author="zhouliang" w:date="2021-11-08T10:48:00Z">
        <w:del w:id="1162" w:author="Windows User" w:date="2021-11-09T11:46:00Z">
          <w:r>
            <w:rPr>
              <w:rStyle w:val="31"/>
            </w:rPr>
            <w:delText>7.2.4.</w:delText>
          </w:r>
        </w:del>
      </w:ins>
      <w:ins w:id="1163" w:author="zhouliang" w:date="2021-11-08T10:48:00Z">
        <w:del w:id="1164" w:author="Windows User" w:date="2021-11-09T11:46:00Z">
          <w:r>
            <w:rPr>
              <w:rFonts w:asciiTheme="minorHAnsi" w:hAnsiTheme="minorHAnsi" w:eastAsiaTheme="minorEastAsia" w:cstheme="minorBidi"/>
              <w:kern w:val="2"/>
              <w:sz w:val="21"/>
            </w:rPr>
            <w:tab/>
          </w:r>
        </w:del>
      </w:ins>
      <w:ins w:id="1165" w:author="zhouliang" w:date="2021-11-08T10:48:00Z">
        <w:del w:id="1166" w:author="Windows User" w:date="2021-11-09T11:46:00Z">
          <w:r>
            <w:rPr>
              <w:rStyle w:val="31"/>
              <w:rFonts w:hint="eastAsia"/>
            </w:rPr>
            <w:delText>充值请求</w:delText>
          </w:r>
        </w:del>
      </w:ins>
      <w:ins w:id="1167" w:author="zhouliang" w:date="2021-11-08T10:48:00Z">
        <w:del w:id="1168" w:author="Windows User" w:date="2021-11-09T11:46:00Z">
          <w:r>
            <w:rPr/>
            <w:tab/>
          </w:r>
        </w:del>
      </w:ins>
      <w:ins w:id="1169" w:author="zhouliang" w:date="2021-11-08T10:48:00Z">
        <w:del w:id="1170" w:author="Windows User" w:date="2021-11-09T11:46:00Z">
          <w:r>
            <w:rPr/>
            <w:delText>21</w:delText>
          </w:r>
        </w:del>
      </w:ins>
    </w:p>
    <w:p>
      <w:pPr>
        <w:pStyle w:val="12"/>
        <w:tabs>
          <w:tab w:val="left" w:pos="1200"/>
          <w:tab w:val="right" w:leader="dot" w:pos="8296"/>
        </w:tabs>
        <w:rPr>
          <w:ins w:id="1171" w:author="zhouliang" w:date="2021-11-08T10:48:00Z"/>
          <w:del w:id="1172" w:author="Windows User" w:date="2021-11-09T11:46:00Z"/>
          <w:rFonts w:asciiTheme="minorHAnsi" w:hAnsiTheme="minorHAnsi" w:eastAsiaTheme="minorEastAsia" w:cstheme="minorBidi"/>
          <w:kern w:val="2"/>
          <w:sz w:val="21"/>
        </w:rPr>
      </w:pPr>
      <w:ins w:id="1173" w:author="zhouliang" w:date="2021-11-08T10:48:00Z">
        <w:del w:id="1174" w:author="Windows User" w:date="2021-11-09T11:46:00Z">
          <w:r>
            <w:rPr>
              <w:rStyle w:val="31"/>
            </w:rPr>
            <w:delText>7.2.5.</w:delText>
          </w:r>
        </w:del>
      </w:ins>
      <w:ins w:id="1175" w:author="zhouliang" w:date="2021-11-08T10:48:00Z">
        <w:del w:id="1176" w:author="Windows User" w:date="2021-11-09T11:46:00Z">
          <w:r>
            <w:rPr>
              <w:rFonts w:asciiTheme="minorHAnsi" w:hAnsiTheme="minorHAnsi" w:eastAsiaTheme="minorEastAsia" w:cstheme="minorBidi"/>
              <w:kern w:val="2"/>
              <w:sz w:val="21"/>
            </w:rPr>
            <w:tab/>
          </w:r>
        </w:del>
      </w:ins>
      <w:ins w:id="1177" w:author="zhouliang" w:date="2021-11-08T10:48:00Z">
        <w:del w:id="1178" w:author="Windows User" w:date="2021-11-09T11:46:00Z">
          <w:r>
            <w:rPr>
              <w:rStyle w:val="31"/>
              <w:rFonts w:hint="eastAsia"/>
            </w:rPr>
            <w:delText>充值请求提交</w:delText>
          </w:r>
        </w:del>
      </w:ins>
      <w:ins w:id="1179" w:author="zhouliang" w:date="2021-11-08T10:48:00Z">
        <w:del w:id="1180" w:author="Windows User" w:date="2021-11-09T11:46:00Z">
          <w:r>
            <w:rPr/>
            <w:tab/>
          </w:r>
        </w:del>
      </w:ins>
      <w:ins w:id="1181" w:author="zhouliang" w:date="2021-11-08T10:48:00Z">
        <w:del w:id="1182" w:author="Windows User" w:date="2021-11-09T11:46:00Z">
          <w:r>
            <w:rPr/>
            <w:delText>22</w:delText>
          </w:r>
        </w:del>
      </w:ins>
    </w:p>
    <w:p>
      <w:pPr>
        <w:pStyle w:val="12"/>
        <w:tabs>
          <w:tab w:val="left" w:pos="1200"/>
          <w:tab w:val="right" w:leader="dot" w:pos="8296"/>
        </w:tabs>
        <w:rPr>
          <w:ins w:id="1183" w:author="zhouliang" w:date="2021-11-08T10:48:00Z"/>
          <w:del w:id="1184" w:author="Windows User" w:date="2021-11-09T11:46:00Z"/>
          <w:rFonts w:asciiTheme="minorHAnsi" w:hAnsiTheme="minorHAnsi" w:eastAsiaTheme="minorEastAsia" w:cstheme="minorBidi"/>
          <w:kern w:val="2"/>
          <w:sz w:val="21"/>
        </w:rPr>
      </w:pPr>
      <w:ins w:id="1185" w:author="zhouliang" w:date="2021-11-08T10:48:00Z">
        <w:del w:id="1186" w:author="Windows User" w:date="2021-11-09T11:46:00Z">
          <w:r>
            <w:rPr>
              <w:rStyle w:val="31"/>
            </w:rPr>
            <w:delText>7.2.6.</w:delText>
          </w:r>
        </w:del>
      </w:ins>
      <w:ins w:id="1187" w:author="zhouliang" w:date="2021-11-08T10:48:00Z">
        <w:del w:id="1188" w:author="Windows User" w:date="2021-11-09T11:46:00Z">
          <w:r>
            <w:rPr>
              <w:rFonts w:asciiTheme="minorHAnsi" w:hAnsiTheme="minorHAnsi" w:eastAsiaTheme="minorEastAsia" w:cstheme="minorBidi"/>
              <w:kern w:val="2"/>
              <w:sz w:val="21"/>
            </w:rPr>
            <w:tab/>
          </w:r>
        </w:del>
      </w:ins>
      <w:ins w:id="1189" w:author="zhouliang" w:date="2021-11-08T10:48:00Z">
        <w:del w:id="1190" w:author="Windows User" w:date="2021-11-09T11:46:00Z">
          <w:r>
            <w:rPr>
              <w:rStyle w:val="31"/>
              <w:rFonts w:hint="eastAsia"/>
            </w:rPr>
            <w:delText>退卡请求</w:delText>
          </w:r>
        </w:del>
      </w:ins>
      <w:ins w:id="1191" w:author="zhouliang" w:date="2021-11-08T10:48:00Z">
        <w:del w:id="1192" w:author="Windows User" w:date="2021-11-09T11:46:00Z">
          <w:r>
            <w:rPr/>
            <w:tab/>
          </w:r>
        </w:del>
      </w:ins>
      <w:ins w:id="1193" w:author="zhouliang" w:date="2021-11-08T10:48:00Z">
        <w:del w:id="1194" w:author="Windows User" w:date="2021-11-09T11:46:00Z">
          <w:r>
            <w:rPr/>
            <w:delText>23</w:delText>
          </w:r>
        </w:del>
      </w:ins>
    </w:p>
    <w:p>
      <w:pPr>
        <w:pStyle w:val="12"/>
        <w:tabs>
          <w:tab w:val="left" w:pos="1200"/>
          <w:tab w:val="right" w:leader="dot" w:pos="8296"/>
        </w:tabs>
        <w:rPr>
          <w:ins w:id="1195" w:author="zhouliang" w:date="2021-11-08T10:48:00Z"/>
          <w:del w:id="1196" w:author="Windows User" w:date="2021-11-09T11:46:00Z"/>
          <w:rFonts w:asciiTheme="minorHAnsi" w:hAnsiTheme="minorHAnsi" w:eastAsiaTheme="minorEastAsia" w:cstheme="minorBidi"/>
          <w:kern w:val="2"/>
          <w:sz w:val="21"/>
        </w:rPr>
      </w:pPr>
      <w:ins w:id="1197" w:author="zhouliang" w:date="2021-11-08T10:48:00Z">
        <w:del w:id="1198" w:author="Windows User" w:date="2021-11-09T11:46:00Z">
          <w:r>
            <w:rPr>
              <w:rStyle w:val="31"/>
            </w:rPr>
            <w:delText>7.2.7.</w:delText>
          </w:r>
        </w:del>
      </w:ins>
      <w:ins w:id="1199" w:author="zhouliang" w:date="2021-11-08T10:48:00Z">
        <w:del w:id="1200" w:author="Windows User" w:date="2021-11-09T11:46:00Z">
          <w:r>
            <w:rPr>
              <w:rFonts w:asciiTheme="minorHAnsi" w:hAnsiTheme="minorHAnsi" w:eastAsiaTheme="minorEastAsia" w:cstheme="minorBidi"/>
              <w:kern w:val="2"/>
              <w:sz w:val="21"/>
            </w:rPr>
            <w:tab/>
          </w:r>
        </w:del>
      </w:ins>
      <w:ins w:id="1201" w:author="zhouliang" w:date="2021-11-08T10:48:00Z">
        <w:del w:id="1202" w:author="Windows User" w:date="2021-11-09T11:46:00Z">
          <w:r>
            <w:rPr>
              <w:rStyle w:val="31"/>
              <w:rFonts w:hint="eastAsia"/>
            </w:rPr>
            <w:delText>退卡请求提交</w:delText>
          </w:r>
        </w:del>
      </w:ins>
      <w:ins w:id="1203" w:author="zhouliang" w:date="2021-11-08T10:48:00Z">
        <w:del w:id="1204" w:author="Windows User" w:date="2021-11-09T11:46:00Z">
          <w:r>
            <w:rPr/>
            <w:tab/>
          </w:r>
        </w:del>
      </w:ins>
      <w:ins w:id="1205" w:author="zhouliang" w:date="2021-11-08T10:48:00Z">
        <w:del w:id="1206" w:author="Windows User" w:date="2021-11-09T11:46:00Z">
          <w:r>
            <w:rPr/>
            <w:delText>24</w:delText>
          </w:r>
        </w:del>
      </w:ins>
    </w:p>
    <w:p>
      <w:pPr>
        <w:pStyle w:val="12"/>
        <w:tabs>
          <w:tab w:val="left" w:pos="1200"/>
          <w:tab w:val="right" w:leader="dot" w:pos="8296"/>
        </w:tabs>
        <w:rPr>
          <w:ins w:id="1207" w:author="zhouliang" w:date="2021-11-08T10:48:00Z"/>
          <w:del w:id="1208" w:author="Windows User" w:date="2021-11-09T11:46:00Z"/>
          <w:rFonts w:asciiTheme="minorHAnsi" w:hAnsiTheme="minorHAnsi" w:eastAsiaTheme="minorEastAsia" w:cstheme="minorBidi"/>
          <w:kern w:val="2"/>
          <w:sz w:val="21"/>
        </w:rPr>
      </w:pPr>
      <w:ins w:id="1209" w:author="zhouliang" w:date="2021-11-08T10:48:00Z">
        <w:del w:id="1210" w:author="Windows User" w:date="2021-11-09T11:46:00Z">
          <w:r>
            <w:rPr>
              <w:rStyle w:val="31"/>
            </w:rPr>
            <w:delText>7.2.8.</w:delText>
          </w:r>
        </w:del>
      </w:ins>
      <w:ins w:id="1211" w:author="zhouliang" w:date="2021-11-08T10:48:00Z">
        <w:del w:id="1212" w:author="Windows User" w:date="2021-11-09T11:46:00Z">
          <w:r>
            <w:rPr>
              <w:rFonts w:asciiTheme="minorHAnsi" w:hAnsiTheme="minorHAnsi" w:eastAsiaTheme="minorEastAsia" w:cstheme="minorBidi"/>
              <w:kern w:val="2"/>
              <w:sz w:val="21"/>
            </w:rPr>
            <w:tab/>
          </w:r>
        </w:del>
      </w:ins>
      <w:ins w:id="1213" w:author="zhouliang" w:date="2021-11-08T10:48:00Z">
        <w:del w:id="1214" w:author="Windows User" w:date="2021-11-09T11:46:00Z">
          <w:r>
            <w:rPr>
              <w:rStyle w:val="31"/>
              <w:rFonts w:hint="eastAsia"/>
            </w:rPr>
            <w:delText>退资请求</w:delText>
          </w:r>
        </w:del>
      </w:ins>
      <w:ins w:id="1215" w:author="zhouliang" w:date="2021-11-08T10:48:00Z">
        <w:del w:id="1216" w:author="Windows User" w:date="2021-11-09T11:46:00Z">
          <w:r>
            <w:rPr/>
            <w:tab/>
          </w:r>
        </w:del>
      </w:ins>
      <w:ins w:id="1217" w:author="zhouliang" w:date="2021-11-08T10:48:00Z">
        <w:del w:id="1218" w:author="Windows User" w:date="2021-11-09T11:46:00Z">
          <w:r>
            <w:rPr/>
            <w:delText>25</w:delText>
          </w:r>
        </w:del>
      </w:ins>
    </w:p>
    <w:p>
      <w:pPr>
        <w:pStyle w:val="12"/>
        <w:tabs>
          <w:tab w:val="left" w:pos="1200"/>
          <w:tab w:val="right" w:leader="dot" w:pos="8296"/>
        </w:tabs>
        <w:rPr>
          <w:ins w:id="1219" w:author="zhouliang" w:date="2021-11-08T10:48:00Z"/>
          <w:del w:id="1220" w:author="Windows User" w:date="2021-11-09T11:46:00Z"/>
          <w:rFonts w:asciiTheme="minorHAnsi" w:hAnsiTheme="minorHAnsi" w:eastAsiaTheme="minorEastAsia" w:cstheme="minorBidi"/>
          <w:kern w:val="2"/>
          <w:sz w:val="21"/>
        </w:rPr>
      </w:pPr>
      <w:ins w:id="1221" w:author="zhouliang" w:date="2021-11-08T10:48:00Z">
        <w:del w:id="1222" w:author="Windows User" w:date="2021-11-09T11:46:00Z">
          <w:r>
            <w:rPr>
              <w:rStyle w:val="31"/>
            </w:rPr>
            <w:delText>7.2.9.</w:delText>
          </w:r>
        </w:del>
      </w:ins>
      <w:ins w:id="1223" w:author="zhouliang" w:date="2021-11-08T10:48:00Z">
        <w:del w:id="1224" w:author="Windows User" w:date="2021-11-09T11:46:00Z">
          <w:r>
            <w:rPr>
              <w:rFonts w:asciiTheme="minorHAnsi" w:hAnsiTheme="minorHAnsi" w:eastAsiaTheme="minorEastAsia" w:cstheme="minorBidi"/>
              <w:kern w:val="2"/>
              <w:sz w:val="21"/>
            </w:rPr>
            <w:tab/>
          </w:r>
        </w:del>
      </w:ins>
      <w:ins w:id="1225" w:author="zhouliang" w:date="2021-11-08T10:48:00Z">
        <w:del w:id="1226" w:author="Windows User" w:date="2021-11-09T11:46:00Z">
          <w:r>
            <w:rPr>
              <w:rStyle w:val="31"/>
              <w:rFonts w:hint="eastAsia"/>
            </w:rPr>
            <w:delText>退资请求提交</w:delText>
          </w:r>
        </w:del>
      </w:ins>
      <w:ins w:id="1227" w:author="zhouliang" w:date="2021-11-08T10:48:00Z">
        <w:del w:id="1228" w:author="Windows User" w:date="2021-11-09T11:46:00Z">
          <w:r>
            <w:rPr/>
            <w:tab/>
          </w:r>
        </w:del>
      </w:ins>
      <w:ins w:id="1229" w:author="zhouliang" w:date="2021-11-08T10:48:00Z">
        <w:del w:id="1230" w:author="Windows User" w:date="2021-11-09T11:46:00Z">
          <w:r>
            <w:rPr/>
            <w:delText>26</w:delText>
          </w:r>
        </w:del>
      </w:ins>
    </w:p>
    <w:p>
      <w:pPr>
        <w:pStyle w:val="12"/>
        <w:tabs>
          <w:tab w:val="left" w:pos="1440"/>
          <w:tab w:val="right" w:leader="dot" w:pos="8296"/>
        </w:tabs>
        <w:rPr>
          <w:ins w:id="1231" w:author="zhouliang" w:date="2021-11-08T10:48:00Z"/>
          <w:del w:id="1232" w:author="Windows User" w:date="2021-11-09T11:46:00Z"/>
          <w:rFonts w:asciiTheme="minorHAnsi" w:hAnsiTheme="minorHAnsi" w:eastAsiaTheme="minorEastAsia" w:cstheme="minorBidi"/>
          <w:kern w:val="2"/>
          <w:sz w:val="21"/>
        </w:rPr>
      </w:pPr>
      <w:ins w:id="1233" w:author="zhouliang" w:date="2021-11-08T10:48:00Z">
        <w:del w:id="1234" w:author="Windows User" w:date="2021-11-09T11:46:00Z">
          <w:r>
            <w:rPr>
              <w:rStyle w:val="31"/>
            </w:rPr>
            <w:delText>7.2.10.</w:delText>
          </w:r>
        </w:del>
      </w:ins>
      <w:ins w:id="1235" w:author="zhouliang" w:date="2021-11-08T10:48:00Z">
        <w:del w:id="1236" w:author="Windows User" w:date="2021-11-09T11:46:00Z">
          <w:r>
            <w:rPr>
              <w:rFonts w:asciiTheme="minorHAnsi" w:hAnsiTheme="minorHAnsi" w:eastAsiaTheme="minorEastAsia" w:cstheme="minorBidi"/>
              <w:kern w:val="2"/>
              <w:sz w:val="21"/>
            </w:rPr>
            <w:tab/>
          </w:r>
        </w:del>
      </w:ins>
      <w:ins w:id="1237" w:author="zhouliang" w:date="2021-11-08T10:48:00Z">
        <w:del w:id="1238" w:author="Windows User" w:date="2021-11-09T11:46:00Z">
          <w:r>
            <w:rPr>
              <w:rStyle w:val="31"/>
              <w:rFonts w:hint="eastAsia"/>
            </w:rPr>
            <w:delText>卡账户信息查询</w:delText>
          </w:r>
        </w:del>
      </w:ins>
      <w:ins w:id="1239" w:author="zhouliang" w:date="2021-11-08T10:48:00Z">
        <w:del w:id="1240" w:author="Windows User" w:date="2021-11-09T11:46:00Z">
          <w:r>
            <w:rPr/>
            <w:tab/>
          </w:r>
        </w:del>
      </w:ins>
      <w:ins w:id="1241" w:author="zhouliang" w:date="2021-11-08T10:48:00Z">
        <w:del w:id="1242" w:author="Windows User" w:date="2021-11-09T11:46:00Z">
          <w:r>
            <w:rPr/>
            <w:delText>27</w:delText>
          </w:r>
        </w:del>
      </w:ins>
    </w:p>
    <w:p>
      <w:pPr>
        <w:pStyle w:val="12"/>
        <w:tabs>
          <w:tab w:val="left" w:pos="1440"/>
          <w:tab w:val="right" w:leader="dot" w:pos="8296"/>
        </w:tabs>
        <w:rPr>
          <w:ins w:id="1243" w:author="zhouliang" w:date="2021-11-08T10:48:00Z"/>
          <w:del w:id="1244" w:author="Windows User" w:date="2021-11-09T11:46:00Z"/>
          <w:rFonts w:asciiTheme="minorHAnsi" w:hAnsiTheme="minorHAnsi" w:eastAsiaTheme="minorEastAsia" w:cstheme="minorBidi"/>
          <w:kern w:val="2"/>
          <w:sz w:val="21"/>
        </w:rPr>
      </w:pPr>
      <w:ins w:id="1245" w:author="zhouliang" w:date="2021-11-08T10:48:00Z">
        <w:del w:id="1246" w:author="Windows User" w:date="2021-11-09T11:46:00Z">
          <w:r>
            <w:rPr>
              <w:rStyle w:val="31"/>
            </w:rPr>
            <w:delText>7.2.11.</w:delText>
          </w:r>
        </w:del>
      </w:ins>
      <w:ins w:id="1247" w:author="zhouliang" w:date="2021-11-08T10:48:00Z">
        <w:del w:id="1248" w:author="Windows User" w:date="2021-11-09T11:46:00Z">
          <w:r>
            <w:rPr>
              <w:rFonts w:asciiTheme="minorHAnsi" w:hAnsiTheme="minorHAnsi" w:eastAsiaTheme="minorEastAsia" w:cstheme="minorBidi"/>
              <w:kern w:val="2"/>
              <w:sz w:val="21"/>
            </w:rPr>
            <w:tab/>
          </w:r>
        </w:del>
      </w:ins>
      <w:ins w:id="1249" w:author="zhouliang" w:date="2021-11-08T10:48:00Z">
        <w:del w:id="1250" w:author="Windows User" w:date="2021-11-09T11:46:00Z">
          <w:r>
            <w:rPr>
              <w:rStyle w:val="31"/>
              <w:rFonts w:hint="eastAsia"/>
            </w:rPr>
            <w:delText>修改卡种类型</w:delText>
          </w:r>
        </w:del>
      </w:ins>
      <w:ins w:id="1251" w:author="zhouliang" w:date="2021-11-08T10:48:00Z">
        <w:del w:id="1252" w:author="Windows User" w:date="2021-11-09T11:46:00Z">
          <w:r>
            <w:rPr/>
            <w:tab/>
          </w:r>
        </w:del>
      </w:ins>
      <w:ins w:id="1253" w:author="zhouliang" w:date="2021-11-08T10:48:00Z">
        <w:del w:id="1254" w:author="Windows User" w:date="2021-11-09T11:46:00Z">
          <w:r>
            <w:rPr/>
            <w:delText>28</w:delText>
          </w:r>
        </w:del>
      </w:ins>
    </w:p>
    <w:p>
      <w:pPr>
        <w:pStyle w:val="12"/>
        <w:tabs>
          <w:tab w:val="left" w:pos="1440"/>
          <w:tab w:val="right" w:leader="dot" w:pos="8296"/>
        </w:tabs>
        <w:rPr>
          <w:ins w:id="1255" w:author="zhouliang" w:date="2021-11-08T10:48:00Z"/>
          <w:del w:id="1256" w:author="Windows User" w:date="2021-11-09T11:46:00Z"/>
          <w:rFonts w:asciiTheme="minorHAnsi" w:hAnsiTheme="minorHAnsi" w:eastAsiaTheme="minorEastAsia" w:cstheme="minorBidi"/>
          <w:kern w:val="2"/>
          <w:sz w:val="21"/>
        </w:rPr>
      </w:pPr>
      <w:ins w:id="1257" w:author="zhouliang" w:date="2021-11-08T10:48:00Z">
        <w:del w:id="1258" w:author="Windows User" w:date="2021-11-09T11:46:00Z">
          <w:r>
            <w:rPr>
              <w:rStyle w:val="31"/>
            </w:rPr>
            <w:delText>7.2.12.</w:delText>
          </w:r>
        </w:del>
      </w:ins>
      <w:ins w:id="1259" w:author="zhouliang" w:date="2021-11-08T10:48:00Z">
        <w:del w:id="1260" w:author="Windows User" w:date="2021-11-09T11:46:00Z">
          <w:r>
            <w:rPr>
              <w:rFonts w:asciiTheme="minorHAnsi" w:hAnsiTheme="minorHAnsi" w:eastAsiaTheme="minorEastAsia" w:cstheme="minorBidi"/>
              <w:kern w:val="2"/>
              <w:sz w:val="21"/>
            </w:rPr>
            <w:tab/>
          </w:r>
        </w:del>
      </w:ins>
      <w:ins w:id="1261" w:author="zhouliang" w:date="2021-11-08T10:48:00Z">
        <w:del w:id="1262" w:author="Windows User" w:date="2021-11-09T11:46:00Z">
          <w:r>
            <w:rPr>
              <w:rStyle w:val="31"/>
              <w:rFonts w:hint="eastAsia"/>
            </w:rPr>
            <w:delText>修改卡种类型请求提交</w:delText>
          </w:r>
        </w:del>
      </w:ins>
      <w:ins w:id="1263" w:author="zhouliang" w:date="2021-11-08T10:48:00Z">
        <w:del w:id="1264" w:author="Windows User" w:date="2021-11-09T11:46:00Z">
          <w:r>
            <w:rPr/>
            <w:tab/>
          </w:r>
        </w:del>
      </w:ins>
      <w:ins w:id="1265" w:author="zhouliang" w:date="2021-11-08T10:48:00Z">
        <w:del w:id="1266" w:author="Windows User" w:date="2021-11-09T11:46:00Z">
          <w:r>
            <w:rPr/>
            <w:delText>29</w:delText>
          </w:r>
        </w:del>
      </w:ins>
    </w:p>
    <w:p>
      <w:pPr>
        <w:pStyle w:val="12"/>
        <w:tabs>
          <w:tab w:val="left" w:pos="1440"/>
          <w:tab w:val="right" w:leader="dot" w:pos="8296"/>
        </w:tabs>
        <w:rPr>
          <w:ins w:id="1267" w:author="zhouliang" w:date="2021-11-08T10:48:00Z"/>
          <w:del w:id="1268" w:author="Windows User" w:date="2021-11-09T11:46:00Z"/>
          <w:rFonts w:asciiTheme="minorHAnsi" w:hAnsiTheme="minorHAnsi" w:eastAsiaTheme="minorEastAsia" w:cstheme="minorBidi"/>
          <w:kern w:val="2"/>
          <w:sz w:val="21"/>
        </w:rPr>
      </w:pPr>
      <w:ins w:id="1269" w:author="zhouliang" w:date="2021-11-08T10:48:00Z">
        <w:del w:id="1270" w:author="Windows User" w:date="2021-11-09T11:46:00Z">
          <w:r>
            <w:rPr>
              <w:rStyle w:val="31"/>
            </w:rPr>
            <w:delText>7.2.13.</w:delText>
          </w:r>
        </w:del>
      </w:ins>
      <w:ins w:id="1271" w:author="zhouliang" w:date="2021-11-08T10:48:00Z">
        <w:del w:id="1272" w:author="Windows User" w:date="2021-11-09T11:46:00Z">
          <w:r>
            <w:rPr>
              <w:rFonts w:asciiTheme="minorHAnsi" w:hAnsiTheme="minorHAnsi" w:eastAsiaTheme="minorEastAsia" w:cstheme="minorBidi"/>
              <w:kern w:val="2"/>
              <w:sz w:val="21"/>
            </w:rPr>
            <w:tab/>
          </w:r>
        </w:del>
      </w:ins>
      <w:ins w:id="1273" w:author="zhouliang" w:date="2021-11-08T10:48:00Z">
        <w:del w:id="1274" w:author="Windows User" w:date="2021-11-09T11:46:00Z">
          <w:r>
            <w:rPr>
              <w:rStyle w:val="31"/>
              <w:rFonts w:hint="eastAsia"/>
            </w:rPr>
            <w:delText>修改年检日期</w:delText>
          </w:r>
        </w:del>
      </w:ins>
      <w:ins w:id="1275" w:author="zhouliang" w:date="2021-11-08T10:48:00Z">
        <w:del w:id="1276" w:author="Windows User" w:date="2021-11-09T11:46:00Z">
          <w:r>
            <w:rPr/>
            <w:tab/>
          </w:r>
        </w:del>
      </w:ins>
      <w:ins w:id="1277" w:author="zhouliang" w:date="2021-11-08T10:48:00Z">
        <w:del w:id="1278" w:author="Windows User" w:date="2021-11-09T11:46:00Z">
          <w:r>
            <w:rPr/>
            <w:delText>30</w:delText>
          </w:r>
        </w:del>
      </w:ins>
    </w:p>
    <w:p>
      <w:pPr>
        <w:pStyle w:val="12"/>
        <w:tabs>
          <w:tab w:val="left" w:pos="1440"/>
          <w:tab w:val="right" w:leader="dot" w:pos="8296"/>
        </w:tabs>
        <w:rPr>
          <w:ins w:id="1279" w:author="zhouliang" w:date="2021-11-08T10:48:00Z"/>
          <w:del w:id="1280" w:author="Windows User" w:date="2021-11-09T11:46:00Z"/>
          <w:rFonts w:asciiTheme="minorHAnsi" w:hAnsiTheme="minorHAnsi" w:eastAsiaTheme="minorEastAsia" w:cstheme="minorBidi"/>
          <w:kern w:val="2"/>
          <w:sz w:val="21"/>
        </w:rPr>
      </w:pPr>
      <w:ins w:id="1281" w:author="zhouliang" w:date="2021-11-08T10:48:00Z">
        <w:del w:id="1282" w:author="Windows User" w:date="2021-11-09T11:46:00Z">
          <w:r>
            <w:rPr>
              <w:rStyle w:val="31"/>
            </w:rPr>
            <w:delText>7.2.14.</w:delText>
          </w:r>
        </w:del>
      </w:ins>
      <w:ins w:id="1283" w:author="zhouliang" w:date="2021-11-08T10:48:00Z">
        <w:del w:id="1284" w:author="Windows User" w:date="2021-11-09T11:46:00Z">
          <w:r>
            <w:rPr>
              <w:rFonts w:asciiTheme="minorHAnsi" w:hAnsiTheme="minorHAnsi" w:eastAsiaTheme="minorEastAsia" w:cstheme="minorBidi"/>
              <w:kern w:val="2"/>
              <w:sz w:val="21"/>
            </w:rPr>
            <w:tab/>
          </w:r>
        </w:del>
      </w:ins>
      <w:ins w:id="1285" w:author="zhouliang" w:date="2021-11-08T10:48:00Z">
        <w:del w:id="1286" w:author="Windows User" w:date="2021-11-09T11:46:00Z">
          <w:r>
            <w:rPr>
              <w:rStyle w:val="31"/>
              <w:rFonts w:hint="eastAsia"/>
            </w:rPr>
            <w:delText>修改年检日期请求提交</w:delText>
          </w:r>
        </w:del>
      </w:ins>
      <w:ins w:id="1287" w:author="zhouliang" w:date="2021-11-08T10:48:00Z">
        <w:del w:id="1288" w:author="Windows User" w:date="2021-11-09T11:46:00Z">
          <w:r>
            <w:rPr/>
            <w:tab/>
          </w:r>
        </w:del>
      </w:ins>
      <w:ins w:id="1289" w:author="zhouliang" w:date="2021-11-08T10:48:00Z">
        <w:del w:id="1290" w:author="Windows User" w:date="2021-11-09T11:46:00Z">
          <w:r>
            <w:rPr/>
            <w:delText>31</w:delText>
          </w:r>
        </w:del>
      </w:ins>
    </w:p>
    <w:p>
      <w:pPr>
        <w:pStyle w:val="18"/>
        <w:tabs>
          <w:tab w:val="right" w:leader="dot" w:pos="8296"/>
        </w:tabs>
        <w:rPr>
          <w:ins w:id="1291" w:author="zhouliang" w:date="2021-11-08T10:48:00Z"/>
          <w:del w:id="1292" w:author="Windows User" w:date="2021-11-09T11:46:00Z"/>
          <w:rFonts w:asciiTheme="minorHAnsi" w:hAnsiTheme="minorHAnsi" w:eastAsiaTheme="minorEastAsia" w:cstheme="minorBidi"/>
          <w:b w:val="0"/>
          <w:bCs w:val="0"/>
          <w:kern w:val="2"/>
          <w:sz w:val="21"/>
          <w:szCs w:val="22"/>
        </w:rPr>
      </w:pPr>
      <w:ins w:id="1293" w:author="zhouliang" w:date="2021-11-08T10:48:00Z">
        <w:del w:id="1294" w:author="Windows User" w:date="2021-11-09T11:46:00Z">
          <w:r>
            <w:rPr>
              <w:rStyle w:val="31"/>
              <w:b w:val="0"/>
              <w:bCs w:val="0"/>
            </w:rPr>
            <w:delText>7.</w:delText>
          </w:r>
        </w:del>
      </w:ins>
      <w:ins w:id="1295" w:author="zhouliang" w:date="2021-11-08T10:48:00Z">
        <w:del w:id="1296" w:author="Windows User" w:date="2021-11-09T11:46:00Z">
          <w:r>
            <w:rPr>
              <w:rStyle w:val="31"/>
              <w:rFonts w:hint="eastAsia"/>
              <w:b w:val="0"/>
              <w:bCs w:val="0"/>
            </w:rPr>
            <w:delText>修订记录</w:delText>
          </w:r>
        </w:del>
      </w:ins>
      <w:ins w:id="1297" w:author="zhouliang" w:date="2021-11-08T10:48:00Z">
        <w:del w:id="1298" w:author="Windows User" w:date="2021-11-09T11:46:00Z">
          <w:r>
            <w:rPr/>
            <w:tab/>
          </w:r>
        </w:del>
      </w:ins>
      <w:ins w:id="1299" w:author="zhouliang" w:date="2021-11-08T10:48:00Z">
        <w:del w:id="1300" w:author="Windows User" w:date="2021-11-09T11:46:00Z">
          <w:r>
            <w:rPr/>
            <w:delText>32</w:delText>
          </w:r>
        </w:del>
      </w:ins>
    </w:p>
    <w:p>
      <w:pPr>
        <w:pStyle w:val="18"/>
        <w:tabs>
          <w:tab w:val="right" w:leader="dot" w:pos="8296"/>
        </w:tabs>
        <w:rPr>
          <w:del w:id="1301" w:author="Windows User" w:date="2021-11-09T11:46:00Z"/>
          <w:rFonts w:asciiTheme="minorHAnsi" w:hAnsiTheme="minorHAnsi" w:eastAsiaTheme="minorEastAsia" w:cstheme="minorBidi"/>
          <w:b w:val="0"/>
          <w:bCs w:val="0"/>
          <w:kern w:val="2"/>
          <w:sz w:val="21"/>
          <w:szCs w:val="22"/>
        </w:rPr>
      </w:pPr>
      <w:del w:id="1302" w:author="Windows User" w:date="2021-11-09T11:46:00Z">
        <w:r>
          <w:rPr>
            <w:rStyle w:val="29"/>
            <w:rFonts w:hint="eastAsia"/>
            <w:b w:val="0"/>
            <w:bCs w:val="0"/>
            <w:lang w:val="zh-CN"/>
            <w:rPrChange w:id="1303" w:author="zhouliang" w:date="2021-11-08T10:48:00Z">
              <w:rPr>
                <w:rStyle w:val="31"/>
                <w:rFonts w:hint="eastAsia"/>
                <w:b w:val="0"/>
                <w:bCs w:val="0"/>
                <w:lang w:val="zh-CN"/>
              </w:rPr>
            </w:rPrChange>
          </w:rPr>
          <w:delText>目录</w:delText>
        </w:r>
      </w:del>
      <w:del w:id="1304" w:author="Windows User" w:date="2021-11-09T11:46:00Z">
        <w:r>
          <w:rPr/>
          <w:tab/>
        </w:r>
      </w:del>
      <w:del w:id="1305" w:author="Windows User" w:date="2021-11-09T11:46:00Z">
        <w:r>
          <w:rPr/>
          <w:delText>2</w:delText>
        </w:r>
      </w:del>
    </w:p>
    <w:p>
      <w:pPr>
        <w:pStyle w:val="18"/>
        <w:tabs>
          <w:tab w:val="left" w:pos="480"/>
          <w:tab w:val="right" w:leader="dot" w:pos="8296"/>
        </w:tabs>
        <w:rPr>
          <w:del w:id="1306" w:author="Windows User" w:date="2021-11-09T11:46:00Z"/>
          <w:rFonts w:asciiTheme="minorHAnsi" w:hAnsiTheme="minorHAnsi" w:eastAsiaTheme="minorEastAsia" w:cstheme="minorBidi"/>
          <w:b w:val="0"/>
          <w:bCs w:val="0"/>
          <w:kern w:val="2"/>
          <w:sz w:val="21"/>
          <w:szCs w:val="22"/>
        </w:rPr>
      </w:pPr>
      <w:del w:id="1307" w:author="Windows User" w:date="2021-11-09T11:46:00Z">
        <w:r>
          <w:rPr>
            <w:rStyle w:val="29"/>
            <w:b w:val="0"/>
            <w:bCs w:val="0"/>
            <w:rPrChange w:id="1308" w:author="zhouliang" w:date="2021-11-08T10:48:00Z">
              <w:rPr>
                <w:rStyle w:val="31"/>
                <w:b w:val="0"/>
                <w:bCs w:val="0"/>
              </w:rPr>
            </w:rPrChange>
          </w:rPr>
          <w:delText>1.</w:delText>
        </w:r>
      </w:del>
      <w:del w:id="1309" w:author="Windows User" w:date="2021-11-09T11:46:00Z">
        <w:r>
          <w:rPr>
            <w:rFonts w:asciiTheme="minorHAnsi" w:hAnsiTheme="minorHAnsi" w:eastAsiaTheme="minorEastAsia" w:cstheme="minorBidi"/>
            <w:b w:val="0"/>
            <w:bCs w:val="0"/>
            <w:kern w:val="2"/>
            <w:sz w:val="21"/>
            <w:szCs w:val="22"/>
          </w:rPr>
          <w:tab/>
        </w:r>
      </w:del>
      <w:del w:id="1310" w:author="Windows User" w:date="2021-11-09T11:46:00Z">
        <w:r>
          <w:rPr>
            <w:rStyle w:val="29"/>
            <w:rFonts w:hint="eastAsia"/>
            <w:b w:val="0"/>
            <w:bCs w:val="0"/>
            <w:rPrChange w:id="1311" w:author="zhouliang" w:date="2021-11-08T10:48:00Z">
              <w:rPr>
                <w:rStyle w:val="31"/>
                <w:rFonts w:hint="eastAsia"/>
                <w:b w:val="0"/>
                <w:bCs w:val="0"/>
              </w:rPr>
            </w:rPrChange>
          </w:rPr>
          <w:delText>文档范围</w:delText>
        </w:r>
      </w:del>
      <w:del w:id="1312" w:author="Windows User" w:date="2021-11-09T11:46:00Z">
        <w:r>
          <w:rPr/>
          <w:tab/>
        </w:r>
      </w:del>
      <w:del w:id="1313" w:author="Windows User" w:date="2021-11-09T11:46:00Z">
        <w:r>
          <w:rPr/>
          <w:delText>4</w:delText>
        </w:r>
      </w:del>
    </w:p>
    <w:p>
      <w:pPr>
        <w:pStyle w:val="18"/>
        <w:tabs>
          <w:tab w:val="left" w:pos="480"/>
          <w:tab w:val="right" w:leader="dot" w:pos="8296"/>
        </w:tabs>
        <w:rPr>
          <w:del w:id="1314" w:author="Windows User" w:date="2021-11-09T11:46:00Z"/>
          <w:rFonts w:asciiTheme="minorHAnsi" w:hAnsiTheme="minorHAnsi" w:eastAsiaTheme="minorEastAsia" w:cstheme="minorBidi"/>
          <w:b w:val="0"/>
          <w:bCs w:val="0"/>
          <w:kern w:val="2"/>
          <w:sz w:val="21"/>
          <w:szCs w:val="22"/>
        </w:rPr>
      </w:pPr>
      <w:del w:id="1315" w:author="Windows User" w:date="2021-11-09T11:46:00Z">
        <w:r>
          <w:rPr>
            <w:rStyle w:val="29"/>
            <w:b w:val="0"/>
            <w:bCs w:val="0"/>
            <w:rPrChange w:id="1316" w:author="zhouliang" w:date="2021-11-08T10:48:00Z">
              <w:rPr>
                <w:rStyle w:val="31"/>
                <w:b w:val="0"/>
                <w:bCs w:val="0"/>
              </w:rPr>
            </w:rPrChange>
          </w:rPr>
          <w:delText>2.</w:delText>
        </w:r>
      </w:del>
      <w:del w:id="1317" w:author="Windows User" w:date="2021-11-09T11:46:00Z">
        <w:r>
          <w:rPr>
            <w:rFonts w:asciiTheme="minorHAnsi" w:hAnsiTheme="minorHAnsi" w:eastAsiaTheme="minorEastAsia" w:cstheme="minorBidi"/>
            <w:b w:val="0"/>
            <w:bCs w:val="0"/>
            <w:kern w:val="2"/>
            <w:sz w:val="21"/>
            <w:szCs w:val="22"/>
          </w:rPr>
          <w:tab/>
        </w:r>
      </w:del>
      <w:del w:id="1318" w:author="Windows User" w:date="2021-11-09T11:46:00Z">
        <w:r>
          <w:rPr>
            <w:rStyle w:val="29"/>
            <w:rFonts w:hint="eastAsia"/>
            <w:b w:val="0"/>
            <w:bCs w:val="0"/>
            <w:rPrChange w:id="1319" w:author="zhouliang" w:date="2021-11-08T10:48:00Z">
              <w:rPr>
                <w:rStyle w:val="31"/>
                <w:rFonts w:hint="eastAsia"/>
                <w:b w:val="0"/>
                <w:bCs w:val="0"/>
              </w:rPr>
            </w:rPrChange>
          </w:rPr>
          <w:delText>参考文献</w:delText>
        </w:r>
      </w:del>
      <w:del w:id="1320" w:author="Windows User" w:date="2021-11-09T11:46:00Z">
        <w:r>
          <w:rPr/>
          <w:tab/>
        </w:r>
      </w:del>
      <w:del w:id="1321" w:author="Windows User" w:date="2021-11-09T11:46:00Z">
        <w:r>
          <w:rPr/>
          <w:delText>4</w:delText>
        </w:r>
      </w:del>
    </w:p>
    <w:p>
      <w:pPr>
        <w:pStyle w:val="18"/>
        <w:tabs>
          <w:tab w:val="left" w:pos="480"/>
          <w:tab w:val="right" w:leader="dot" w:pos="8296"/>
        </w:tabs>
        <w:rPr>
          <w:del w:id="1322" w:author="Windows User" w:date="2021-11-09T11:46:00Z"/>
          <w:rFonts w:asciiTheme="minorHAnsi" w:hAnsiTheme="minorHAnsi" w:eastAsiaTheme="minorEastAsia" w:cstheme="minorBidi"/>
          <w:b w:val="0"/>
          <w:bCs w:val="0"/>
          <w:kern w:val="2"/>
          <w:sz w:val="21"/>
          <w:szCs w:val="22"/>
        </w:rPr>
      </w:pPr>
      <w:del w:id="1323" w:author="Windows User" w:date="2021-11-09T11:46:00Z">
        <w:r>
          <w:rPr>
            <w:rStyle w:val="29"/>
            <w:b w:val="0"/>
            <w:bCs w:val="0"/>
            <w:rPrChange w:id="1324" w:author="zhouliang" w:date="2021-11-08T10:48:00Z">
              <w:rPr>
                <w:rStyle w:val="31"/>
                <w:b w:val="0"/>
                <w:bCs w:val="0"/>
              </w:rPr>
            </w:rPrChange>
          </w:rPr>
          <w:delText>3.</w:delText>
        </w:r>
      </w:del>
      <w:del w:id="1325" w:author="Windows User" w:date="2021-11-09T11:46:00Z">
        <w:r>
          <w:rPr>
            <w:rFonts w:asciiTheme="minorHAnsi" w:hAnsiTheme="minorHAnsi" w:eastAsiaTheme="minorEastAsia" w:cstheme="minorBidi"/>
            <w:b w:val="0"/>
            <w:bCs w:val="0"/>
            <w:kern w:val="2"/>
            <w:sz w:val="21"/>
            <w:szCs w:val="22"/>
          </w:rPr>
          <w:tab/>
        </w:r>
      </w:del>
      <w:del w:id="1326" w:author="Windows User" w:date="2021-11-09T11:46:00Z">
        <w:r>
          <w:rPr>
            <w:rStyle w:val="29"/>
            <w:rFonts w:hint="eastAsia"/>
            <w:b w:val="0"/>
            <w:bCs w:val="0"/>
            <w:rPrChange w:id="1327" w:author="zhouliang" w:date="2021-11-08T10:48:00Z">
              <w:rPr>
                <w:rStyle w:val="31"/>
                <w:rFonts w:hint="eastAsia"/>
                <w:b w:val="0"/>
                <w:bCs w:val="0"/>
              </w:rPr>
            </w:rPrChange>
          </w:rPr>
          <w:delText>术语与缩略语</w:delText>
        </w:r>
      </w:del>
      <w:del w:id="1328" w:author="Windows User" w:date="2021-11-09T11:46:00Z">
        <w:r>
          <w:rPr/>
          <w:tab/>
        </w:r>
      </w:del>
      <w:del w:id="1329" w:author="Windows User" w:date="2021-11-09T11:46:00Z">
        <w:r>
          <w:rPr/>
          <w:delText>4</w:delText>
        </w:r>
      </w:del>
    </w:p>
    <w:p>
      <w:pPr>
        <w:pStyle w:val="21"/>
        <w:tabs>
          <w:tab w:val="left" w:pos="960"/>
          <w:tab w:val="right" w:leader="dot" w:pos="8296"/>
        </w:tabs>
        <w:rPr>
          <w:del w:id="1330" w:author="Windows User" w:date="2021-11-09T11:46:00Z"/>
          <w:rFonts w:asciiTheme="minorHAnsi" w:hAnsiTheme="minorHAnsi" w:eastAsiaTheme="minorEastAsia" w:cstheme="minorBidi"/>
          <w:b w:val="0"/>
          <w:bCs w:val="0"/>
          <w:kern w:val="2"/>
          <w:sz w:val="21"/>
        </w:rPr>
      </w:pPr>
      <w:del w:id="1331" w:author="Windows User" w:date="2021-11-09T11:46:00Z">
        <w:r>
          <w:rPr>
            <w:rStyle w:val="29"/>
            <w:b w:val="0"/>
            <w:bCs w:val="0"/>
            <w:rPrChange w:id="1332" w:author="zhouliang" w:date="2021-11-08T10:48:00Z">
              <w:rPr>
                <w:rStyle w:val="31"/>
                <w:b w:val="0"/>
                <w:bCs w:val="0"/>
              </w:rPr>
            </w:rPrChange>
          </w:rPr>
          <w:delText>3.1.</w:delText>
        </w:r>
      </w:del>
      <w:del w:id="1333" w:author="Windows User" w:date="2021-11-09T11:46:00Z">
        <w:r>
          <w:rPr>
            <w:rFonts w:asciiTheme="minorHAnsi" w:hAnsiTheme="minorHAnsi" w:eastAsiaTheme="minorEastAsia" w:cstheme="minorBidi"/>
            <w:b w:val="0"/>
            <w:bCs w:val="0"/>
            <w:kern w:val="2"/>
            <w:sz w:val="21"/>
          </w:rPr>
          <w:tab/>
        </w:r>
      </w:del>
      <w:del w:id="1334" w:author="Windows User" w:date="2021-11-09T11:46:00Z">
        <w:r>
          <w:rPr>
            <w:rStyle w:val="29"/>
            <w:rFonts w:hint="eastAsia"/>
            <w:b w:val="0"/>
            <w:bCs w:val="0"/>
            <w:rPrChange w:id="1335" w:author="zhouliang" w:date="2021-11-08T10:48:00Z">
              <w:rPr>
                <w:rStyle w:val="31"/>
                <w:rFonts w:hint="eastAsia"/>
                <w:b w:val="0"/>
                <w:bCs w:val="0"/>
              </w:rPr>
            </w:rPrChange>
          </w:rPr>
          <w:delText>术语和定义</w:delText>
        </w:r>
      </w:del>
      <w:del w:id="1336" w:author="Windows User" w:date="2021-11-09T11:46:00Z">
        <w:r>
          <w:rPr/>
          <w:tab/>
        </w:r>
      </w:del>
      <w:del w:id="1337" w:author="Windows User" w:date="2021-11-09T11:46:00Z">
        <w:r>
          <w:rPr/>
          <w:delText>4</w:delText>
        </w:r>
      </w:del>
    </w:p>
    <w:p>
      <w:pPr>
        <w:pStyle w:val="21"/>
        <w:tabs>
          <w:tab w:val="left" w:pos="960"/>
          <w:tab w:val="right" w:leader="dot" w:pos="8296"/>
        </w:tabs>
        <w:rPr>
          <w:del w:id="1338" w:author="Windows User" w:date="2021-11-09T11:46:00Z"/>
          <w:rFonts w:asciiTheme="minorHAnsi" w:hAnsiTheme="minorHAnsi" w:eastAsiaTheme="minorEastAsia" w:cstheme="minorBidi"/>
          <w:b w:val="0"/>
          <w:bCs w:val="0"/>
          <w:kern w:val="2"/>
          <w:sz w:val="21"/>
        </w:rPr>
      </w:pPr>
      <w:del w:id="1339" w:author="Windows User" w:date="2021-11-09T11:46:00Z">
        <w:r>
          <w:rPr>
            <w:rStyle w:val="29"/>
            <w:b w:val="0"/>
            <w:bCs w:val="0"/>
            <w:rPrChange w:id="1340" w:author="zhouliang" w:date="2021-11-08T10:48:00Z">
              <w:rPr>
                <w:rStyle w:val="31"/>
                <w:b w:val="0"/>
                <w:bCs w:val="0"/>
              </w:rPr>
            </w:rPrChange>
          </w:rPr>
          <w:delText>3.2.</w:delText>
        </w:r>
      </w:del>
      <w:del w:id="1341" w:author="Windows User" w:date="2021-11-09T11:46:00Z">
        <w:r>
          <w:rPr>
            <w:rFonts w:asciiTheme="minorHAnsi" w:hAnsiTheme="minorHAnsi" w:eastAsiaTheme="minorEastAsia" w:cstheme="minorBidi"/>
            <w:b w:val="0"/>
            <w:bCs w:val="0"/>
            <w:kern w:val="2"/>
            <w:sz w:val="21"/>
          </w:rPr>
          <w:tab/>
        </w:r>
      </w:del>
      <w:del w:id="1342" w:author="Windows User" w:date="2021-11-09T11:46:00Z">
        <w:r>
          <w:rPr>
            <w:rStyle w:val="29"/>
            <w:rFonts w:hint="eastAsia"/>
            <w:b w:val="0"/>
            <w:bCs w:val="0"/>
            <w:rPrChange w:id="1343" w:author="zhouliang" w:date="2021-11-08T10:48:00Z">
              <w:rPr>
                <w:rStyle w:val="31"/>
                <w:rFonts w:hint="eastAsia"/>
                <w:b w:val="0"/>
                <w:bCs w:val="0"/>
              </w:rPr>
            </w:rPrChange>
          </w:rPr>
          <w:delText>符号与缩略语</w:delText>
        </w:r>
      </w:del>
      <w:del w:id="1344" w:author="Windows User" w:date="2021-11-09T11:46:00Z">
        <w:r>
          <w:rPr/>
          <w:tab/>
        </w:r>
      </w:del>
      <w:del w:id="1345" w:author="Windows User" w:date="2021-11-09T11:46:00Z">
        <w:r>
          <w:rPr/>
          <w:delText>5</w:delText>
        </w:r>
      </w:del>
    </w:p>
    <w:p>
      <w:pPr>
        <w:pStyle w:val="18"/>
        <w:tabs>
          <w:tab w:val="left" w:pos="480"/>
          <w:tab w:val="right" w:leader="dot" w:pos="8296"/>
        </w:tabs>
        <w:rPr>
          <w:del w:id="1346" w:author="Windows User" w:date="2021-11-09T11:46:00Z"/>
          <w:rFonts w:asciiTheme="minorHAnsi" w:hAnsiTheme="minorHAnsi" w:eastAsiaTheme="minorEastAsia" w:cstheme="minorBidi"/>
          <w:b w:val="0"/>
          <w:bCs w:val="0"/>
          <w:kern w:val="2"/>
          <w:sz w:val="21"/>
          <w:szCs w:val="22"/>
        </w:rPr>
      </w:pPr>
      <w:del w:id="1347" w:author="Windows User" w:date="2021-11-09T11:46:00Z">
        <w:r>
          <w:rPr>
            <w:rStyle w:val="29"/>
            <w:b w:val="0"/>
            <w:bCs w:val="0"/>
            <w:rPrChange w:id="1348" w:author="zhouliang" w:date="2021-11-08T10:48:00Z">
              <w:rPr>
                <w:rStyle w:val="31"/>
                <w:b w:val="0"/>
                <w:bCs w:val="0"/>
              </w:rPr>
            </w:rPrChange>
          </w:rPr>
          <w:delText>4.</w:delText>
        </w:r>
      </w:del>
      <w:del w:id="1349" w:author="Windows User" w:date="2021-11-09T11:46:00Z">
        <w:r>
          <w:rPr>
            <w:rFonts w:asciiTheme="minorHAnsi" w:hAnsiTheme="minorHAnsi" w:eastAsiaTheme="minorEastAsia" w:cstheme="minorBidi"/>
            <w:b w:val="0"/>
            <w:bCs w:val="0"/>
            <w:kern w:val="2"/>
            <w:sz w:val="21"/>
            <w:szCs w:val="22"/>
          </w:rPr>
          <w:tab/>
        </w:r>
      </w:del>
      <w:del w:id="1350" w:author="Windows User" w:date="2021-11-09T11:46:00Z">
        <w:r>
          <w:rPr>
            <w:rStyle w:val="29"/>
            <w:rFonts w:hint="eastAsia"/>
            <w:b w:val="0"/>
            <w:bCs w:val="0"/>
            <w:rPrChange w:id="1351" w:author="zhouliang" w:date="2021-11-08T10:48:00Z">
              <w:rPr>
                <w:rStyle w:val="31"/>
                <w:rFonts w:hint="eastAsia"/>
                <w:b w:val="0"/>
                <w:bCs w:val="0"/>
              </w:rPr>
            </w:rPrChange>
          </w:rPr>
          <w:delText>业务流程</w:delText>
        </w:r>
      </w:del>
      <w:del w:id="1352" w:author="Windows User" w:date="2021-11-09T11:46:00Z">
        <w:r>
          <w:rPr/>
          <w:tab/>
        </w:r>
      </w:del>
      <w:del w:id="1353" w:author="Windows User" w:date="2021-11-09T11:46:00Z">
        <w:r>
          <w:rPr/>
          <w:delText>6</w:delText>
        </w:r>
      </w:del>
    </w:p>
    <w:p>
      <w:pPr>
        <w:pStyle w:val="21"/>
        <w:tabs>
          <w:tab w:val="left" w:pos="960"/>
          <w:tab w:val="right" w:leader="dot" w:pos="8296"/>
        </w:tabs>
        <w:rPr>
          <w:del w:id="1354" w:author="Windows User" w:date="2021-11-09T11:46:00Z"/>
          <w:rFonts w:asciiTheme="minorHAnsi" w:hAnsiTheme="minorHAnsi" w:eastAsiaTheme="minorEastAsia" w:cstheme="minorBidi"/>
          <w:b w:val="0"/>
          <w:bCs w:val="0"/>
          <w:kern w:val="2"/>
          <w:sz w:val="21"/>
        </w:rPr>
      </w:pPr>
      <w:del w:id="1355" w:author="Windows User" w:date="2021-11-09T11:46:00Z">
        <w:r>
          <w:rPr>
            <w:rStyle w:val="29"/>
            <w:b w:val="0"/>
            <w:bCs w:val="0"/>
            <w:rPrChange w:id="1356" w:author="zhouliang" w:date="2021-11-08T10:48:00Z">
              <w:rPr>
                <w:rStyle w:val="31"/>
                <w:b w:val="0"/>
                <w:bCs w:val="0"/>
              </w:rPr>
            </w:rPrChange>
          </w:rPr>
          <w:delText>4.1.</w:delText>
        </w:r>
      </w:del>
      <w:del w:id="1357" w:author="Windows User" w:date="2021-11-09T11:46:00Z">
        <w:r>
          <w:rPr>
            <w:rFonts w:asciiTheme="minorHAnsi" w:hAnsiTheme="minorHAnsi" w:eastAsiaTheme="minorEastAsia" w:cstheme="minorBidi"/>
            <w:b w:val="0"/>
            <w:bCs w:val="0"/>
            <w:kern w:val="2"/>
            <w:sz w:val="21"/>
          </w:rPr>
          <w:tab/>
        </w:r>
      </w:del>
      <w:del w:id="1358" w:author="Windows User" w:date="2021-11-09T11:46:00Z">
        <w:r>
          <w:rPr>
            <w:rStyle w:val="29"/>
            <w:rFonts w:hint="eastAsia"/>
            <w:b w:val="0"/>
            <w:bCs w:val="0"/>
            <w:rPrChange w:id="1359" w:author="zhouliang" w:date="2021-11-08T10:48:00Z">
              <w:rPr>
                <w:rStyle w:val="31"/>
                <w:rFonts w:hint="eastAsia"/>
                <w:b w:val="0"/>
                <w:bCs w:val="0"/>
              </w:rPr>
            </w:rPrChange>
          </w:rPr>
          <w:delText>制卡数据文件申请</w:delText>
        </w:r>
      </w:del>
      <w:del w:id="1360" w:author="Windows User" w:date="2021-11-09T11:46:00Z">
        <w:r>
          <w:rPr/>
          <w:tab/>
        </w:r>
      </w:del>
      <w:del w:id="1361" w:author="Windows User" w:date="2021-11-09T11:46:00Z">
        <w:r>
          <w:rPr/>
          <w:delText>6</w:delText>
        </w:r>
      </w:del>
    </w:p>
    <w:p>
      <w:pPr>
        <w:pStyle w:val="21"/>
        <w:tabs>
          <w:tab w:val="left" w:pos="960"/>
          <w:tab w:val="right" w:leader="dot" w:pos="8296"/>
        </w:tabs>
        <w:rPr>
          <w:del w:id="1362" w:author="Windows User" w:date="2021-11-09T11:46:00Z"/>
          <w:rFonts w:asciiTheme="minorHAnsi" w:hAnsiTheme="minorHAnsi" w:eastAsiaTheme="minorEastAsia" w:cstheme="minorBidi"/>
          <w:b w:val="0"/>
          <w:bCs w:val="0"/>
          <w:kern w:val="2"/>
          <w:sz w:val="21"/>
        </w:rPr>
      </w:pPr>
      <w:del w:id="1363" w:author="Windows User" w:date="2021-11-09T11:46:00Z">
        <w:r>
          <w:rPr>
            <w:rStyle w:val="29"/>
            <w:b w:val="0"/>
            <w:bCs w:val="0"/>
            <w:rPrChange w:id="1364" w:author="zhouliang" w:date="2021-11-08T10:48:00Z">
              <w:rPr>
                <w:rStyle w:val="31"/>
                <w:b w:val="0"/>
                <w:bCs w:val="0"/>
              </w:rPr>
            </w:rPrChange>
          </w:rPr>
          <w:delText>4.2.</w:delText>
        </w:r>
      </w:del>
      <w:del w:id="1365" w:author="Windows User" w:date="2021-11-09T11:46:00Z">
        <w:r>
          <w:rPr>
            <w:rFonts w:asciiTheme="minorHAnsi" w:hAnsiTheme="minorHAnsi" w:eastAsiaTheme="minorEastAsia" w:cstheme="minorBidi"/>
            <w:b w:val="0"/>
            <w:bCs w:val="0"/>
            <w:kern w:val="2"/>
            <w:sz w:val="21"/>
          </w:rPr>
          <w:tab/>
        </w:r>
      </w:del>
      <w:del w:id="1366" w:author="Windows User" w:date="2021-11-09T11:46:00Z">
        <w:r>
          <w:rPr>
            <w:rStyle w:val="29"/>
            <w:rFonts w:hint="eastAsia"/>
            <w:b w:val="0"/>
            <w:bCs w:val="0"/>
            <w:rPrChange w:id="1367" w:author="zhouliang" w:date="2021-11-08T10:48:00Z">
              <w:rPr>
                <w:rStyle w:val="31"/>
                <w:rFonts w:hint="eastAsia"/>
                <w:b w:val="0"/>
                <w:bCs w:val="0"/>
              </w:rPr>
            </w:rPrChange>
          </w:rPr>
          <w:delText>激活请求</w:delText>
        </w:r>
      </w:del>
      <w:del w:id="1368" w:author="Windows User" w:date="2021-11-09T11:46:00Z">
        <w:r>
          <w:rPr/>
          <w:tab/>
        </w:r>
      </w:del>
      <w:del w:id="1369" w:author="Windows User" w:date="2021-11-09T11:46:00Z">
        <w:r>
          <w:rPr/>
          <w:delText>6</w:delText>
        </w:r>
      </w:del>
    </w:p>
    <w:p>
      <w:pPr>
        <w:pStyle w:val="21"/>
        <w:tabs>
          <w:tab w:val="left" w:pos="960"/>
          <w:tab w:val="right" w:leader="dot" w:pos="8296"/>
        </w:tabs>
        <w:rPr>
          <w:del w:id="1370" w:author="Windows User" w:date="2021-11-09T11:46:00Z"/>
          <w:rFonts w:asciiTheme="minorHAnsi" w:hAnsiTheme="minorHAnsi" w:eastAsiaTheme="minorEastAsia" w:cstheme="minorBidi"/>
          <w:b w:val="0"/>
          <w:bCs w:val="0"/>
          <w:kern w:val="2"/>
          <w:sz w:val="21"/>
        </w:rPr>
      </w:pPr>
      <w:del w:id="1371" w:author="Windows User" w:date="2021-11-09T11:46:00Z">
        <w:r>
          <w:rPr>
            <w:rStyle w:val="29"/>
            <w:b w:val="0"/>
            <w:bCs w:val="0"/>
            <w:rPrChange w:id="1372" w:author="zhouliang" w:date="2021-11-08T10:48:00Z">
              <w:rPr>
                <w:rStyle w:val="31"/>
                <w:b w:val="0"/>
                <w:bCs w:val="0"/>
              </w:rPr>
            </w:rPrChange>
          </w:rPr>
          <w:delText>4.3.</w:delText>
        </w:r>
      </w:del>
      <w:del w:id="1373" w:author="Windows User" w:date="2021-11-09T11:46:00Z">
        <w:r>
          <w:rPr>
            <w:rFonts w:asciiTheme="minorHAnsi" w:hAnsiTheme="minorHAnsi" w:eastAsiaTheme="minorEastAsia" w:cstheme="minorBidi"/>
            <w:b w:val="0"/>
            <w:bCs w:val="0"/>
            <w:kern w:val="2"/>
            <w:sz w:val="21"/>
          </w:rPr>
          <w:tab/>
        </w:r>
      </w:del>
      <w:del w:id="1374" w:author="Windows User" w:date="2021-11-09T11:46:00Z">
        <w:r>
          <w:rPr>
            <w:rStyle w:val="29"/>
            <w:rFonts w:hint="eastAsia"/>
            <w:b w:val="0"/>
            <w:bCs w:val="0"/>
            <w:rPrChange w:id="1375" w:author="zhouliang" w:date="2021-11-08T10:48:00Z">
              <w:rPr>
                <w:rStyle w:val="31"/>
                <w:rFonts w:hint="eastAsia"/>
                <w:b w:val="0"/>
                <w:bCs w:val="0"/>
              </w:rPr>
            </w:rPrChange>
          </w:rPr>
          <w:delText>充值请求</w:delText>
        </w:r>
      </w:del>
      <w:del w:id="1376" w:author="Windows User" w:date="2021-11-09T11:46:00Z">
        <w:r>
          <w:rPr/>
          <w:tab/>
        </w:r>
      </w:del>
      <w:del w:id="1377" w:author="Windows User" w:date="2021-11-09T11:46:00Z">
        <w:r>
          <w:rPr/>
          <w:delText>8</w:delText>
        </w:r>
      </w:del>
    </w:p>
    <w:p>
      <w:pPr>
        <w:pStyle w:val="21"/>
        <w:tabs>
          <w:tab w:val="left" w:pos="960"/>
          <w:tab w:val="right" w:leader="dot" w:pos="8296"/>
        </w:tabs>
        <w:rPr>
          <w:del w:id="1378" w:author="Windows User" w:date="2021-11-09T11:46:00Z"/>
          <w:rFonts w:asciiTheme="minorHAnsi" w:hAnsiTheme="minorHAnsi" w:eastAsiaTheme="minorEastAsia" w:cstheme="minorBidi"/>
          <w:b w:val="0"/>
          <w:bCs w:val="0"/>
          <w:kern w:val="2"/>
          <w:sz w:val="21"/>
        </w:rPr>
      </w:pPr>
      <w:del w:id="1379" w:author="Windows User" w:date="2021-11-09T11:46:00Z">
        <w:r>
          <w:rPr>
            <w:rStyle w:val="29"/>
            <w:b w:val="0"/>
            <w:bCs w:val="0"/>
            <w:rPrChange w:id="1380" w:author="zhouliang" w:date="2021-11-08T10:48:00Z">
              <w:rPr>
                <w:rStyle w:val="31"/>
                <w:b w:val="0"/>
                <w:bCs w:val="0"/>
              </w:rPr>
            </w:rPrChange>
          </w:rPr>
          <w:delText>4.4.</w:delText>
        </w:r>
      </w:del>
      <w:del w:id="1381" w:author="Windows User" w:date="2021-11-09T11:46:00Z">
        <w:r>
          <w:rPr>
            <w:rFonts w:asciiTheme="minorHAnsi" w:hAnsiTheme="minorHAnsi" w:eastAsiaTheme="minorEastAsia" w:cstheme="minorBidi"/>
            <w:b w:val="0"/>
            <w:bCs w:val="0"/>
            <w:kern w:val="2"/>
            <w:sz w:val="21"/>
          </w:rPr>
          <w:tab/>
        </w:r>
      </w:del>
      <w:del w:id="1382" w:author="Windows User" w:date="2021-11-09T11:46:00Z">
        <w:r>
          <w:rPr>
            <w:rStyle w:val="29"/>
            <w:rFonts w:hint="eastAsia"/>
            <w:b w:val="0"/>
            <w:bCs w:val="0"/>
            <w:rPrChange w:id="1383" w:author="zhouliang" w:date="2021-11-08T10:48:00Z">
              <w:rPr>
                <w:rStyle w:val="31"/>
                <w:rFonts w:hint="eastAsia"/>
                <w:b w:val="0"/>
                <w:bCs w:val="0"/>
              </w:rPr>
            </w:rPrChange>
          </w:rPr>
          <w:delText>退卡请求</w:delText>
        </w:r>
      </w:del>
      <w:del w:id="1384" w:author="Windows User" w:date="2021-11-09T11:46:00Z">
        <w:r>
          <w:rPr/>
          <w:tab/>
        </w:r>
      </w:del>
      <w:del w:id="1385" w:author="Windows User" w:date="2021-11-09T11:46:00Z">
        <w:r>
          <w:rPr/>
          <w:delText>9</w:delText>
        </w:r>
      </w:del>
    </w:p>
    <w:p>
      <w:pPr>
        <w:pStyle w:val="21"/>
        <w:tabs>
          <w:tab w:val="left" w:pos="960"/>
          <w:tab w:val="right" w:leader="dot" w:pos="8296"/>
        </w:tabs>
        <w:rPr>
          <w:del w:id="1386" w:author="Windows User" w:date="2021-11-09T11:46:00Z"/>
          <w:rFonts w:asciiTheme="minorHAnsi" w:hAnsiTheme="minorHAnsi" w:eastAsiaTheme="minorEastAsia" w:cstheme="minorBidi"/>
          <w:b w:val="0"/>
          <w:bCs w:val="0"/>
          <w:kern w:val="2"/>
          <w:sz w:val="21"/>
        </w:rPr>
      </w:pPr>
      <w:del w:id="1387" w:author="Windows User" w:date="2021-11-09T11:46:00Z">
        <w:r>
          <w:rPr>
            <w:rStyle w:val="29"/>
            <w:b w:val="0"/>
            <w:bCs w:val="0"/>
            <w:rPrChange w:id="1388" w:author="zhouliang" w:date="2021-11-08T10:48:00Z">
              <w:rPr>
                <w:rStyle w:val="31"/>
                <w:b w:val="0"/>
                <w:bCs w:val="0"/>
              </w:rPr>
            </w:rPrChange>
          </w:rPr>
          <w:delText>4.5.</w:delText>
        </w:r>
      </w:del>
      <w:del w:id="1389" w:author="Windows User" w:date="2021-11-09T11:46:00Z">
        <w:r>
          <w:rPr>
            <w:rFonts w:asciiTheme="minorHAnsi" w:hAnsiTheme="minorHAnsi" w:eastAsiaTheme="minorEastAsia" w:cstheme="minorBidi"/>
            <w:b w:val="0"/>
            <w:bCs w:val="0"/>
            <w:kern w:val="2"/>
            <w:sz w:val="21"/>
          </w:rPr>
          <w:tab/>
        </w:r>
      </w:del>
      <w:del w:id="1390" w:author="Windows User" w:date="2021-11-09T11:46:00Z">
        <w:r>
          <w:rPr>
            <w:rStyle w:val="29"/>
            <w:rFonts w:hint="eastAsia"/>
            <w:b w:val="0"/>
            <w:bCs w:val="0"/>
            <w:rPrChange w:id="1391" w:author="zhouliang" w:date="2021-11-08T10:48:00Z">
              <w:rPr>
                <w:rStyle w:val="31"/>
                <w:rFonts w:hint="eastAsia"/>
                <w:b w:val="0"/>
                <w:bCs w:val="0"/>
              </w:rPr>
            </w:rPrChange>
          </w:rPr>
          <w:delText>退资请求</w:delText>
        </w:r>
      </w:del>
      <w:del w:id="1392" w:author="Windows User" w:date="2021-11-09T11:46:00Z">
        <w:r>
          <w:rPr/>
          <w:tab/>
        </w:r>
      </w:del>
      <w:del w:id="1393" w:author="Windows User" w:date="2021-11-09T11:46:00Z">
        <w:r>
          <w:rPr/>
          <w:delText>10</w:delText>
        </w:r>
      </w:del>
    </w:p>
    <w:p>
      <w:pPr>
        <w:pStyle w:val="18"/>
        <w:tabs>
          <w:tab w:val="left" w:pos="480"/>
          <w:tab w:val="right" w:leader="dot" w:pos="8296"/>
        </w:tabs>
        <w:rPr>
          <w:del w:id="1394" w:author="Windows User" w:date="2021-11-09T11:46:00Z"/>
          <w:rFonts w:asciiTheme="minorHAnsi" w:hAnsiTheme="minorHAnsi" w:eastAsiaTheme="minorEastAsia" w:cstheme="minorBidi"/>
          <w:b w:val="0"/>
          <w:bCs w:val="0"/>
          <w:kern w:val="2"/>
          <w:sz w:val="21"/>
          <w:szCs w:val="22"/>
        </w:rPr>
      </w:pPr>
      <w:del w:id="1395" w:author="Windows User" w:date="2021-11-09T11:46:00Z">
        <w:r>
          <w:rPr>
            <w:rStyle w:val="29"/>
            <w:b w:val="0"/>
            <w:bCs w:val="0"/>
            <w:rPrChange w:id="1396" w:author="zhouliang" w:date="2021-11-08T10:48:00Z">
              <w:rPr>
                <w:rStyle w:val="31"/>
                <w:b w:val="0"/>
                <w:bCs w:val="0"/>
              </w:rPr>
            </w:rPrChange>
          </w:rPr>
          <w:delText>5.</w:delText>
        </w:r>
      </w:del>
      <w:del w:id="1397" w:author="Windows User" w:date="2021-11-09T11:46:00Z">
        <w:r>
          <w:rPr>
            <w:rFonts w:asciiTheme="minorHAnsi" w:hAnsiTheme="minorHAnsi" w:eastAsiaTheme="minorEastAsia" w:cstheme="minorBidi"/>
            <w:b w:val="0"/>
            <w:bCs w:val="0"/>
            <w:kern w:val="2"/>
            <w:sz w:val="21"/>
            <w:szCs w:val="22"/>
          </w:rPr>
          <w:tab/>
        </w:r>
      </w:del>
      <w:del w:id="1398" w:author="Windows User" w:date="2021-11-09T11:46:00Z">
        <w:r>
          <w:rPr>
            <w:rStyle w:val="29"/>
            <w:rFonts w:hint="eastAsia"/>
            <w:b w:val="0"/>
            <w:bCs w:val="0"/>
            <w:rPrChange w:id="1399" w:author="zhouliang" w:date="2021-11-08T10:48:00Z">
              <w:rPr>
                <w:rStyle w:val="31"/>
                <w:rFonts w:hint="eastAsia"/>
                <w:b w:val="0"/>
                <w:bCs w:val="0"/>
              </w:rPr>
            </w:rPrChange>
          </w:rPr>
          <w:delText>制卡数据文件申请交互数据格式</w:delText>
        </w:r>
      </w:del>
      <w:del w:id="1400" w:author="Windows User" w:date="2021-11-09T11:46:00Z">
        <w:r>
          <w:rPr/>
          <w:tab/>
        </w:r>
      </w:del>
      <w:del w:id="1401" w:author="Windows User" w:date="2021-11-09T11:46:00Z">
        <w:r>
          <w:rPr/>
          <w:delText>10</w:delText>
        </w:r>
      </w:del>
    </w:p>
    <w:p>
      <w:pPr>
        <w:pStyle w:val="21"/>
        <w:tabs>
          <w:tab w:val="left" w:pos="960"/>
          <w:tab w:val="right" w:leader="dot" w:pos="8296"/>
        </w:tabs>
        <w:rPr>
          <w:del w:id="1402" w:author="Windows User" w:date="2021-11-09T11:46:00Z"/>
          <w:rFonts w:asciiTheme="minorHAnsi" w:hAnsiTheme="minorHAnsi" w:eastAsiaTheme="minorEastAsia" w:cstheme="minorBidi"/>
          <w:b w:val="0"/>
          <w:bCs w:val="0"/>
          <w:kern w:val="2"/>
          <w:sz w:val="21"/>
        </w:rPr>
      </w:pPr>
      <w:del w:id="1403" w:author="Windows User" w:date="2021-11-09T11:46:00Z">
        <w:r>
          <w:rPr>
            <w:rStyle w:val="29"/>
            <w:b w:val="0"/>
            <w:bCs w:val="0"/>
            <w:rPrChange w:id="1404" w:author="zhouliang" w:date="2021-11-08T10:48:00Z">
              <w:rPr>
                <w:rStyle w:val="31"/>
                <w:b w:val="0"/>
                <w:bCs w:val="0"/>
              </w:rPr>
            </w:rPrChange>
          </w:rPr>
          <w:delText>5.1.</w:delText>
        </w:r>
      </w:del>
      <w:del w:id="1405" w:author="Windows User" w:date="2021-11-09T11:46:00Z">
        <w:r>
          <w:rPr>
            <w:rFonts w:asciiTheme="minorHAnsi" w:hAnsiTheme="minorHAnsi" w:eastAsiaTheme="minorEastAsia" w:cstheme="minorBidi"/>
            <w:b w:val="0"/>
            <w:bCs w:val="0"/>
            <w:kern w:val="2"/>
            <w:sz w:val="21"/>
          </w:rPr>
          <w:tab/>
        </w:r>
      </w:del>
      <w:del w:id="1406" w:author="Windows User" w:date="2021-11-09T11:46:00Z">
        <w:r>
          <w:rPr>
            <w:rStyle w:val="29"/>
            <w:b w:val="0"/>
            <w:bCs w:val="0"/>
            <w:rPrChange w:id="1407" w:author="zhouliang" w:date="2021-11-08T10:48:00Z">
              <w:rPr>
                <w:rStyle w:val="31"/>
                <w:b w:val="0"/>
                <w:bCs w:val="0"/>
              </w:rPr>
            </w:rPrChange>
          </w:rPr>
          <w:delText>tsm</w:delText>
        </w:r>
      </w:del>
      <w:del w:id="1408" w:author="Windows User" w:date="2021-11-09T11:46:00Z">
        <w:r>
          <w:rPr>
            <w:rStyle w:val="29"/>
            <w:rFonts w:hint="eastAsia"/>
            <w:b w:val="0"/>
            <w:bCs w:val="0"/>
            <w:rPrChange w:id="1409" w:author="zhouliang" w:date="2021-11-08T10:48:00Z">
              <w:rPr>
                <w:rStyle w:val="31"/>
                <w:rFonts w:hint="eastAsia"/>
                <w:b w:val="0"/>
                <w:bCs w:val="0"/>
              </w:rPr>
            </w:rPrChange>
          </w:rPr>
          <w:delText>制卡数据申请文件</w:delText>
        </w:r>
      </w:del>
      <w:del w:id="1410" w:author="Windows User" w:date="2021-11-09T11:46:00Z">
        <w:r>
          <w:rPr/>
          <w:tab/>
        </w:r>
      </w:del>
      <w:del w:id="1411" w:author="Windows User" w:date="2021-11-09T11:46:00Z">
        <w:r>
          <w:rPr/>
          <w:delText>11</w:delText>
        </w:r>
      </w:del>
    </w:p>
    <w:p>
      <w:pPr>
        <w:pStyle w:val="12"/>
        <w:tabs>
          <w:tab w:val="left" w:pos="1200"/>
          <w:tab w:val="right" w:leader="dot" w:pos="8296"/>
        </w:tabs>
        <w:rPr>
          <w:del w:id="1412" w:author="Windows User" w:date="2021-11-09T11:46:00Z"/>
          <w:rFonts w:asciiTheme="minorHAnsi" w:hAnsiTheme="minorHAnsi" w:eastAsiaTheme="minorEastAsia" w:cstheme="minorBidi"/>
          <w:kern w:val="2"/>
          <w:sz w:val="21"/>
        </w:rPr>
      </w:pPr>
      <w:del w:id="1413" w:author="Windows User" w:date="2021-11-09T11:46:00Z">
        <w:r>
          <w:rPr>
            <w:rStyle w:val="29"/>
            <w:rPrChange w:id="1414" w:author="zhouliang" w:date="2021-11-08T10:48:00Z">
              <w:rPr>
                <w:rStyle w:val="31"/>
              </w:rPr>
            </w:rPrChange>
          </w:rPr>
          <w:delText>5.1.1.</w:delText>
        </w:r>
      </w:del>
      <w:del w:id="1415" w:author="Windows User" w:date="2021-11-09T11:46:00Z">
        <w:r>
          <w:rPr>
            <w:rFonts w:asciiTheme="minorHAnsi" w:hAnsiTheme="minorHAnsi" w:eastAsiaTheme="minorEastAsia" w:cstheme="minorBidi"/>
            <w:kern w:val="2"/>
            <w:sz w:val="21"/>
          </w:rPr>
          <w:tab/>
        </w:r>
      </w:del>
      <w:del w:id="1416" w:author="Windows User" w:date="2021-11-09T11:46:00Z">
        <w:r>
          <w:rPr>
            <w:rStyle w:val="29"/>
            <w:rFonts w:hint="eastAsia"/>
            <w:rPrChange w:id="1417" w:author="zhouliang" w:date="2021-11-08T10:48:00Z">
              <w:rPr>
                <w:rStyle w:val="31"/>
                <w:rFonts w:hint="eastAsia"/>
              </w:rPr>
            </w:rPrChange>
          </w:rPr>
          <w:delText>命名规则</w:delText>
        </w:r>
      </w:del>
      <w:del w:id="1418" w:author="Windows User" w:date="2021-11-09T11:46:00Z">
        <w:r>
          <w:rPr/>
          <w:tab/>
        </w:r>
      </w:del>
      <w:del w:id="1419" w:author="Windows User" w:date="2021-11-09T11:46:00Z">
        <w:r>
          <w:rPr/>
          <w:delText>11</w:delText>
        </w:r>
      </w:del>
    </w:p>
    <w:p>
      <w:pPr>
        <w:pStyle w:val="12"/>
        <w:tabs>
          <w:tab w:val="left" w:pos="1200"/>
          <w:tab w:val="right" w:leader="dot" w:pos="8296"/>
        </w:tabs>
        <w:rPr>
          <w:del w:id="1420" w:author="Windows User" w:date="2021-11-09T11:46:00Z"/>
          <w:rFonts w:asciiTheme="minorHAnsi" w:hAnsiTheme="minorHAnsi" w:eastAsiaTheme="minorEastAsia" w:cstheme="minorBidi"/>
          <w:kern w:val="2"/>
          <w:sz w:val="21"/>
        </w:rPr>
      </w:pPr>
      <w:del w:id="1421" w:author="Windows User" w:date="2021-11-09T11:46:00Z">
        <w:r>
          <w:rPr>
            <w:rStyle w:val="29"/>
            <w:rPrChange w:id="1422" w:author="zhouliang" w:date="2021-11-08T10:48:00Z">
              <w:rPr>
                <w:rStyle w:val="31"/>
              </w:rPr>
            </w:rPrChange>
          </w:rPr>
          <w:delText>5.1.2.</w:delText>
        </w:r>
      </w:del>
      <w:del w:id="1423" w:author="Windows User" w:date="2021-11-09T11:46:00Z">
        <w:r>
          <w:rPr>
            <w:rFonts w:asciiTheme="minorHAnsi" w:hAnsiTheme="minorHAnsi" w:eastAsiaTheme="minorEastAsia" w:cstheme="minorBidi"/>
            <w:kern w:val="2"/>
            <w:sz w:val="21"/>
          </w:rPr>
          <w:tab/>
        </w:r>
      </w:del>
      <w:del w:id="1424" w:author="Windows User" w:date="2021-11-09T11:46:00Z">
        <w:r>
          <w:rPr>
            <w:rStyle w:val="29"/>
            <w:rFonts w:hint="eastAsia"/>
            <w:rPrChange w:id="1425" w:author="zhouliang" w:date="2021-11-08T10:48:00Z">
              <w:rPr>
                <w:rStyle w:val="31"/>
                <w:rFonts w:hint="eastAsia"/>
              </w:rPr>
            </w:rPrChange>
          </w:rPr>
          <w:delText>文件格式</w:delText>
        </w:r>
      </w:del>
      <w:del w:id="1426" w:author="Windows User" w:date="2021-11-09T11:46:00Z">
        <w:r>
          <w:rPr/>
          <w:tab/>
        </w:r>
      </w:del>
      <w:del w:id="1427" w:author="Windows User" w:date="2021-11-09T11:46:00Z">
        <w:r>
          <w:rPr/>
          <w:delText>11</w:delText>
        </w:r>
      </w:del>
    </w:p>
    <w:p>
      <w:pPr>
        <w:pStyle w:val="21"/>
        <w:tabs>
          <w:tab w:val="left" w:pos="960"/>
          <w:tab w:val="right" w:leader="dot" w:pos="8296"/>
        </w:tabs>
        <w:rPr>
          <w:del w:id="1428" w:author="Windows User" w:date="2021-11-09T11:46:00Z"/>
          <w:rFonts w:asciiTheme="minorHAnsi" w:hAnsiTheme="minorHAnsi" w:eastAsiaTheme="minorEastAsia" w:cstheme="minorBidi"/>
          <w:b w:val="0"/>
          <w:bCs w:val="0"/>
          <w:kern w:val="2"/>
          <w:sz w:val="21"/>
        </w:rPr>
      </w:pPr>
      <w:del w:id="1429" w:author="Windows User" w:date="2021-11-09T11:46:00Z">
        <w:r>
          <w:rPr>
            <w:rStyle w:val="29"/>
            <w:b w:val="0"/>
            <w:bCs w:val="0"/>
            <w:rPrChange w:id="1430" w:author="zhouliang" w:date="2021-11-08T10:48:00Z">
              <w:rPr>
                <w:rStyle w:val="31"/>
                <w:b w:val="0"/>
                <w:bCs w:val="0"/>
              </w:rPr>
            </w:rPrChange>
          </w:rPr>
          <w:delText>5.2.</w:delText>
        </w:r>
      </w:del>
      <w:del w:id="1431" w:author="Windows User" w:date="2021-11-09T11:46:00Z">
        <w:r>
          <w:rPr>
            <w:rFonts w:asciiTheme="minorHAnsi" w:hAnsiTheme="minorHAnsi" w:eastAsiaTheme="minorEastAsia" w:cstheme="minorBidi"/>
            <w:b w:val="0"/>
            <w:bCs w:val="0"/>
            <w:kern w:val="2"/>
            <w:sz w:val="21"/>
          </w:rPr>
          <w:tab/>
        </w:r>
      </w:del>
      <w:del w:id="1432" w:author="Windows User" w:date="2021-11-09T11:46:00Z">
        <w:r>
          <w:rPr>
            <w:rStyle w:val="29"/>
            <w:rFonts w:hint="eastAsia"/>
            <w:b w:val="0"/>
            <w:bCs w:val="0"/>
            <w:rPrChange w:id="1433" w:author="zhouliang" w:date="2021-11-08T10:48:00Z">
              <w:rPr>
                <w:rStyle w:val="31"/>
                <w:rFonts w:hint="eastAsia"/>
                <w:b w:val="0"/>
                <w:bCs w:val="0"/>
              </w:rPr>
            </w:rPrChange>
          </w:rPr>
          <w:delText>城市平台回馈文件</w:delText>
        </w:r>
      </w:del>
      <w:del w:id="1434" w:author="Windows User" w:date="2021-11-09T11:46:00Z">
        <w:r>
          <w:rPr/>
          <w:tab/>
        </w:r>
      </w:del>
      <w:del w:id="1435" w:author="Windows User" w:date="2021-11-09T11:46:00Z">
        <w:r>
          <w:rPr/>
          <w:delText>12</w:delText>
        </w:r>
      </w:del>
    </w:p>
    <w:p>
      <w:pPr>
        <w:pStyle w:val="12"/>
        <w:tabs>
          <w:tab w:val="left" w:pos="1200"/>
          <w:tab w:val="right" w:leader="dot" w:pos="8296"/>
        </w:tabs>
        <w:rPr>
          <w:del w:id="1436" w:author="Windows User" w:date="2021-11-09T11:46:00Z"/>
          <w:rFonts w:asciiTheme="minorHAnsi" w:hAnsiTheme="minorHAnsi" w:eastAsiaTheme="minorEastAsia" w:cstheme="minorBidi"/>
          <w:kern w:val="2"/>
          <w:sz w:val="21"/>
        </w:rPr>
      </w:pPr>
      <w:del w:id="1437" w:author="Windows User" w:date="2021-11-09T11:46:00Z">
        <w:r>
          <w:rPr>
            <w:rStyle w:val="29"/>
            <w:rPrChange w:id="1438" w:author="zhouliang" w:date="2021-11-08T10:48:00Z">
              <w:rPr>
                <w:rStyle w:val="31"/>
              </w:rPr>
            </w:rPrChange>
          </w:rPr>
          <w:delText>5.2.1.</w:delText>
        </w:r>
      </w:del>
      <w:del w:id="1439" w:author="Windows User" w:date="2021-11-09T11:46:00Z">
        <w:r>
          <w:rPr>
            <w:rFonts w:asciiTheme="minorHAnsi" w:hAnsiTheme="minorHAnsi" w:eastAsiaTheme="minorEastAsia" w:cstheme="minorBidi"/>
            <w:kern w:val="2"/>
            <w:sz w:val="21"/>
          </w:rPr>
          <w:tab/>
        </w:r>
      </w:del>
      <w:del w:id="1440" w:author="Windows User" w:date="2021-11-09T11:46:00Z">
        <w:r>
          <w:rPr>
            <w:rStyle w:val="29"/>
            <w:rFonts w:hint="eastAsia"/>
            <w:rPrChange w:id="1441" w:author="zhouliang" w:date="2021-11-08T10:48:00Z">
              <w:rPr>
                <w:rStyle w:val="31"/>
                <w:rFonts w:hint="eastAsia"/>
              </w:rPr>
            </w:rPrChange>
          </w:rPr>
          <w:delText>命名规则</w:delText>
        </w:r>
      </w:del>
      <w:del w:id="1442" w:author="Windows User" w:date="2021-11-09T11:46:00Z">
        <w:r>
          <w:rPr/>
          <w:tab/>
        </w:r>
      </w:del>
      <w:del w:id="1443" w:author="Windows User" w:date="2021-11-09T11:46:00Z">
        <w:r>
          <w:rPr/>
          <w:delText>12</w:delText>
        </w:r>
      </w:del>
    </w:p>
    <w:p>
      <w:pPr>
        <w:pStyle w:val="12"/>
        <w:tabs>
          <w:tab w:val="left" w:pos="1200"/>
          <w:tab w:val="right" w:leader="dot" w:pos="8296"/>
        </w:tabs>
        <w:rPr>
          <w:del w:id="1444" w:author="Windows User" w:date="2021-11-09T11:46:00Z"/>
          <w:rFonts w:asciiTheme="minorHAnsi" w:hAnsiTheme="minorHAnsi" w:eastAsiaTheme="minorEastAsia" w:cstheme="minorBidi"/>
          <w:kern w:val="2"/>
          <w:sz w:val="21"/>
        </w:rPr>
      </w:pPr>
      <w:del w:id="1445" w:author="Windows User" w:date="2021-11-09T11:46:00Z">
        <w:r>
          <w:rPr>
            <w:rStyle w:val="29"/>
            <w:rPrChange w:id="1446" w:author="zhouliang" w:date="2021-11-08T10:48:00Z">
              <w:rPr>
                <w:rStyle w:val="31"/>
              </w:rPr>
            </w:rPrChange>
          </w:rPr>
          <w:delText>5.2.2.</w:delText>
        </w:r>
      </w:del>
      <w:del w:id="1447" w:author="Windows User" w:date="2021-11-09T11:46:00Z">
        <w:r>
          <w:rPr>
            <w:rFonts w:asciiTheme="minorHAnsi" w:hAnsiTheme="minorHAnsi" w:eastAsiaTheme="minorEastAsia" w:cstheme="minorBidi"/>
            <w:kern w:val="2"/>
            <w:sz w:val="21"/>
          </w:rPr>
          <w:tab/>
        </w:r>
      </w:del>
      <w:del w:id="1448" w:author="Windows User" w:date="2021-11-09T11:46:00Z">
        <w:r>
          <w:rPr>
            <w:rStyle w:val="29"/>
            <w:rFonts w:hint="eastAsia"/>
            <w:rPrChange w:id="1449" w:author="zhouliang" w:date="2021-11-08T10:48:00Z">
              <w:rPr>
                <w:rStyle w:val="31"/>
                <w:rFonts w:hint="eastAsia"/>
              </w:rPr>
            </w:rPrChange>
          </w:rPr>
          <w:delText>文件格式</w:delText>
        </w:r>
      </w:del>
      <w:del w:id="1450" w:author="Windows User" w:date="2021-11-09T11:46:00Z">
        <w:r>
          <w:rPr/>
          <w:tab/>
        </w:r>
      </w:del>
      <w:del w:id="1451" w:author="Windows User" w:date="2021-11-09T11:46:00Z">
        <w:r>
          <w:rPr/>
          <w:delText>12</w:delText>
        </w:r>
      </w:del>
    </w:p>
    <w:p>
      <w:pPr>
        <w:pStyle w:val="21"/>
        <w:tabs>
          <w:tab w:val="left" w:pos="960"/>
          <w:tab w:val="right" w:leader="dot" w:pos="8296"/>
        </w:tabs>
        <w:rPr>
          <w:del w:id="1452" w:author="Windows User" w:date="2021-11-09T11:46:00Z"/>
          <w:rFonts w:asciiTheme="minorHAnsi" w:hAnsiTheme="minorHAnsi" w:eastAsiaTheme="minorEastAsia" w:cstheme="minorBidi"/>
          <w:b w:val="0"/>
          <w:bCs w:val="0"/>
          <w:kern w:val="2"/>
          <w:sz w:val="21"/>
        </w:rPr>
      </w:pPr>
      <w:del w:id="1453" w:author="Windows User" w:date="2021-11-09T11:46:00Z">
        <w:r>
          <w:rPr>
            <w:rStyle w:val="29"/>
            <w:b w:val="0"/>
            <w:bCs w:val="0"/>
            <w:rPrChange w:id="1454" w:author="zhouliang" w:date="2021-11-08T10:48:00Z">
              <w:rPr>
                <w:rStyle w:val="31"/>
                <w:b w:val="0"/>
                <w:bCs w:val="0"/>
              </w:rPr>
            </w:rPrChange>
          </w:rPr>
          <w:delText>5.3.</w:delText>
        </w:r>
      </w:del>
      <w:del w:id="1455" w:author="Windows User" w:date="2021-11-09T11:46:00Z">
        <w:r>
          <w:rPr>
            <w:rFonts w:asciiTheme="minorHAnsi" w:hAnsiTheme="minorHAnsi" w:eastAsiaTheme="minorEastAsia" w:cstheme="minorBidi"/>
            <w:b w:val="0"/>
            <w:bCs w:val="0"/>
            <w:kern w:val="2"/>
            <w:sz w:val="21"/>
          </w:rPr>
          <w:tab/>
        </w:r>
      </w:del>
      <w:del w:id="1456" w:author="Windows User" w:date="2021-11-09T11:46:00Z">
        <w:r>
          <w:rPr>
            <w:rStyle w:val="29"/>
            <w:b w:val="0"/>
            <w:bCs w:val="0"/>
            <w:rPrChange w:id="1457" w:author="zhouliang" w:date="2021-11-08T10:48:00Z">
              <w:rPr>
                <w:rStyle w:val="31"/>
                <w:b w:val="0"/>
                <w:bCs w:val="0"/>
              </w:rPr>
            </w:rPrChange>
          </w:rPr>
          <w:delText>tsm</w:delText>
        </w:r>
      </w:del>
      <w:del w:id="1458" w:author="Windows User" w:date="2021-11-09T11:46:00Z">
        <w:r>
          <w:rPr>
            <w:rStyle w:val="29"/>
            <w:rFonts w:hint="eastAsia"/>
            <w:b w:val="0"/>
            <w:bCs w:val="0"/>
            <w:rPrChange w:id="1459" w:author="zhouliang" w:date="2021-11-08T10:48:00Z">
              <w:rPr>
                <w:rStyle w:val="31"/>
                <w:rFonts w:hint="eastAsia"/>
                <w:b w:val="0"/>
                <w:bCs w:val="0"/>
              </w:rPr>
            </w:rPrChange>
          </w:rPr>
          <w:delText>发卡信息同步文件</w:delText>
        </w:r>
      </w:del>
      <w:del w:id="1460" w:author="Windows User" w:date="2021-11-09T11:46:00Z">
        <w:r>
          <w:rPr/>
          <w:tab/>
        </w:r>
      </w:del>
      <w:del w:id="1461" w:author="Windows User" w:date="2021-11-09T11:46:00Z">
        <w:r>
          <w:rPr/>
          <w:delText>14</w:delText>
        </w:r>
      </w:del>
    </w:p>
    <w:p>
      <w:pPr>
        <w:pStyle w:val="12"/>
        <w:tabs>
          <w:tab w:val="left" w:pos="1200"/>
          <w:tab w:val="right" w:leader="dot" w:pos="8296"/>
        </w:tabs>
        <w:rPr>
          <w:del w:id="1462" w:author="Windows User" w:date="2021-11-09T11:46:00Z"/>
          <w:rFonts w:asciiTheme="minorHAnsi" w:hAnsiTheme="minorHAnsi" w:eastAsiaTheme="minorEastAsia" w:cstheme="minorBidi"/>
          <w:kern w:val="2"/>
          <w:sz w:val="21"/>
        </w:rPr>
      </w:pPr>
      <w:del w:id="1463" w:author="Windows User" w:date="2021-11-09T11:46:00Z">
        <w:r>
          <w:rPr>
            <w:rStyle w:val="29"/>
            <w:rPrChange w:id="1464" w:author="zhouliang" w:date="2021-11-08T10:48:00Z">
              <w:rPr>
                <w:rStyle w:val="31"/>
              </w:rPr>
            </w:rPrChange>
          </w:rPr>
          <w:delText>5.3.1.</w:delText>
        </w:r>
      </w:del>
      <w:del w:id="1465" w:author="Windows User" w:date="2021-11-09T11:46:00Z">
        <w:r>
          <w:rPr>
            <w:rFonts w:asciiTheme="minorHAnsi" w:hAnsiTheme="minorHAnsi" w:eastAsiaTheme="minorEastAsia" w:cstheme="minorBidi"/>
            <w:kern w:val="2"/>
            <w:sz w:val="21"/>
          </w:rPr>
          <w:tab/>
        </w:r>
      </w:del>
      <w:del w:id="1466" w:author="Windows User" w:date="2021-11-09T11:46:00Z">
        <w:r>
          <w:rPr>
            <w:rStyle w:val="29"/>
            <w:rFonts w:hint="eastAsia"/>
            <w:rPrChange w:id="1467" w:author="zhouliang" w:date="2021-11-08T10:48:00Z">
              <w:rPr>
                <w:rStyle w:val="31"/>
                <w:rFonts w:hint="eastAsia"/>
              </w:rPr>
            </w:rPrChange>
          </w:rPr>
          <w:delText>命名规则</w:delText>
        </w:r>
      </w:del>
      <w:del w:id="1468" w:author="Windows User" w:date="2021-11-09T11:46:00Z">
        <w:r>
          <w:rPr/>
          <w:tab/>
        </w:r>
      </w:del>
      <w:del w:id="1469" w:author="Windows User" w:date="2021-11-09T11:46:00Z">
        <w:r>
          <w:rPr/>
          <w:delText>14</w:delText>
        </w:r>
      </w:del>
    </w:p>
    <w:p>
      <w:pPr>
        <w:pStyle w:val="12"/>
        <w:tabs>
          <w:tab w:val="left" w:pos="1200"/>
          <w:tab w:val="right" w:leader="dot" w:pos="8296"/>
        </w:tabs>
        <w:rPr>
          <w:del w:id="1470" w:author="Windows User" w:date="2021-11-09T11:46:00Z"/>
          <w:rFonts w:asciiTheme="minorHAnsi" w:hAnsiTheme="minorHAnsi" w:eastAsiaTheme="minorEastAsia" w:cstheme="minorBidi"/>
          <w:kern w:val="2"/>
          <w:sz w:val="21"/>
        </w:rPr>
      </w:pPr>
      <w:del w:id="1471" w:author="Windows User" w:date="2021-11-09T11:46:00Z">
        <w:r>
          <w:rPr>
            <w:rStyle w:val="29"/>
            <w:rPrChange w:id="1472" w:author="zhouliang" w:date="2021-11-08T10:48:00Z">
              <w:rPr>
                <w:rStyle w:val="31"/>
              </w:rPr>
            </w:rPrChange>
          </w:rPr>
          <w:delText>5.3.2.</w:delText>
        </w:r>
      </w:del>
      <w:del w:id="1473" w:author="Windows User" w:date="2021-11-09T11:46:00Z">
        <w:r>
          <w:rPr>
            <w:rFonts w:asciiTheme="minorHAnsi" w:hAnsiTheme="minorHAnsi" w:eastAsiaTheme="minorEastAsia" w:cstheme="minorBidi"/>
            <w:kern w:val="2"/>
            <w:sz w:val="21"/>
          </w:rPr>
          <w:tab/>
        </w:r>
      </w:del>
      <w:del w:id="1474" w:author="Windows User" w:date="2021-11-09T11:46:00Z">
        <w:r>
          <w:rPr>
            <w:rStyle w:val="29"/>
            <w:rFonts w:hint="eastAsia"/>
            <w:rPrChange w:id="1475" w:author="zhouliang" w:date="2021-11-08T10:48:00Z">
              <w:rPr>
                <w:rStyle w:val="31"/>
                <w:rFonts w:hint="eastAsia"/>
              </w:rPr>
            </w:rPrChange>
          </w:rPr>
          <w:delText>文件格式</w:delText>
        </w:r>
      </w:del>
      <w:del w:id="1476" w:author="Windows User" w:date="2021-11-09T11:46:00Z">
        <w:r>
          <w:rPr/>
          <w:tab/>
        </w:r>
      </w:del>
      <w:del w:id="1477" w:author="Windows User" w:date="2021-11-09T11:46:00Z">
        <w:r>
          <w:rPr/>
          <w:delText>14</w:delText>
        </w:r>
      </w:del>
    </w:p>
    <w:p>
      <w:pPr>
        <w:pStyle w:val="18"/>
        <w:tabs>
          <w:tab w:val="left" w:pos="480"/>
          <w:tab w:val="right" w:leader="dot" w:pos="8296"/>
        </w:tabs>
        <w:rPr>
          <w:del w:id="1478" w:author="Windows User" w:date="2021-11-09T11:46:00Z"/>
          <w:rFonts w:asciiTheme="minorHAnsi" w:hAnsiTheme="minorHAnsi" w:eastAsiaTheme="minorEastAsia" w:cstheme="minorBidi"/>
          <w:b w:val="0"/>
          <w:bCs w:val="0"/>
          <w:kern w:val="2"/>
          <w:sz w:val="21"/>
          <w:szCs w:val="22"/>
        </w:rPr>
      </w:pPr>
      <w:del w:id="1479" w:author="Windows User" w:date="2021-11-09T11:46:00Z">
        <w:r>
          <w:rPr>
            <w:rStyle w:val="29"/>
            <w:b w:val="0"/>
            <w:bCs w:val="0"/>
            <w:rPrChange w:id="1480" w:author="zhouliang" w:date="2021-11-08T10:48:00Z">
              <w:rPr>
                <w:rStyle w:val="31"/>
                <w:b w:val="0"/>
                <w:bCs w:val="0"/>
              </w:rPr>
            </w:rPrChange>
          </w:rPr>
          <w:delText>6.</w:delText>
        </w:r>
      </w:del>
      <w:del w:id="1481" w:author="Windows User" w:date="2021-11-09T11:46:00Z">
        <w:r>
          <w:rPr>
            <w:rFonts w:asciiTheme="minorHAnsi" w:hAnsiTheme="minorHAnsi" w:eastAsiaTheme="minorEastAsia" w:cstheme="minorBidi"/>
            <w:b w:val="0"/>
            <w:bCs w:val="0"/>
            <w:kern w:val="2"/>
            <w:sz w:val="21"/>
            <w:szCs w:val="22"/>
          </w:rPr>
          <w:tab/>
        </w:r>
      </w:del>
      <w:del w:id="1482" w:author="Windows User" w:date="2021-11-09T11:46:00Z">
        <w:r>
          <w:rPr>
            <w:rStyle w:val="29"/>
            <w:rFonts w:hint="eastAsia"/>
            <w:b w:val="0"/>
            <w:bCs w:val="0"/>
            <w:rPrChange w:id="1483" w:author="zhouliang" w:date="2021-11-08T10:48:00Z">
              <w:rPr>
                <w:rStyle w:val="31"/>
                <w:rFonts w:hint="eastAsia"/>
                <w:b w:val="0"/>
                <w:bCs w:val="0"/>
              </w:rPr>
            </w:rPrChange>
          </w:rPr>
          <w:delText>通信报文结构</w:delText>
        </w:r>
      </w:del>
      <w:del w:id="1484" w:author="Windows User" w:date="2021-11-09T11:46:00Z">
        <w:r>
          <w:rPr/>
          <w:tab/>
        </w:r>
      </w:del>
      <w:del w:id="1485" w:author="Windows User" w:date="2021-11-09T11:46:00Z">
        <w:r>
          <w:rPr/>
          <w:delText>15</w:delText>
        </w:r>
      </w:del>
    </w:p>
    <w:p>
      <w:pPr>
        <w:pStyle w:val="21"/>
        <w:tabs>
          <w:tab w:val="left" w:pos="960"/>
          <w:tab w:val="right" w:leader="dot" w:pos="8296"/>
        </w:tabs>
        <w:rPr>
          <w:del w:id="1486" w:author="Windows User" w:date="2021-11-09T11:46:00Z"/>
          <w:rFonts w:asciiTheme="minorHAnsi" w:hAnsiTheme="minorHAnsi" w:eastAsiaTheme="minorEastAsia" w:cstheme="minorBidi"/>
          <w:b w:val="0"/>
          <w:bCs w:val="0"/>
          <w:kern w:val="2"/>
          <w:sz w:val="21"/>
        </w:rPr>
      </w:pPr>
      <w:del w:id="1487" w:author="Windows User" w:date="2021-11-09T11:46:00Z">
        <w:r>
          <w:rPr>
            <w:rStyle w:val="29"/>
            <w:b w:val="0"/>
            <w:bCs w:val="0"/>
            <w:rPrChange w:id="1488" w:author="zhouliang" w:date="2021-11-08T10:48:00Z">
              <w:rPr>
                <w:rStyle w:val="31"/>
                <w:b w:val="0"/>
                <w:bCs w:val="0"/>
              </w:rPr>
            </w:rPrChange>
          </w:rPr>
          <w:delText>6.1.</w:delText>
        </w:r>
      </w:del>
      <w:del w:id="1489" w:author="Windows User" w:date="2021-11-09T11:46:00Z">
        <w:r>
          <w:rPr>
            <w:rFonts w:asciiTheme="minorHAnsi" w:hAnsiTheme="minorHAnsi" w:eastAsiaTheme="minorEastAsia" w:cstheme="minorBidi"/>
            <w:b w:val="0"/>
            <w:bCs w:val="0"/>
            <w:kern w:val="2"/>
            <w:sz w:val="21"/>
          </w:rPr>
          <w:tab/>
        </w:r>
      </w:del>
      <w:del w:id="1490" w:author="Windows User" w:date="2021-11-09T11:46:00Z">
        <w:r>
          <w:rPr>
            <w:rStyle w:val="29"/>
            <w:rFonts w:hint="eastAsia"/>
            <w:b w:val="0"/>
            <w:bCs w:val="0"/>
            <w:rPrChange w:id="1491" w:author="zhouliang" w:date="2021-11-08T10:48:00Z">
              <w:rPr>
                <w:rStyle w:val="31"/>
                <w:rFonts w:hint="eastAsia"/>
                <w:b w:val="0"/>
                <w:bCs w:val="0"/>
              </w:rPr>
            </w:rPrChange>
          </w:rPr>
          <w:delText>安全规范</w:delText>
        </w:r>
      </w:del>
      <w:del w:id="1492" w:author="Windows User" w:date="2021-11-09T11:46:00Z">
        <w:r>
          <w:rPr/>
          <w:tab/>
        </w:r>
      </w:del>
      <w:del w:id="1493" w:author="Windows User" w:date="2021-11-09T11:46:00Z">
        <w:r>
          <w:rPr/>
          <w:delText>15</w:delText>
        </w:r>
      </w:del>
    </w:p>
    <w:p>
      <w:pPr>
        <w:pStyle w:val="21"/>
        <w:tabs>
          <w:tab w:val="left" w:pos="960"/>
          <w:tab w:val="right" w:leader="dot" w:pos="8296"/>
        </w:tabs>
        <w:rPr>
          <w:del w:id="1494" w:author="Windows User" w:date="2021-11-09T11:46:00Z"/>
          <w:rFonts w:asciiTheme="minorHAnsi" w:hAnsiTheme="minorHAnsi" w:eastAsiaTheme="minorEastAsia" w:cstheme="minorBidi"/>
          <w:b w:val="0"/>
          <w:bCs w:val="0"/>
          <w:kern w:val="2"/>
          <w:sz w:val="21"/>
        </w:rPr>
      </w:pPr>
      <w:del w:id="1495" w:author="Windows User" w:date="2021-11-09T11:46:00Z">
        <w:r>
          <w:rPr>
            <w:rStyle w:val="29"/>
            <w:b w:val="0"/>
            <w:bCs w:val="0"/>
            <w:rPrChange w:id="1496" w:author="zhouliang" w:date="2021-11-08T10:48:00Z">
              <w:rPr>
                <w:rStyle w:val="31"/>
                <w:b w:val="0"/>
                <w:bCs w:val="0"/>
              </w:rPr>
            </w:rPrChange>
          </w:rPr>
          <w:delText>6.2.</w:delText>
        </w:r>
      </w:del>
      <w:del w:id="1497" w:author="Windows User" w:date="2021-11-09T11:46:00Z">
        <w:r>
          <w:rPr>
            <w:rFonts w:asciiTheme="minorHAnsi" w:hAnsiTheme="minorHAnsi" w:eastAsiaTheme="minorEastAsia" w:cstheme="minorBidi"/>
            <w:b w:val="0"/>
            <w:bCs w:val="0"/>
            <w:kern w:val="2"/>
            <w:sz w:val="21"/>
          </w:rPr>
          <w:tab/>
        </w:r>
      </w:del>
      <w:del w:id="1498" w:author="Windows User" w:date="2021-11-09T11:46:00Z">
        <w:r>
          <w:rPr>
            <w:rStyle w:val="29"/>
            <w:rFonts w:hint="eastAsia"/>
            <w:b w:val="0"/>
            <w:bCs w:val="0"/>
            <w:rPrChange w:id="1499" w:author="zhouliang" w:date="2021-11-08T10:48:00Z">
              <w:rPr>
                <w:rStyle w:val="31"/>
                <w:rFonts w:hint="eastAsia"/>
                <w:b w:val="0"/>
                <w:bCs w:val="0"/>
              </w:rPr>
            </w:rPrChange>
          </w:rPr>
          <w:delText>承载协议</w:delText>
        </w:r>
      </w:del>
      <w:del w:id="1500" w:author="Windows User" w:date="2021-11-09T11:46:00Z">
        <w:r>
          <w:rPr/>
          <w:tab/>
        </w:r>
      </w:del>
      <w:del w:id="1501" w:author="Windows User" w:date="2021-11-09T11:46:00Z">
        <w:r>
          <w:rPr/>
          <w:delText>15</w:delText>
        </w:r>
      </w:del>
    </w:p>
    <w:p>
      <w:pPr>
        <w:pStyle w:val="21"/>
        <w:tabs>
          <w:tab w:val="left" w:pos="960"/>
          <w:tab w:val="right" w:leader="dot" w:pos="8296"/>
        </w:tabs>
        <w:rPr>
          <w:del w:id="1502" w:author="Windows User" w:date="2021-11-09T11:46:00Z"/>
          <w:rFonts w:asciiTheme="minorHAnsi" w:hAnsiTheme="minorHAnsi" w:eastAsiaTheme="minorEastAsia" w:cstheme="minorBidi"/>
          <w:b w:val="0"/>
          <w:bCs w:val="0"/>
          <w:kern w:val="2"/>
          <w:sz w:val="21"/>
        </w:rPr>
      </w:pPr>
      <w:del w:id="1503" w:author="Windows User" w:date="2021-11-09T11:46:00Z">
        <w:r>
          <w:rPr>
            <w:rStyle w:val="29"/>
            <w:b w:val="0"/>
            <w:bCs w:val="0"/>
            <w:rPrChange w:id="1504" w:author="zhouliang" w:date="2021-11-08T10:48:00Z">
              <w:rPr>
                <w:rStyle w:val="31"/>
                <w:b w:val="0"/>
                <w:bCs w:val="0"/>
              </w:rPr>
            </w:rPrChange>
          </w:rPr>
          <w:delText>6.3.</w:delText>
        </w:r>
      </w:del>
      <w:del w:id="1505" w:author="Windows User" w:date="2021-11-09T11:46:00Z">
        <w:r>
          <w:rPr>
            <w:rFonts w:asciiTheme="minorHAnsi" w:hAnsiTheme="minorHAnsi" w:eastAsiaTheme="minorEastAsia" w:cstheme="minorBidi"/>
            <w:b w:val="0"/>
            <w:bCs w:val="0"/>
            <w:kern w:val="2"/>
            <w:sz w:val="21"/>
          </w:rPr>
          <w:tab/>
        </w:r>
      </w:del>
      <w:del w:id="1506" w:author="Windows User" w:date="2021-11-09T11:46:00Z">
        <w:r>
          <w:rPr>
            <w:rStyle w:val="29"/>
            <w:rFonts w:hint="eastAsia"/>
            <w:b w:val="0"/>
            <w:bCs w:val="0"/>
            <w:rPrChange w:id="1507" w:author="zhouliang" w:date="2021-11-08T10:48:00Z">
              <w:rPr>
                <w:rStyle w:val="31"/>
                <w:rFonts w:hint="eastAsia"/>
                <w:b w:val="0"/>
                <w:bCs w:val="0"/>
              </w:rPr>
            </w:rPrChange>
          </w:rPr>
          <w:delText>报文编码格式</w:delText>
        </w:r>
      </w:del>
      <w:del w:id="1508" w:author="Windows User" w:date="2021-11-09T11:46:00Z">
        <w:r>
          <w:rPr/>
          <w:tab/>
        </w:r>
      </w:del>
      <w:del w:id="1509" w:author="Windows User" w:date="2021-11-09T11:46:00Z">
        <w:r>
          <w:rPr/>
          <w:delText>15</w:delText>
        </w:r>
      </w:del>
    </w:p>
    <w:p>
      <w:pPr>
        <w:pStyle w:val="21"/>
        <w:tabs>
          <w:tab w:val="left" w:pos="960"/>
          <w:tab w:val="right" w:leader="dot" w:pos="8296"/>
        </w:tabs>
        <w:rPr>
          <w:del w:id="1510" w:author="Windows User" w:date="2021-11-09T11:46:00Z"/>
          <w:rFonts w:asciiTheme="minorHAnsi" w:hAnsiTheme="minorHAnsi" w:eastAsiaTheme="minorEastAsia" w:cstheme="minorBidi"/>
          <w:b w:val="0"/>
          <w:bCs w:val="0"/>
          <w:kern w:val="2"/>
          <w:sz w:val="21"/>
        </w:rPr>
      </w:pPr>
      <w:del w:id="1511" w:author="Windows User" w:date="2021-11-09T11:46:00Z">
        <w:r>
          <w:rPr>
            <w:rStyle w:val="29"/>
            <w:b w:val="0"/>
            <w:bCs w:val="0"/>
            <w:rPrChange w:id="1512" w:author="zhouliang" w:date="2021-11-08T10:48:00Z">
              <w:rPr>
                <w:rStyle w:val="31"/>
                <w:b w:val="0"/>
                <w:bCs w:val="0"/>
              </w:rPr>
            </w:rPrChange>
          </w:rPr>
          <w:delText>6.4.</w:delText>
        </w:r>
      </w:del>
      <w:del w:id="1513" w:author="Windows User" w:date="2021-11-09T11:46:00Z">
        <w:r>
          <w:rPr>
            <w:rFonts w:asciiTheme="minorHAnsi" w:hAnsiTheme="minorHAnsi" w:eastAsiaTheme="minorEastAsia" w:cstheme="minorBidi"/>
            <w:b w:val="0"/>
            <w:bCs w:val="0"/>
            <w:kern w:val="2"/>
            <w:sz w:val="21"/>
          </w:rPr>
          <w:tab/>
        </w:r>
      </w:del>
      <w:del w:id="1514" w:author="Windows User" w:date="2021-11-09T11:46:00Z">
        <w:r>
          <w:rPr>
            <w:rStyle w:val="29"/>
            <w:rFonts w:hint="eastAsia"/>
            <w:b w:val="0"/>
            <w:bCs w:val="0"/>
            <w:rPrChange w:id="1515" w:author="zhouliang" w:date="2021-11-08T10:48:00Z">
              <w:rPr>
                <w:rStyle w:val="31"/>
                <w:rFonts w:hint="eastAsia"/>
                <w:b w:val="0"/>
                <w:bCs w:val="0"/>
              </w:rPr>
            </w:rPrChange>
          </w:rPr>
          <w:delText>基础请求信息（</w:delText>
        </w:r>
      </w:del>
      <w:del w:id="1516" w:author="Windows User" w:date="2021-11-09T11:46:00Z">
        <w:r>
          <w:rPr>
            <w:rStyle w:val="29"/>
            <w:b w:val="0"/>
            <w:bCs w:val="0"/>
            <w:rPrChange w:id="1517" w:author="zhouliang" w:date="2021-11-08T10:48:00Z">
              <w:rPr>
                <w:rStyle w:val="31"/>
                <w:b w:val="0"/>
                <w:bCs w:val="0"/>
              </w:rPr>
            </w:rPrChange>
          </w:rPr>
          <w:delText>ifReq</w:delText>
        </w:r>
      </w:del>
      <w:del w:id="1518" w:author="Windows User" w:date="2021-11-09T11:46:00Z">
        <w:r>
          <w:rPr>
            <w:rStyle w:val="29"/>
            <w:rFonts w:hint="eastAsia"/>
            <w:b w:val="0"/>
            <w:bCs w:val="0"/>
            <w:rPrChange w:id="1519" w:author="zhouliang" w:date="2021-11-08T10:48:00Z">
              <w:rPr>
                <w:rStyle w:val="31"/>
                <w:rFonts w:hint="eastAsia"/>
                <w:b w:val="0"/>
                <w:bCs w:val="0"/>
              </w:rPr>
            </w:rPrChange>
          </w:rPr>
          <w:delText>）</w:delText>
        </w:r>
      </w:del>
      <w:del w:id="1520" w:author="Windows User" w:date="2021-11-09T11:46:00Z">
        <w:r>
          <w:rPr/>
          <w:tab/>
        </w:r>
      </w:del>
      <w:del w:id="1521" w:author="Windows User" w:date="2021-11-09T11:46:00Z">
        <w:r>
          <w:rPr/>
          <w:delText>16</w:delText>
        </w:r>
      </w:del>
    </w:p>
    <w:p>
      <w:pPr>
        <w:pStyle w:val="21"/>
        <w:tabs>
          <w:tab w:val="left" w:pos="960"/>
          <w:tab w:val="right" w:leader="dot" w:pos="8296"/>
        </w:tabs>
        <w:rPr>
          <w:del w:id="1522" w:author="Windows User" w:date="2021-11-09T11:46:00Z"/>
          <w:rFonts w:asciiTheme="minorHAnsi" w:hAnsiTheme="minorHAnsi" w:eastAsiaTheme="minorEastAsia" w:cstheme="minorBidi"/>
          <w:b w:val="0"/>
          <w:bCs w:val="0"/>
          <w:kern w:val="2"/>
          <w:sz w:val="21"/>
        </w:rPr>
      </w:pPr>
      <w:del w:id="1523" w:author="Windows User" w:date="2021-11-09T11:46:00Z">
        <w:r>
          <w:rPr>
            <w:rStyle w:val="29"/>
            <w:b w:val="0"/>
            <w:bCs w:val="0"/>
            <w:rPrChange w:id="1524" w:author="zhouliang" w:date="2021-11-08T10:48:00Z">
              <w:rPr>
                <w:rStyle w:val="31"/>
                <w:b w:val="0"/>
                <w:bCs w:val="0"/>
              </w:rPr>
            </w:rPrChange>
          </w:rPr>
          <w:delText>6.5.</w:delText>
        </w:r>
      </w:del>
      <w:del w:id="1525" w:author="Windows User" w:date="2021-11-09T11:46:00Z">
        <w:r>
          <w:rPr>
            <w:rFonts w:asciiTheme="minorHAnsi" w:hAnsiTheme="minorHAnsi" w:eastAsiaTheme="minorEastAsia" w:cstheme="minorBidi"/>
            <w:b w:val="0"/>
            <w:bCs w:val="0"/>
            <w:kern w:val="2"/>
            <w:sz w:val="21"/>
          </w:rPr>
          <w:tab/>
        </w:r>
      </w:del>
      <w:del w:id="1526" w:author="Windows User" w:date="2021-11-09T11:46:00Z">
        <w:r>
          <w:rPr>
            <w:rStyle w:val="29"/>
            <w:rFonts w:hint="eastAsia"/>
            <w:b w:val="0"/>
            <w:bCs w:val="0"/>
            <w:rPrChange w:id="1527" w:author="zhouliang" w:date="2021-11-08T10:48:00Z">
              <w:rPr>
                <w:rStyle w:val="31"/>
                <w:rFonts w:hint="eastAsia"/>
                <w:b w:val="0"/>
                <w:bCs w:val="0"/>
              </w:rPr>
            </w:rPrChange>
          </w:rPr>
          <w:delText>基础响应信息（</w:delText>
        </w:r>
      </w:del>
      <w:del w:id="1528" w:author="Windows User" w:date="2021-11-09T11:46:00Z">
        <w:r>
          <w:rPr>
            <w:rStyle w:val="29"/>
            <w:b w:val="0"/>
            <w:bCs w:val="0"/>
            <w:rPrChange w:id="1529" w:author="zhouliang" w:date="2021-11-08T10:48:00Z">
              <w:rPr>
                <w:rStyle w:val="31"/>
                <w:b w:val="0"/>
                <w:bCs w:val="0"/>
              </w:rPr>
            </w:rPrChange>
          </w:rPr>
          <w:delText>IfResp</w:delText>
        </w:r>
      </w:del>
      <w:del w:id="1530" w:author="Windows User" w:date="2021-11-09T11:46:00Z">
        <w:r>
          <w:rPr>
            <w:rStyle w:val="29"/>
            <w:rFonts w:hint="eastAsia"/>
            <w:b w:val="0"/>
            <w:bCs w:val="0"/>
            <w:rPrChange w:id="1531" w:author="zhouliang" w:date="2021-11-08T10:48:00Z">
              <w:rPr>
                <w:rStyle w:val="31"/>
                <w:rFonts w:hint="eastAsia"/>
                <w:b w:val="0"/>
                <w:bCs w:val="0"/>
              </w:rPr>
            </w:rPrChange>
          </w:rPr>
          <w:delText>）</w:delText>
        </w:r>
      </w:del>
      <w:del w:id="1532" w:author="Windows User" w:date="2021-11-09T11:46:00Z">
        <w:r>
          <w:rPr/>
          <w:tab/>
        </w:r>
      </w:del>
      <w:del w:id="1533" w:author="Windows User" w:date="2021-11-09T11:46:00Z">
        <w:r>
          <w:rPr/>
          <w:delText>16</w:delText>
        </w:r>
      </w:del>
    </w:p>
    <w:p>
      <w:pPr>
        <w:pStyle w:val="21"/>
        <w:tabs>
          <w:tab w:val="left" w:pos="960"/>
          <w:tab w:val="right" w:leader="dot" w:pos="8296"/>
        </w:tabs>
        <w:rPr>
          <w:del w:id="1534" w:author="Windows User" w:date="2021-11-09T11:46:00Z"/>
          <w:rFonts w:asciiTheme="minorHAnsi" w:hAnsiTheme="minorHAnsi" w:eastAsiaTheme="minorEastAsia" w:cstheme="minorBidi"/>
          <w:b w:val="0"/>
          <w:bCs w:val="0"/>
          <w:kern w:val="2"/>
          <w:sz w:val="21"/>
        </w:rPr>
      </w:pPr>
      <w:del w:id="1535" w:author="Windows User" w:date="2021-11-09T11:46:00Z">
        <w:r>
          <w:rPr>
            <w:rStyle w:val="29"/>
            <w:b w:val="0"/>
            <w:bCs w:val="0"/>
            <w:rPrChange w:id="1536" w:author="zhouliang" w:date="2021-11-08T10:48:00Z">
              <w:rPr>
                <w:rStyle w:val="31"/>
                <w:b w:val="0"/>
                <w:bCs w:val="0"/>
              </w:rPr>
            </w:rPrChange>
          </w:rPr>
          <w:delText>6.6.</w:delText>
        </w:r>
      </w:del>
      <w:del w:id="1537" w:author="Windows User" w:date="2021-11-09T11:46:00Z">
        <w:r>
          <w:rPr>
            <w:rFonts w:asciiTheme="minorHAnsi" w:hAnsiTheme="minorHAnsi" w:eastAsiaTheme="minorEastAsia" w:cstheme="minorBidi"/>
            <w:b w:val="0"/>
            <w:bCs w:val="0"/>
            <w:kern w:val="2"/>
            <w:sz w:val="21"/>
          </w:rPr>
          <w:tab/>
        </w:r>
      </w:del>
      <w:del w:id="1538" w:author="Windows User" w:date="2021-11-09T11:46:00Z">
        <w:r>
          <w:rPr>
            <w:rStyle w:val="29"/>
            <w:rFonts w:hint="eastAsia"/>
            <w:b w:val="0"/>
            <w:bCs w:val="0"/>
            <w:rPrChange w:id="1539" w:author="zhouliang" w:date="2021-11-08T10:48:00Z">
              <w:rPr>
                <w:rStyle w:val="31"/>
                <w:rFonts w:hint="eastAsia"/>
                <w:b w:val="0"/>
                <w:bCs w:val="0"/>
              </w:rPr>
            </w:rPrChange>
          </w:rPr>
          <w:delText>数据类型</w:delText>
        </w:r>
      </w:del>
      <w:del w:id="1540" w:author="Windows User" w:date="2021-11-09T11:46:00Z">
        <w:r>
          <w:rPr/>
          <w:tab/>
        </w:r>
      </w:del>
      <w:del w:id="1541" w:author="Windows User" w:date="2021-11-09T11:46:00Z">
        <w:r>
          <w:rPr/>
          <w:delText>17</w:delText>
        </w:r>
      </w:del>
    </w:p>
    <w:p>
      <w:pPr>
        <w:pStyle w:val="21"/>
        <w:tabs>
          <w:tab w:val="left" w:pos="960"/>
          <w:tab w:val="right" w:leader="dot" w:pos="8296"/>
        </w:tabs>
        <w:rPr>
          <w:del w:id="1542" w:author="Windows User" w:date="2021-11-09T11:46:00Z"/>
          <w:rFonts w:asciiTheme="minorHAnsi" w:hAnsiTheme="minorHAnsi" w:eastAsiaTheme="minorEastAsia" w:cstheme="minorBidi"/>
          <w:b w:val="0"/>
          <w:bCs w:val="0"/>
          <w:kern w:val="2"/>
          <w:sz w:val="21"/>
        </w:rPr>
      </w:pPr>
      <w:del w:id="1543" w:author="Windows User" w:date="2021-11-09T11:46:00Z">
        <w:r>
          <w:rPr>
            <w:rStyle w:val="29"/>
            <w:b w:val="0"/>
            <w:bCs w:val="0"/>
            <w:rPrChange w:id="1544" w:author="zhouliang" w:date="2021-11-08T10:48:00Z">
              <w:rPr>
                <w:rStyle w:val="31"/>
                <w:b w:val="0"/>
                <w:bCs w:val="0"/>
              </w:rPr>
            </w:rPrChange>
          </w:rPr>
          <w:delText>6.7.</w:delText>
        </w:r>
      </w:del>
      <w:del w:id="1545" w:author="Windows User" w:date="2021-11-09T11:46:00Z">
        <w:r>
          <w:rPr>
            <w:rFonts w:asciiTheme="minorHAnsi" w:hAnsiTheme="minorHAnsi" w:eastAsiaTheme="minorEastAsia" w:cstheme="minorBidi"/>
            <w:b w:val="0"/>
            <w:bCs w:val="0"/>
            <w:kern w:val="2"/>
            <w:sz w:val="21"/>
          </w:rPr>
          <w:tab/>
        </w:r>
      </w:del>
      <w:del w:id="1546" w:author="Windows User" w:date="2021-11-09T11:46:00Z">
        <w:r>
          <w:rPr>
            <w:rStyle w:val="29"/>
            <w:rFonts w:hint="eastAsia"/>
            <w:b w:val="0"/>
            <w:bCs w:val="0"/>
            <w:rPrChange w:id="1547" w:author="zhouliang" w:date="2021-11-08T10:48:00Z">
              <w:rPr>
                <w:rStyle w:val="31"/>
                <w:rFonts w:hint="eastAsia"/>
                <w:b w:val="0"/>
                <w:bCs w:val="0"/>
              </w:rPr>
            </w:rPrChange>
          </w:rPr>
          <w:delText>状态值定义</w:delText>
        </w:r>
      </w:del>
      <w:del w:id="1548" w:author="Windows User" w:date="2021-11-09T11:46:00Z">
        <w:r>
          <w:rPr/>
          <w:tab/>
        </w:r>
      </w:del>
      <w:del w:id="1549" w:author="Windows User" w:date="2021-11-09T11:46:00Z">
        <w:r>
          <w:rPr/>
          <w:delText>17</w:delText>
        </w:r>
      </w:del>
    </w:p>
    <w:p>
      <w:pPr>
        <w:pStyle w:val="18"/>
        <w:tabs>
          <w:tab w:val="left" w:pos="480"/>
          <w:tab w:val="right" w:leader="dot" w:pos="8296"/>
        </w:tabs>
        <w:rPr>
          <w:del w:id="1550" w:author="Windows User" w:date="2021-11-09T11:46:00Z"/>
          <w:rFonts w:asciiTheme="minorHAnsi" w:hAnsiTheme="minorHAnsi" w:eastAsiaTheme="minorEastAsia" w:cstheme="minorBidi"/>
          <w:b w:val="0"/>
          <w:bCs w:val="0"/>
          <w:kern w:val="2"/>
          <w:sz w:val="21"/>
          <w:szCs w:val="22"/>
        </w:rPr>
      </w:pPr>
      <w:del w:id="1551" w:author="Windows User" w:date="2021-11-09T11:46:00Z">
        <w:r>
          <w:rPr>
            <w:rStyle w:val="29"/>
            <w:b w:val="0"/>
            <w:bCs w:val="0"/>
            <w:rPrChange w:id="1552" w:author="zhouliang" w:date="2021-11-08T10:48:00Z">
              <w:rPr>
                <w:rStyle w:val="31"/>
                <w:b w:val="0"/>
                <w:bCs w:val="0"/>
              </w:rPr>
            </w:rPrChange>
          </w:rPr>
          <w:delText>7.</w:delText>
        </w:r>
      </w:del>
      <w:del w:id="1553" w:author="Windows User" w:date="2021-11-09T11:46:00Z">
        <w:r>
          <w:rPr>
            <w:rFonts w:asciiTheme="minorHAnsi" w:hAnsiTheme="minorHAnsi" w:eastAsiaTheme="minorEastAsia" w:cstheme="minorBidi"/>
            <w:b w:val="0"/>
            <w:bCs w:val="0"/>
            <w:kern w:val="2"/>
            <w:sz w:val="21"/>
            <w:szCs w:val="22"/>
          </w:rPr>
          <w:tab/>
        </w:r>
      </w:del>
      <w:del w:id="1554" w:author="Windows User" w:date="2021-11-09T11:46:00Z">
        <w:r>
          <w:rPr>
            <w:rStyle w:val="29"/>
            <w:rFonts w:hint="eastAsia"/>
            <w:b w:val="0"/>
            <w:bCs w:val="0"/>
            <w:rPrChange w:id="1555" w:author="zhouliang" w:date="2021-11-08T10:48:00Z">
              <w:rPr>
                <w:rStyle w:val="31"/>
                <w:rFonts w:hint="eastAsia"/>
                <w:b w:val="0"/>
                <w:bCs w:val="0"/>
              </w:rPr>
            </w:rPrChange>
          </w:rPr>
          <w:delText>接口定义</w:delText>
        </w:r>
      </w:del>
      <w:del w:id="1556" w:author="Windows User" w:date="2021-11-09T11:46:00Z">
        <w:r>
          <w:rPr/>
          <w:tab/>
        </w:r>
      </w:del>
      <w:del w:id="1557" w:author="Windows User" w:date="2021-11-09T11:46:00Z">
        <w:r>
          <w:rPr/>
          <w:delText>18</w:delText>
        </w:r>
      </w:del>
    </w:p>
    <w:p>
      <w:pPr>
        <w:pStyle w:val="21"/>
        <w:tabs>
          <w:tab w:val="left" w:pos="960"/>
          <w:tab w:val="right" w:leader="dot" w:pos="8296"/>
        </w:tabs>
        <w:rPr>
          <w:del w:id="1558" w:author="Windows User" w:date="2021-11-09T11:46:00Z"/>
          <w:rFonts w:asciiTheme="minorHAnsi" w:hAnsiTheme="minorHAnsi" w:eastAsiaTheme="minorEastAsia" w:cstheme="minorBidi"/>
          <w:b w:val="0"/>
          <w:bCs w:val="0"/>
          <w:kern w:val="2"/>
          <w:sz w:val="21"/>
        </w:rPr>
      </w:pPr>
      <w:del w:id="1559" w:author="Windows User" w:date="2021-11-09T11:46:00Z">
        <w:r>
          <w:rPr>
            <w:rStyle w:val="29"/>
            <w:b w:val="0"/>
            <w:bCs w:val="0"/>
            <w:rPrChange w:id="1560" w:author="zhouliang" w:date="2021-11-08T10:48:00Z">
              <w:rPr>
                <w:rStyle w:val="31"/>
                <w:b w:val="0"/>
                <w:bCs w:val="0"/>
              </w:rPr>
            </w:rPrChange>
          </w:rPr>
          <w:delText>7.1.</w:delText>
        </w:r>
      </w:del>
      <w:del w:id="1561" w:author="Windows User" w:date="2021-11-09T11:46:00Z">
        <w:r>
          <w:rPr>
            <w:rFonts w:asciiTheme="minorHAnsi" w:hAnsiTheme="minorHAnsi" w:eastAsiaTheme="minorEastAsia" w:cstheme="minorBidi"/>
            <w:b w:val="0"/>
            <w:bCs w:val="0"/>
            <w:kern w:val="2"/>
            <w:sz w:val="21"/>
          </w:rPr>
          <w:tab/>
        </w:r>
      </w:del>
      <w:del w:id="1562" w:author="Windows User" w:date="2021-11-09T11:46:00Z">
        <w:r>
          <w:rPr>
            <w:rStyle w:val="29"/>
            <w:rFonts w:hint="eastAsia"/>
            <w:b w:val="0"/>
            <w:bCs w:val="0"/>
            <w:rPrChange w:id="1563" w:author="zhouliang" w:date="2021-11-08T10:48:00Z">
              <w:rPr>
                <w:rStyle w:val="31"/>
                <w:rFonts w:hint="eastAsia"/>
                <w:b w:val="0"/>
                <w:bCs w:val="0"/>
              </w:rPr>
            </w:rPrChange>
          </w:rPr>
          <w:delText>交易服务</w:delText>
        </w:r>
      </w:del>
      <w:del w:id="1564" w:author="Windows User" w:date="2021-11-09T11:46:00Z">
        <w:r>
          <w:rPr/>
          <w:tab/>
        </w:r>
      </w:del>
      <w:del w:id="1565" w:author="Windows User" w:date="2021-11-09T11:46:00Z">
        <w:r>
          <w:rPr/>
          <w:delText>18</w:delText>
        </w:r>
      </w:del>
    </w:p>
    <w:p>
      <w:pPr>
        <w:pStyle w:val="12"/>
        <w:tabs>
          <w:tab w:val="left" w:pos="1200"/>
          <w:tab w:val="right" w:leader="dot" w:pos="8296"/>
        </w:tabs>
        <w:rPr>
          <w:del w:id="1566" w:author="Windows User" w:date="2021-11-09T11:46:00Z"/>
          <w:rFonts w:asciiTheme="minorHAnsi" w:hAnsiTheme="minorHAnsi" w:eastAsiaTheme="minorEastAsia" w:cstheme="minorBidi"/>
          <w:kern w:val="2"/>
          <w:sz w:val="21"/>
        </w:rPr>
      </w:pPr>
      <w:del w:id="1567" w:author="Windows User" w:date="2021-11-09T11:46:00Z">
        <w:r>
          <w:rPr>
            <w:rStyle w:val="29"/>
            <w:rPrChange w:id="1568" w:author="zhouliang" w:date="2021-11-08T10:48:00Z">
              <w:rPr>
                <w:rStyle w:val="31"/>
              </w:rPr>
            </w:rPrChange>
          </w:rPr>
          <w:delText>7.1.1.</w:delText>
        </w:r>
      </w:del>
      <w:del w:id="1569" w:author="Windows User" w:date="2021-11-09T11:46:00Z">
        <w:r>
          <w:rPr>
            <w:rFonts w:asciiTheme="minorHAnsi" w:hAnsiTheme="minorHAnsi" w:eastAsiaTheme="minorEastAsia" w:cstheme="minorBidi"/>
            <w:kern w:val="2"/>
            <w:sz w:val="21"/>
          </w:rPr>
          <w:tab/>
        </w:r>
      </w:del>
      <w:del w:id="1570" w:author="Windows User" w:date="2021-11-09T11:46:00Z">
        <w:r>
          <w:rPr>
            <w:rStyle w:val="29"/>
            <w:rFonts w:hint="eastAsia"/>
            <w:rPrChange w:id="1571" w:author="zhouliang" w:date="2021-11-08T10:48:00Z">
              <w:rPr>
                <w:rStyle w:val="31"/>
                <w:rFonts w:hint="eastAsia"/>
              </w:rPr>
            </w:rPrChange>
          </w:rPr>
          <w:delText>交易信息查询</w:delText>
        </w:r>
      </w:del>
      <w:del w:id="1572" w:author="Windows User" w:date="2021-11-09T11:46:00Z">
        <w:r>
          <w:rPr/>
          <w:tab/>
        </w:r>
      </w:del>
      <w:del w:id="1573" w:author="Windows User" w:date="2021-11-09T11:46:00Z">
        <w:r>
          <w:rPr/>
          <w:delText>18</w:delText>
        </w:r>
      </w:del>
    </w:p>
    <w:p>
      <w:pPr>
        <w:pStyle w:val="21"/>
        <w:tabs>
          <w:tab w:val="left" w:pos="960"/>
          <w:tab w:val="right" w:leader="dot" w:pos="8296"/>
        </w:tabs>
        <w:rPr>
          <w:del w:id="1574" w:author="Windows User" w:date="2021-11-09T11:46:00Z"/>
          <w:rFonts w:asciiTheme="minorHAnsi" w:hAnsiTheme="minorHAnsi" w:eastAsiaTheme="minorEastAsia" w:cstheme="minorBidi"/>
          <w:b w:val="0"/>
          <w:bCs w:val="0"/>
          <w:kern w:val="2"/>
          <w:sz w:val="21"/>
        </w:rPr>
      </w:pPr>
      <w:del w:id="1575" w:author="Windows User" w:date="2021-11-09T11:46:00Z">
        <w:r>
          <w:rPr>
            <w:rStyle w:val="29"/>
            <w:b w:val="0"/>
            <w:bCs w:val="0"/>
            <w:rPrChange w:id="1576" w:author="zhouliang" w:date="2021-11-08T10:48:00Z">
              <w:rPr>
                <w:rStyle w:val="31"/>
                <w:b w:val="0"/>
                <w:bCs w:val="0"/>
              </w:rPr>
            </w:rPrChange>
          </w:rPr>
          <w:delText>7.2.</w:delText>
        </w:r>
      </w:del>
      <w:del w:id="1577" w:author="Windows User" w:date="2021-11-09T11:46:00Z">
        <w:r>
          <w:rPr>
            <w:rFonts w:asciiTheme="minorHAnsi" w:hAnsiTheme="minorHAnsi" w:eastAsiaTheme="minorEastAsia" w:cstheme="minorBidi"/>
            <w:b w:val="0"/>
            <w:bCs w:val="0"/>
            <w:kern w:val="2"/>
            <w:sz w:val="21"/>
          </w:rPr>
          <w:tab/>
        </w:r>
      </w:del>
      <w:del w:id="1578" w:author="Windows User" w:date="2021-11-09T11:46:00Z">
        <w:r>
          <w:rPr>
            <w:rStyle w:val="29"/>
            <w:rFonts w:hint="eastAsia"/>
            <w:b w:val="0"/>
            <w:bCs w:val="0"/>
            <w:rPrChange w:id="1579" w:author="zhouliang" w:date="2021-11-08T10:48:00Z">
              <w:rPr>
                <w:rStyle w:val="31"/>
                <w:rFonts w:hint="eastAsia"/>
                <w:b w:val="0"/>
                <w:bCs w:val="0"/>
              </w:rPr>
            </w:rPrChange>
          </w:rPr>
          <w:delText>卡操作</w:delText>
        </w:r>
      </w:del>
      <w:del w:id="1580" w:author="Windows User" w:date="2021-11-09T11:46:00Z">
        <w:r>
          <w:rPr/>
          <w:tab/>
        </w:r>
      </w:del>
      <w:del w:id="1581" w:author="Windows User" w:date="2021-11-09T11:46:00Z">
        <w:r>
          <w:rPr/>
          <w:delText>19</w:delText>
        </w:r>
      </w:del>
    </w:p>
    <w:p>
      <w:pPr>
        <w:pStyle w:val="12"/>
        <w:tabs>
          <w:tab w:val="left" w:pos="1200"/>
          <w:tab w:val="right" w:leader="dot" w:pos="8296"/>
        </w:tabs>
        <w:rPr>
          <w:del w:id="1582" w:author="Windows User" w:date="2021-11-09T11:46:00Z"/>
          <w:rFonts w:asciiTheme="minorHAnsi" w:hAnsiTheme="minorHAnsi" w:eastAsiaTheme="minorEastAsia" w:cstheme="minorBidi"/>
          <w:kern w:val="2"/>
          <w:sz w:val="21"/>
        </w:rPr>
      </w:pPr>
      <w:del w:id="1583" w:author="Windows User" w:date="2021-11-09T11:46:00Z">
        <w:r>
          <w:rPr>
            <w:rStyle w:val="29"/>
            <w:rPrChange w:id="1584" w:author="zhouliang" w:date="2021-11-08T10:48:00Z">
              <w:rPr>
                <w:rStyle w:val="31"/>
              </w:rPr>
            </w:rPrChange>
          </w:rPr>
          <w:delText>7.2.1.</w:delText>
        </w:r>
      </w:del>
      <w:del w:id="1585" w:author="Windows User" w:date="2021-11-09T11:46:00Z">
        <w:r>
          <w:rPr>
            <w:rFonts w:asciiTheme="minorHAnsi" w:hAnsiTheme="minorHAnsi" w:eastAsiaTheme="minorEastAsia" w:cstheme="minorBidi"/>
            <w:kern w:val="2"/>
            <w:sz w:val="21"/>
          </w:rPr>
          <w:tab/>
        </w:r>
      </w:del>
      <w:del w:id="1586" w:author="Windows User" w:date="2021-11-09T11:46:00Z">
        <w:r>
          <w:rPr>
            <w:rStyle w:val="29"/>
            <w:rFonts w:hint="eastAsia"/>
            <w:rPrChange w:id="1587" w:author="zhouliang" w:date="2021-11-08T10:48:00Z">
              <w:rPr>
                <w:rStyle w:val="31"/>
                <w:rFonts w:hint="eastAsia"/>
              </w:rPr>
            </w:rPrChange>
          </w:rPr>
          <w:delText>获取开卡文件</w:delText>
        </w:r>
      </w:del>
      <w:del w:id="1588" w:author="Windows User" w:date="2021-11-09T11:46:00Z">
        <w:r>
          <w:rPr/>
          <w:tab/>
        </w:r>
      </w:del>
      <w:del w:id="1589" w:author="Windows User" w:date="2021-11-09T11:46:00Z">
        <w:r>
          <w:rPr/>
          <w:delText>19</w:delText>
        </w:r>
      </w:del>
    </w:p>
    <w:p>
      <w:pPr>
        <w:pStyle w:val="12"/>
        <w:tabs>
          <w:tab w:val="left" w:pos="1200"/>
          <w:tab w:val="right" w:leader="dot" w:pos="8296"/>
        </w:tabs>
        <w:rPr>
          <w:del w:id="1590" w:author="Windows User" w:date="2021-11-09T11:46:00Z"/>
          <w:rFonts w:asciiTheme="minorHAnsi" w:hAnsiTheme="minorHAnsi" w:eastAsiaTheme="minorEastAsia" w:cstheme="minorBidi"/>
          <w:kern w:val="2"/>
          <w:sz w:val="21"/>
        </w:rPr>
      </w:pPr>
      <w:del w:id="1591" w:author="Windows User" w:date="2021-11-09T11:46:00Z">
        <w:r>
          <w:rPr>
            <w:rStyle w:val="29"/>
            <w:rPrChange w:id="1592" w:author="zhouliang" w:date="2021-11-08T10:48:00Z">
              <w:rPr>
                <w:rStyle w:val="31"/>
              </w:rPr>
            </w:rPrChange>
          </w:rPr>
          <w:delText>7.2.2.</w:delText>
        </w:r>
      </w:del>
      <w:del w:id="1593" w:author="Windows User" w:date="2021-11-09T11:46:00Z">
        <w:r>
          <w:rPr>
            <w:rFonts w:asciiTheme="minorHAnsi" w:hAnsiTheme="minorHAnsi" w:eastAsiaTheme="minorEastAsia" w:cstheme="minorBidi"/>
            <w:kern w:val="2"/>
            <w:sz w:val="21"/>
          </w:rPr>
          <w:tab/>
        </w:r>
      </w:del>
      <w:del w:id="1594" w:author="Windows User" w:date="2021-11-09T11:46:00Z">
        <w:r>
          <w:rPr>
            <w:rStyle w:val="29"/>
            <w:rFonts w:hint="eastAsia"/>
            <w:rPrChange w:id="1595" w:author="zhouliang" w:date="2021-11-08T10:48:00Z">
              <w:rPr>
                <w:rStyle w:val="31"/>
                <w:rFonts w:hint="eastAsia"/>
              </w:rPr>
            </w:rPrChange>
          </w:rPr>
          <w:delText>激活请求</w:delText>
        </w:r>
      </w:del>
      <w:del w:id="1596" w:author="Windows User" w:date="2021-11-09T11:46:00Z">
        <w:r>
          <w:rPr/>
          <w:tab/>
        </w:r>
      </w:del>
      <w:del w:id="1597" w:author="Windows User" w:date="2021-11-09T11:46:00Z">
        <w:r>
          <w:rPr/>
          <w:delText>20</w:delText>
        </w:r>
      </w:del>
    </w:p>
    <w:p>
      <w:pPr>
        <w:pStyle w:val="12"/>
        <w:tabs>
          <w:tab w:val="left" w:pos="1200"/>
          <w:tab w:val="right" w:leader="dot" w:pos="8296"/>
        </w:tabs>
        <w:rPr>
          <w:del w:id="1598" w:author="Windows User" w:date="2021-11-09T11:46:00Z"/>
          <w:rFonts w:asciiTheme="minorHAnsi" w:hAnsiTheme="minorHAnsi" w:eastAsiaTheme="minorEastAsia" w:cstheme="minorBidi"/>
          <w:kern w:val="2"/>
          <w:sz w:val="21"/>
        </w:rPr>
      </w:pPr>
      <w:del w:id="1599" w:author="Windows User" w:date="2021-11-09T11:46:00Z">
        <w:r>
          <w:rPr>
            <w:rStyle w:val="29"/>
            <w:rPrChange w:id="1600" w:author="zhouliang" w:date="2021-11-08T10:48:00Z">
              <w:rPr>
                <w:rStyle w:val="31"/>
              </w:rPr>
            </w:rPrChange>
          </w:rPr>
          <w:delText>7.2.3.</w:delText>
        </w:r>
      </w:del>
      <w:del w:id="1601" w:author="Windows User" w:date="2021-11-09T11:46:00Z">
        <w:r>
          <w:rPr>
            <w:rFonts w:asciiTheme="minorHAnsi" w:hAnsiTheme="minorHAnsi" w:eastAsiaTheme="minorEastAsia" w:cstheme="minorBidi"/>
            <w:kern w:val="2"/>
            <w:sz w:val="21"/>
          </w:rPr>
          <w:tab/>
        </w:r>
      </w:del>
      <w:del w:id="1602" w:author="Windows User" w:date="2021-11-09T11:46:00Z">
        <w:r>
          <w:rPr>
            <w:rStyle w:val="29"/>
            <w:rFonts w:hint="eastAsia"/>
            <w:rPrChange w:id="1603" w:author="zhouliang" w:date="2021-11-08T10:48:00Z">
              <w:rPr>
                <w:rStyle w:val="31"/>
                <w:rFonts w:hint="eastAsia"/>
              </w:rPr>
            </w:rPrChange>
          </w:rPr>
          <w:delText>激活请求提交</w:delText>
        </w:r>
      </w:del>
      <w:del w:id="1604" w:author="Windows User" w:date="2021-11-09T11:46:00Z">
        <w:r>
          <w:rPr/>
          <w:tab/>
        </w:r>
      </w:del>
      <w:del w:id="1605" w:author="Windows User" w:date="2021-11-09T11:46:00Z">
        <w:r>
          <w:rPr/>
          <w:delText>21</w:delText>
        </w:r>
      </w:del>
    </w:p>
    <w:p>
      <w:pPr>
        <w:pStyle w:val="12"/>
        <w:tabs>
          <w:tab w:val="left" w:pos="1200"/>
          <w:tab w:val="right" w:leader="dot" w:pos="8296"/>
        </w:tabs>
        <w:rPr>
          <w:del w:id="1606" w:author="Windows User" w:date="2021-11-09T11:46:00Z"/>
          <w:rFonts w:asciiTheme="minorHAnsi" w:hAnsiTheme="minorHAnsi" w:eastAsiaTheme="minorEastAsia" w:cstheme="minorBidi"/>
          <w:kern w:val="2"/>
          <w:sz w:val="21"/>
        </w:rPr>
      </w:pPr>
      <w:del w:id="1607" w:author="Windows User" w:date="2021-11-09T11:46:00Z">
        <w:r>
          <w:rPr>
            <w:rStyle w:val="29"/>
            <w:rPrChange w:id="1608" w:author="zhouliang" w:date="2021-11-08T10:48:00Z">
              <w:rPr>
                <w:rStyle w:val="31"/>
              </w:rPr>
            </w:rPrChange>
          </w:rPr>
          <w:delText>7.2.4.</w:delText>
        </w:r>
      </w:del>
      <w:del w:id="1609" w:author="Windows User" w:date="2021-11-09T11:46:00Z">
        <w:r>
          <w:rPr>
            <w:rFonts w:asciiTheme="minorHAnsi" w:hAnsiTheme="minorHAnsi" w:eastAsiaTheme="minorEastAsia" w:cstheme="minorBidi"/>
            <w:kern w:val="2"/>
            <w:sz w:val="21"/>
          </w:rPr>
          <w:tab/>
        </w:r>
      </w:del>
      <w:del w:id="1610" w:author="Windows User" w:date="2021-11-09T11:46:00Z">
        <w:r>
          <w:rPr>
            <w:rStyle w:val="29"/>
            <w:rFonts w:hint="eastAsia"/>
            <w:rPrChange w:id="1611" w:author="zhouliang" w:date="2021-11-08T10:48:00Z">
              <w:rPr>
                <w:rStyle w:val="31"/>
                <w:rFonts w:hint="eastAsia"/>
              </w:rPr>
            </w:rPrChange>
          </w:rPr>
          <w:delText>充值请求</w:delText>
        </w:r>
      </w:del>
      <w:del w:id="1612" w:author="Windows User" w:date="2021-11-09T11:46:00Z">
        <w:r>
          <w:rPr/>
          <w:tab/>
        </w:r>
      </w:del>
      <w:del w:id="1613" w:author="Windows User" w:date="2021-11-09T11:46:00Z">
        <w:r>
          <w:rPr/>
          <w:delText>21</w:delText>
        </w:r>
      </w:del>
    </w:p>
    <w:p>
      <w:pPr>
        <w:pStyle w:val="12"/>
        <w:tabs>
          <w:tab w:val="left" w:pos="1200"/>
          <w:tab w:val="right" w:leader="dot" w:pos="8296"/>
        </w:tabs>
        <w:rPr>
          <w:del w:id="1614" w:author="Windows User" w:date="2021-11-09T11:46:00Z"/>
          <w:rFonts w:asciiTheme="minorHAnsi" w:hAnsiTheme="minorHAnsi" w:eastAsiaTheme="minorEastAsia" w:cstheme="minorBidi"/>
          <w:kern w:val="2"/>
          <w:sz w:val="21"/>
        </w:rPr>
      </w:pPr>
      <w:del w:id="1615" w:author="Windows User" w:date="2021-11-09T11:46:00Z">
        <w:r>
          <w:rPr>
            <w:rStyle w:val="29"/>
            <w:rPrChange w:id="1616" w:author="zhouliang" w:date="2021-11-08T10:48:00Z">
              <w:rPr>
                <w:rStyle w:val="31"/>
              </w:rPr>
            </w:rPrChange>
          </w:rPr>
          <w:delText>7.2.5.</w:delText>
        </w:r>
      </w:del>
      <w:del w:id="1617" w:author="Windows User" w:date="2021-11-09T11:46:00Z">
        <w:r>
          <w:rPr>
            <w:rFonts w:asciiTheme="minorHAnsi" w:hAnsiTheme="minorHAnsi" w:eastAsiaTheme="minorEastAsia" w:cstheme="minorBidi"/>
            <w:kern w:val="2"/>
            <w:sz w:val="21"/>
          </w:rPr>
          <w:tab/>
        </w:r>
      </w:del>
      <w:del w:id="1618" w:author="Windows User" w:date="2021-11-09T11:46:00Z">
        <w:r>
          <w:rPr>
            <w:rStyle w:val="29"/>
            <w:rFonts w:hint="eastAsia"/>
            <w:rPrChange w:id="1619" w:author="zhouliang" w:date="2021-11-08T10:48:00Z">
              <w:rPr>
                <w:rStyle w:val="31"/>
                <w:rFonts w:hint="eastAsia"/>
              </w:rPr>
            </w:rPrChange>
          </w:rPr>
          <w:delText>充值请求提交</w:delText>
        </w:r>
      </w:del>
      <w:del w:id="1620" w:author="Windows User" w:date="2021-11-09T11:46:00Z">
        <w:r>
          <w:rPr/>
          <w:tab/>
        </w:r>
      </w:del>
      <w:del w:id="1621" w:author="Windows User" w:date="2021-11-09T11:46:00Z">
        <w:r>
          <w:rPr/>
          <w:delText>22</w:delText>
        </w:r>
      </w:del>
    </w:p>
    <w:p>
      <w:pPr>
        <w:pStyle w:val="12"/>
        <w:tabs>
          <w:tab w:val="left" w:pos="1200"/>
          <w:tab w:val="right" w:leader="dot" w:pos="8296"/>
        </w:tabs>
        <w:rPr>
          <w:del w:id="1622" w:author="Windows User" w:date="2021-11-09T11:46:00Z"/>
          <w:rFonts w:asciiTheme="minorHAnsi" w:hAnsiTheme="minorHAnsi" w:eastAsiaTheme="minorEastAsia" w:cstheme="minorBidi"/>
          <w:kern w:val="2"/>
          <w:sz w:val="21"/>
        </w:rPr>
      </w:pPr>
      <w:del w:id="1623" w:author="Windows User" w:date="2021-11-09T11:46:00Z">
        <w:r>
          <w:rPr>
            <w:rStyle w:val="29"/>
            <w:rPrChange w:id="1624" w:author="zhouliang" w:date="2021-11-08T10:48:00Z">
              <w:rPr>
                <w:rStyle w:val="31"/>
              </w:rPr>
            </w:rPrChange>
          </w:rPr>
          <w:delText>7.2.6.</w:delText>
        </w:r>
      </w:del>
      <w:del w:id="1625" w:author="Windows User" w:date="2021-11-09T11:46:00Z">
        <w:r>
          <w:rPr>
            <w:rFonts w:asciiTheme="minorHAnsi" w:hAnsiTheme="minorHAnsi" w:eastAsiaTheme="minorEastAsia" w:cstheme="minorBidi"/>
            <w:kern w:val="2"/>
            <w:sz w:val="21"/>
          </w:rPr>
          <w:tab/>
        </w:r>
      </w:del>
      <w:del w:id="1626" w:author="Windows User" w:date="2021-11-09T11:46:00Z">
        <w:r>
          <w:rPr>
            <w:rStyle w:val="29"/>
            <w:rFonts w:hint="eastAsia"/>
            <w:rPrChange w:id="1627" w:author="zhouliang" w:date="2021-11-08T10:48:00Z">
              <w:rPr>
                <w:rStyle w:val="31"/>
                <w:rFonts w:hint="eastAsia"/>
              </w:rPr>
            </w:rPrChange>
          </w:rPr>
          <w:delText>退卡请求</w:delText>
        </w:r>
      </w:del>
      <w:del w:id="1628" w:author="Windows User" w:date="2021-11-09T11:46:00Z">
        <w:r>
          <w:rPr/>
          <w:tab/>
        </w:r>
      </w:del>
      <w:del w:id="1629" w:author="Windows User" w:date="2021-11-09T11:46:00Z">
        <w:r>
          <w:rPr/>
          <w:delText>23</w:delText>
        </w:r>
      </w:del>
    </w:p>
    <w:p>
      <w:pPr>
        <w:pStyle w:val="12"/>
        <w:tabs>
          <w:tab w:val="left" w:pos="1200"/>
          <w:tab w:val="right" w:leader="dot" w:pos="8296"/>
        </w:tabs>
        <w:rPr>
          <w:del w:id="1630" w:author="Windows User" w:date="2021-11-09T11:46:00Z"/>
          <w:rFonts w:asciiTheme="minorHAnsi" w:hAnsiTheme="minorHAnsi" w:eastAsiaTheme="minorEastAsia" w:cstheme="minorBidi"/>
          <w:kern w:val="2"/>
          <w:sz w:val="21"/>
        </w:rPr>
      </w:pPr>
      <w:del w:id="1631" w:author="Windows User" w:date="2021-11-09T11:46:00Z">
        <w:r>
          <w:rPr>
            <w:rStyle w:val="29"/>
            <w:rPrChange w:id="1632" w:author="zhouliang" w:date="2021-11-08T10:48:00Z">
              <w:rPr>
                <w:rStyle w:val="31"/>
              </w:rPr>
            </w:rPrChange>
          </w:rPr>
          <w:delText>7.2.7.</w:delText>
        </w:r>
      </w:del>
      <w:del w:id="1633" w:author="Windows User" w:date="2021-11-09T11:46:00Z">
        <w:r>
          <w:rPr>
            <w:rFonts w:asciiTheme="minorHAnsi" w:hAnsiTheme="minorHAnsi" w:eastAsiaTheme="minorEastAsia" w:cstheme="minorBidi"/>
            <w:kern w:val="2"/>
            <w:sz w:val="21"/>
          </w:rPr>
          <w:tab/>
        </w:r>
      </w:del>
      <w:del w:id="1634" w:author="Windows User" w:date="2021-11-09T11:46:00Z">
        <w:r>
          <w:rPr>
            <w:rStyle w:val="29"/>
            <w:rFonts w:hint="eastAsia"/>
            <w:rPrChange w:id="1635" w:author="zhouliang" w:date="2021-11-08T10:48:00Z">
              <w:rPr>
                <w:rStyle w:val="31"/>
                <w:rFonts w:hint="eastAsia"/>
              </w:rPr>
            </w:rPrChange>
          </w:rPr>
          <w:delText>退卡请求提交</w:delText>
        </w:r>
      </w:del>
      <w:del w:id="1636" w:author="Windows User" w:date="2021-11-09T11:46:00Z">
        <w:r>
          <w:rPr/>
          <w:tab/>
        </w:r>
      </w:del>
      <w:del w:id="1637" w:author="Windows User" w:date="2021-11-09T11:46:00Z">
        <w:r>
          <w:rPr/>
          <w:delText>24</w:delText>
        </w:r>
      </w:del>
    </w:p>
    <w:p>
      <w:pPr>
        <w:pStyle w:val="12"/>
        <w:tabs>
          <w:tab w:val="left" w:pos="1200"/>
          <w:tab w:val="right" w:leader="dot" w:pos="8296"/>
        </w:tabs>
        <w:rPr>
          <w:del w:id="1638" w:author="Windows User" w:date="2021-11-09T11:46:00Z"/>
          <w:rFonts w:asciiTheme="minorHAnsi" w:hAnsiTheme="minorHAnsi" w:eastAsiaTheme="minorEastAsia" w:cstheme="minorBidi"/>
          <w:kern w:val="2"/>
          <w:sz w:val="21"/>
        </w:rPr>
      </w:pPr>
      <w:del w:id="1639" w:author="Windows User" w:date="2021-11-09T11:46:00Z">
        <w:r>
          <w:rPr>
            <w:rStyle w:val="29"/>
            <w:rPrChange w:id="1640" w:author="zhouliang" w:date="2021-11-08T10:48:00Z">
              <w:rPr>
                <w:rStyle w:val="31"/>
              </w:rPr>
            </w:rPrChange>
          </w:rPr>
          <w:delText>7.2.8.</w:delText>
        </w:r>
      </w:del>
      <w:del w:id="1641" w:author="Windows User" w:date="2021-11-09T11:46:00Z">
        <w:r>
          <w:rPr>
            <w:rFonts w:asciiTheme="minorHAnsi" w:hAnsiTheme="minorHAnsi" w:eastAsiaTheme="minorEastAsia" w:cstheme="minorBidi"/>
            <w:kern w:val="2"/>
            <w:sz w:val="21"/>
          </w:rPr>
          <w:tab/>
        </w:r>
      </w:del>
      <w:del w:id="1642" w:author="Windows User" w:date="2021-11-09T11:46:00Z">
        <w:r>
          <w:rPr>
            <w:rStyle w:val="29"/>
            <w:rFonts w:hint="eastAsia"/>
            <w:rPrChange w:id="1643" w:author="zhouliang" w:date="2021-11-08T10:48:00Z">
              <w:rPr>
                <w:rStyle w:val="31"/>
                <w:rFonts w:hint="eastAsia"/>
              </w:rPr>
            </w:rPrChange>
          </w:rPr>
          <w:delText>退资请求</w:delText>
        </w:r>
      </w:del>
      <w:del w:id="1644" w:author="Windows User" w:date="2021-11-09T11:46:00Z">
        <w:r>
          <w:rPr/>
          <w:tab/>
        </w:r>
      </w:del>
      <w:del w:id="1645" w:author="Windows User" w:date="2021-11-09T11:46:00Z">
        <w:r>
          <w:rPr/>
          <w:delText>25</w:delText>
        </w:r>
      </w:del>
    </w:p>
    <w:p>
      <w:pPr>
        <w:pStyle w:val="12"/>
        <w:tabs>
          <w:tab w:val="left" w:pos="1200"/>
          <w:tab w:val="right" w:leader="dot" w:pos="8296"/>
        </w:tabs>
        <w:rPr>
          <w:del w:id="1646" w:author="Windows User" w:date="2021-11-09T11:46:00Z"/>
          <w:rFonts w:asciiTheme="minorHAnsi" w:hAnsiTheme="minorHAnsi" w:eastAsiaTheme="minorEastAsia" w:cstheme="minorBidi"/>
          <w:kern w:val="2"/>
          <w:sz w:val="21"/>
        </w:rPr>
      </w:pPr>
      <w:del w:id="1647" w:author="Windows User" w:date="2021-11-09T11:46:00Z">
        <w:r>
          <w:rPr>
            <w:rStyle w:val="29"/>
            <w:rPrChange w:id="1648" w:author="zhouliang" w:date="2021-11-08T10:48:00Z">
              <w:rPr>
                <w:rStyle w:val="31"/>
              </w:rPr>
            </w:rPrChange>
          </w:rPr>
          <w:delText>7.2.9.</w:delText>
        </w:r>
      </w:del>
      <w:del w:id="1649" w:author="Windows User" w:date="2021-11-09T11:46:00Z">
        <w:r>
          <w:rPr>
            <w:rFonts w:asciiTheme="minorHAnsi" w:hAnsiTheme="minorHAnsi" w:eastAsiaTheme="minorEastAsia" w:cstheme="minorBidi"/>
            <w:kern w:val="2"/>
            <w:sz w:val="21"/>
          </w:rPr>
          <w:tab/>
        </w:r>
      </w:del>
      <w:del w:id="1650" w:author="Windows User" w:date="2021-11-09T11:46:00Z">
        <w:r>
          <w:rPr>
            <w:rStyle w:val="29"/>
            <w:rFonts w:hint="eastAsia"/>
            <w:rPrChange w:id="1651" w:author="zhouliang" w:date="2021-11-08T10:48:00Z">
              <w:rPr>
                <w:rStyle w:val="31"/>
                <w:rFonts w:hint="eastAsia"/>
              </w:rPr>
            </w:rPrChange>
          </w:rPr>
          <w:delText>退资请求提交</w:delText>
        </w:r>
      </w:del>
      <w:del w:id="1652" w:author="Windows User" w:date="2021-11-09T11:46:00Z">
        <w:r>
          <w:rPr/>
          <w:tab/>
        </w:r>
      </w:del>
      <w:del w:id="1653" w:author="Windows User" w:date="2021-11-09T11:46:00Z">
        <w:r>
          <w:rPr/>
          <w:delText>26</w:delText>
        </w:r>
      </w:del>
    </w:p>
    <w:p>
      <w:pPr>
        <w:pStyle w:val="12"/>
        <w:tabs>
          <w:tab w:val="left" w:pos="1440"/>
          <w:tab w:val="right" w:leader="dot" w:pos="8296"/>
        </w:tabs>
        <w:rPr>
          <w:del w:id="1654" w:author="Windows User" w:date="2021-11-09T11:46:00Z"/>
          <w:rFonts w:asciiTheme="minorHAnsi" w:hAnsiTheme="minorHAnsi" w:eastAsiaTheme="minorEastAsia" w:cstheme="minorBidi"/>
          <w:kern w:val="2"/>
          <w:sz w:val="21"/>
        </w:rPr>
      </w:pPr>
      <w:del w:id="1655" w:author="Windows User" w:date="2021-11-09T11:46:00Z">
        <w:r>
          <w:rPr>
            <w:rStyle w:val="29"/>
            <w:rPrChange w:id="1656" w:author="zhouliang" w:date="2021-11-08T10:48:00Z">
              <w:rPr>
                <w:rStyle w:val="31"/>
              </w:rPr>
            </w:rPrChange>
          </w:rPr>
          <w:delText>7.2.10.</w:delText>
        </w:r>
      </w:del>
      <w:del w:id="1657" w:author="Windows User" w:date="2021-11-09T11:46:00Z">
        <w:r>
          <w:rPr>
            <w:rFonts w:asciiTheme="minorHAnsi" w:hAnsiTheme="minorHAnsi" w:eastAsiaTheme="minorEastAsia" w:cstheme="minorBidi"/>
            <w:kern w:val="2"/>
            <w:sz w:val="21"/>
          </w:rPr>
          <w:tab/>
        </w:r>
      </w:del>
      <w:del w:id="1658" w:author="Windows User" w:date="2021-11-09T11:46:00Z">
        <w:r>
          <w:rPr>
            <w:rStyle w:val="29"/>
            <w:rFonts w:hint="eastAsia"/>
            <w:rPrChange w:id="1659" w:author="zhouliang" w:date="2021-11-08T10:48:00Z">
              <w:rPr>
                <w:rStyle w:val="31"/>
                <w:rFonts w:hint="eastAsia"/>
              </w:rPr>
            </w:rPrChange>
          </w:rPr>
          <w:delText>卡账户信息查询</w:delText>
        </w:r>
      </w:del>
      <w:del w:id="1660" w:author="Windows User" w:date="2021-11-09T11:46:00Z">
        <w:r>
          <w:rPr/>
          <w:tab/>
        </w:r>
      </w:del>
      <w:del w:id="1661" w:author="Windows User" w:date="2021-11-09T11:46:00Z">
        <w:r>
          <w:rPr/>
          <w:delText>27</w:delText>
        </w:r>
      </w:del>
    </w:p>
    <w:p>
      <w:pPr>
        <w:pStyle w:val="18"/>
        <w:tabs>
          <w:tab w:val="right" w:leader="dot" w:pos="8296"/>
        </w:tabs>
        <w:rPr>
          <w:del w:id="1662" w:author="Windows User" w:date="2021-11-09T11:46:00Z"/>
          <w:rFonts w:asciiTheme="minorHAnsi" w:hAnsiTheme="minorHAnsi" w:eastAsiaTheme="minorEastAsia" w:cstheme="minorBidi"/>
          <w:b w:val="0"/>
          <w:bCs w:val="0"/>
          <w:kern w:val="2"/>
          <w:sz w:val="21"/>
          <w:szCs w:val="22"/>
        </w:rPr>
      </w:pPr>
      <w:del w:id="1663" w:author="Windows User" w:date="2021-11-09T11:46:00Z">
        <w:r>
          <w:rPr>
            <w:rStyle w:val="29"/>
            <w:b w:val="0"/>
            <w:bCs w:val="0"/>
            <w:rPrChange w:id="1664" w:author="zhouliang" w:date="2021-11-08T10:48:00Z">
              <w:rPr>
                <w:rStyle w:val="31"/>
                <w:b w:val="0"/>
                <w:bCs w:val="0"/>
              </w:rPr>
            </w:rPrChange>
          </w:rPr>
          <w:delText>7.</w:delText>
        </w:r>
      </w:del>
      <w:del w:id="1665" w:author="Windows User" w:date="2021-11-09T11:46:00Z">
        <w:r>
          <w:rPr>
            <w:rStyle w:val="29"/>
            <w:rFonts w:hint="eastAsia"/>
            <w:b w:val="0"/>
            <w:bCs w:val="0"/>
            <w:rPrChange w:id="1666" w:author="zhouliang" w:date="2021-11-08T10:48:00Z">
              <w:rPr>
                <w:rStyle w:val="31"/>
                <w:rFonts w:hint="eastAsia"/>
                <w:b w:val="0"/>
                <w:bCs w:val="0"/>
              </w:rPr>
            </w:rPrChange>
          </w:rPr>
          <w:delText>修订记录</w:delText>
        </w:r>
      </w:del>
      <w:del w:id="1667" w:author="Windows User" w:date="2021-11-09T11:46:00Z">
        <w:r>
          <w:rPr/>
          <w:tab/>
        </w:r>
      </w:del>
      <w:del w:id="1668" w:author="Windows User" w:date="2021-11-09T11:46:00Z">
        <w:r>
          <w:rPr/>
          <w:delText>28</w:delText>
        </w:r>
      </w:del>
    </w:p>
    <w:p>
      <w:pPr>
        <w:rPr>
          <w:b/>
          <w:bCs/>
          <w:lang w:val="zh-CN"/>
        </w:rPr>
      </w:pPr>
      <w:r>
        <w:rPr>
          <w:bCs/>
          <w:lang w:val="zh-CN"/>
        </w:rPr>
        <w:fldChar w:fldCharType="end"/>
      </w:r>
    </w:p>
    <w:p>
      <w:pPr>
        <w:rPr>
          <w:b/>
          <w:bCs/>
          <w:lang w:val="zh-CN"/>
        </w:rPr>
      </w:pPr>
      <w:r>
        <w:rPr>
          <w:b/>
          <w:bCs/>
          <w:lang w:val="zh-CN"/>
        </w:rPr>
        <w:br w:type="page"/>
      </w:r>
    </w:p>
    <w:p>
      <w:pPr>
        <w:pStyle w:val="2"/>
        <w:numPr>
          <w:ilvl w:val="0"/>
          <w:numId w:val="3"/>
        </w:numPr>
      </w:pPr>
      <w:bookmarkStart w:id="4" w:name="_Toc491534404"/>
      <w:bookmarkStart w:id="5" w:name="_Toc1111434494"/>
      <w:bookmarkStart w:id="6" w:name="_Toc27926"/>
      <w:bookmarkStart w:id="7" w:name="_Toc87350833"/>
      <w:r>
        <w:rPr>
          <w:rFonts w:hint="eastAsia"/>
        </w:rPr>
        <w:t>文档范围</w:t>
      </w:r>
      <w:bookmarkEnd w:id="4"/>
      <w:bookmarkEnd w:id="5"/>
      <w:bookmarkEnd w:id="6"/>
      <w:bookmarkEnd w:id="7"/>
    </w:p>
    <w:p>
      <w:pPr>
        <w:spacing w:line="288" w:lineRule="auto"/>
        <w:ind w:firstLine="480" w:firstLineChars="200"/>
      </w:pPr>
      <w:r>
        <w:rPr>
          <w:rFonts w:hint="eastAsia"/>
        </w:rPr>
        <w:t>本文档旨在描述城市平台对接和能tsm系统</w:t>
      </w:r>
      <w:r>
        <w:t>，</w:t>
      </w:r>
      <w:r>
        <w:rPr>
          <w:rFonts w:hint="eastAsia"/>
        </w:rPr>
        <w:t>明确和能tsm系统</w:t>
      </w:r>
      <w:r>
        <w:t>与</w:t>
      </w:r>
      <w:r>
        <w:rPr>
          <w:rFonts w:hint="eastAsia"/>
        </w:rPr>
        <w:t>城市</w:t>
      </w:r>
      <w:r>
        <w:t>平台</w:t>
      </w:r>
      <w:r>
        <w:rPr>
          <w:rFonts w:hint="eastAsia"/>
        </w:rPr>
        <w:t>的</w:t>
      </w:r>
      <w:r>
        <w:t>技术对接</w:t>
      </w:r>
      <w:r>
        <w:rPr>
          <w:rFonts w:hint="eastAsia"/>
        </w:rPr>
        <w:t>的协议接口技术要求，业务逻辑实现、为合作方的IT系统建设及业务生产与维护等各阶段工作提供参照依据。</w:t>
      </w:r>
    </w:p>
    <w:p>
      <w:pPr>
        <w:pStyle w:val="2"/>
        <w:numPr>
          <w:ilvl w:val="0"/>
          <w:numId w:val="3"/>
        </w:numPr>
      </w:pPr>
      <w:bookmarkStart w:id="8" w:name="_Toc87350834"/>
      <w:bookmarkStart w:id="9" w:name="_Toc1066779052"/>
      <w:bookmarkStart w:id="10" w:name="_Toc491534405"/>
      <w:bookmarkStart w:id="11" w:name="_Toc15075"/>
      <w:r>
        <w:rPr>
          <w:rFonts w:hint="eastAsia"/>
        </w:rPr>
        <w:t>参考文献</w:t>
      </w:r>
      <w:bookmarkEnd w:id="8"/>
      <w:bookmarkEnd w:id="9"/>
      <w:bookmarkEnd w:id="10"/>
      <w:bookmarkEnd w:id="11"/>
    </w:p>
    <w:p>
      <w:pPr>
        <w:spacing w:line="288" w:lineRule="auto"/>
        <w:ind w:firstLine="480" w:firstLineChars="200"/>
      </w:pPr>
      <w:r>
        <w:rPr>
          <w:rFonts w:hint="eastAsia"/>
        </w:rPr>
        <w:t>下列文件中的条款通过本方案的引用而成为本方案的条款。凡是注日期的引用文件，其随后所有的修改单（不包括勘误的内容）或修订版均不适用于本技术要求，凡是不注日期的引用文件，其最新版本适用于本标准。</w:t>
      </w:r>
    </w:p>
    <w:tbl>
      <w:tblPr>
        <w:tblStyle w:val="27"/>
        <w:tblW w:w="849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49"/>
        <w:gridCol w:w="76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49" w:type="dxa"/>
            <w:shd w:val="clear" w:color="auto" w:fill="D9D9D9"/>
          </w:tcPr>
          <w:p>
            <w:pPr>
              <w:spacing w:line="360" w:lineRule="auto"/>
              <w:jc w:val="center"/>
              <w:rPr>
                <w:b/>
              </w:rPr>
            </w:pPr>
            <w:r>
              <w:rPr>
                <w:rFonts w:hint="eastAsia"/>
                <w:b/>
              </w:rPr>
              <w:t>序号</w:t>
            </w:r>
          </w:p>
        </w:tc>
        <w:tc>
          <w:tcPr>
            <w:tcW w:w="7641" w:type="dxa"/>
            <w:shd w:val="clear" w:color="auto" w:fill="D9D9D9"/>
          </w:tcPr>
          <w:p>
            <w:pPr>
              <w:spacing w:line="360" w:lineRule="auto"/>
              <w:jc w:val="center"/>
              <w:rPr>
                <w:b/>
              </w:rPr>
            </w:pPr>
            <w:r>
              <w:rPr>
                <w:rFonts w:hint="eastAsia"/>
                <w:b/>
              </w:rPr>
              <w:t>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49" w:type="dxa"/>
            <w:vAlign w:val="center"/>
          </w:tcPr>
          <w:p>
            <w:pPr>
              <w:spacing w:line="360" w:lineRule="auto"/>
            </w:pPr>
            <w:r>
              <w:rPr>
                <w:rFonts w:hint="eastAsia"/>
              </w:rPr>
              <w:t>【1】</w:t>
            </w:r>
          </w:p>
        </w:tc>
        <w:tc>
          <w:tcPr>
            <w:tcW w:w="7641" w:type="dxa"/>
            <w:vAlign w:val="center"/>
          </w:tcPr>
          <w:p>
            <w:r>
              <w:rPr>
                <w:rFonts w:hint="eastAsia"/>
              </w:rPr>
              <w:t>交通一卡通移动支付技术规范 第2部分 安全单元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49" w:type="dxa"/>
            <w:vAlign w:val="center"/>
          </w:tcPr>
          <w:p>
            <w:pPr>
              <w:spacing w:line="360" w:lineRule="auto"/>
            </w:pPr>
            <w:r>
              <w:rPr>
                <w:rFonts w:hint="eastAsia"/>
              </w:rPr>
              <w:t>【2】</w:t>
            </w:r>
          </w:p>
        </w:tc>
        <w:tc>
          <w:tcPr>
            <w:tcW w:w="7641" w:type="dxa"/>
            <w:vAlign w:val="center"/>
          </w:tcPr>
          <w:p>
            <w:r>
              <w:rPr>
                <w:rFonts w:hint="eastAsia"/>
              </w:rPr>
              <w:t>交通一卡通移动支付技术规范 第6部分 可信服务管理系统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849" w:type="dxa"/>
            <w:vAlign w:val="center"/>
          </w:tcPr>
          <w:p>
            <w:pPr>
              <w:spacing w:line="360" w:lineRule="auto"/>
            </w:pPr>
            <w:r>
              <w:rPr>
                <w:rFonts w:hint="eastAsia"/>
              </w:rPr>
              <w:t>【</w:t>
            </w:r>
            <w:r>
              <w:t>3</w:t>
            </w:r>
            <w:r>
              <w:rPr>
                <w:rFonts w:hint="eastAsia"/>
              </w:rPr>
              <w:t>】</w:t>
            </w:r>
          </w:p>
        </w:tc>
        <w:tc>
          <w:tcPr>
            <w:tcW w:w="7641" w:type="dxa"/>
            <w:vAlign w:val="center"/>
          </w:tcPr>
          <w:p>
            <w:r>
              <w:rPr>
                <w:rFonts w:hint="eastAsia"/>
              </w:rPr>
              <w:t>城市公共交通IC卡技术规范第2部分：卡片</w:t>
            </w:r>
          </w:p>
        </w:tc>
      </w:tr>
    </w:tbl>
    <w:p>
      <w:pPr>
        <w:pStyle w:val="37"/>
        <w:spacing w:beforeLines="0" w:after="156"/>
        <w:ind w:leftChars="0" w:firstLineChars="0"/>
      </w:pPr>
    </w:p>
    <w:p>
      <w:pPr>
        <w:pStyle w:val="2"/>
        <w:numPr>
          <w:ilvl w:val="0"/>
          <w:numId w:val="3"/>
        </w:numPr>
      </w:pPr>
      <w:bookmarkStart w:id="12" w:name="_Toc87350835"/>
      <w:bookmarkStart w:id="13" w:name="_Toc14558161"/>
      <w:bookmarkStart w:id="14" w:name="_Toc17919"/>
      <w:bookmarkStart w:id="15" w:name="_Toc491534406"/>
      <w:r>
        <w:rPr>
          <w:rFonts w:hint="eastAsia"/>
        </w:rPr>
        <w:t>术语与缩略语</w:t>
      </w:r>
      <w:bookmarkEnd w:id="12"/>
      <w:bookmarkEnd w:id="13"/>
      <w:bookmarkEnd w:id="14"/>
      <w:bookmarkEnd w:id="15"/>
    </w:p>
    <w:p>
      <w:pPr>
        <w:pStyle w:val="3"/>
        <w:numPr>
          <w:ilvl w:val="1"/>
          <w:numId w:val="3"/>
        </w:numPr>
      </w:pPr>
      <w:bookmarkStart w:id="16" w:name="_Toc87350836"/>
      <w:bookmarkStart w:id="17" w:name="_Toc2013359816"/>
      <w:bookmarkStart w:id="18" w:name="_Toc30993"/>
      <w:bookmarkStart w:id="19" w:name="_Toc491534407"/>
      <w:r>
        <w:rPr>
          <w:rFonts w:hint="eastAsia"/>
        </w:rPr>
        <w:t>术语和定义</w:t>
      </w:r>
      <w:bookmarkEnd w:id="16"/>
      <w:bookmarkEnd w:id="17"/>
      <w:bookmarkEnd w:id="18"/>
      <w:bookmarkEnd w:id="19"/>
    </w:p>
    <w:p>
      <w:pPr>
        <w:pStyle w:val="34"/>
        <w:numPr>
          <w:ilvl w:val="0"/>
          <w:numId w:val="4"/>
        </w:numPr>
        <w:spacing w:line="288" w:lineRule="auto"/>
        <w:ind w:firstLineChars="0"/>
        <w:rPr>
          <w:b/>
          <w:szCs w:val="21"/>
        </w:rPr>
      </w:pPr>
      <w:r>
        <w:rPr>
          <w:rFonts w:hint="eastAsia"/>
          <w:b/>
          <w:szCs w:val="21"/>
        </w:rPr>
        <w:t>个人化</w:t>
      </w:r>
    </w:p>
    <w:p>
      <w:pPr>
        <w:spacing w:line="288" w:lineRule="auto"/>
        <w:ind w:firstLine="480" w:firstLineChars="200"/>
        <w:rPr>
          <w:szCs w:val="21"/>
        </w:rPr>
      </w:pPr>
      <w:r>
        <w:rPr>
          <w:rFonts w:hint="eastAsia"/>
          <w:szCs w:val="21"/>
        </w:rPr>
        <w:t>通过卡片操作指令完成用户SE介质中的卡应用配置，使用户卡片达到可承载目标业务的状态；</w:t>
      </w:r>
    </w:p>
    <w:p>
      <w:pPr>
        <w:pStyle w:val="34"/>
        <w:numPr>
          <w:ilvl w:val="0"/>
          <w:numId w:val="4"/>
        </w:numPr>
        <w:spacing w:line="288" w:lineRule="auto"/>
        <w:ind w:firstLineChars="0"/>
        <w:rPr>
          <w:b/>
          <w:szCs w:val="21"/>
        </w:rPr>
      </w:pPr>
      <w:r>
        <w:rPr>
          <w:rFonts w:hint="eastAsia"/>
          <w:b/>
          <w:szCs w:val="21"/>
        </w:rPr>
        <w:t>安全模块 Secure Element</w:t>
      </w:r>
    </w:p>
    <w:p>
      <w:pPr>
        <w:spacing w:line="288" w:lineRule="auto"/>
        <w:ind w:firstLine="480" w:firstLineChars="200"/>
        <w:rPr>
          <w:szCs w:val="21"/>
        </w:rPr>
      </w:pPr>
      <w:r>
        <w:rPr>
          <w:rFonts w:hint="eastAsia"/>
          <w:szCs w:val="21"/>
        </w:rPr>
        <w:t>实现用户敏感数据的安全存储和运算功能的模块。</w:t>
      </w:r>
    </w:p>
    <w:p>
      <w:pPr>
        <w:pStyle w:val="34"/>
        <w:numPr>
          <w:ilvl w:val="0"/>
          <w:numId w:val="4"/>
        </w:numPr>
        <w:spacing w:line="288" w:lineRule="auto"/>
        <w:ind w:firstLineChars="0"/>
        <w:rPr>
          <w:b/>
          <w:szCs w:val="21"/>
        </w:rPr>
      </w:pPr>
      <w:r>
        <w:rPr>
          <w:rFonts w:hint="eastAsia"/>
          <w:b/>
          <w:szCs w:val="21"/>
        </w:rPr>
        <w:t>SE应用 secure element application</w:t>
      </w:r>
    </w:p>
    <w:p>
      <w:pPr>
        <w:spacing w:line="288" w:lineRule="auto"/>
        <w:ind w:firstLine="480" w:firstLineChars="200"/>
        <w:rPr>
          <w:szCs w:val="21"/>
        </w:rPr>
      </w:pPr>
      <w:r>
        <w:rPr>
          <w:rFonts w:hint="eastAsia"/>
          <w:szCs w:val="21"/>
        </w:rPr>
        <w:t>在SE上安装后处于可选择状态的应用实例。</w:t>
      </w:r>
    </w:p>
    <w:p>
      <w:pPr>
        <w:pStyle w:val="34"/>
        <w:numPr>
          <w:ilvl w:val="0"/>
          <w:numId w:val="4"/>
        </w:numPr>
        <w:spacing w:line="288" w:lineRule="auto"/>
        <w:ind w:firstLineChars="0"/>
        <w:rPr>
          <w:b/>
          <w:szCs w:val="21"/>
        </w:rPr>
      </w:pPr>
      <w:r>
        <w:rPr>
          <w:rFonts w:hint="eastAsia"/>
          <w:b/>
          <w:szCs w:val="21"/>
        </w:rPr>
        <w:t>安全域security domain</w:t>
      </w:r>
    </w:p>
    <w:p>
      <w:pPr>
        <w:spacing w:line="288" w:lineRule="auto"/>
        <w:ind w:firstLine="480" w:firstLineChars="200"/>
        <w:rPr>
          <w:szCs w:val="21"/>
        </w:rPr>
      </w:pPr>
      <w:r>
        <w:rPr>
          <w:rFonts w:hint="eastAsia"/>
          <w:szCs w:val="21"/>
        </w:rPr>
        <w:t>安全域是一种具有特殊权限的应用。每个安全域负责管理自己的密钥，以确保来自于不同应用提供方的应用及数据可以在同一张卡片上共存，而不会破坏彼此的机密性及完整性。</w:t>
      </w:r>
    </w:p>
    <w:p>
      <w:pPr>
        <w:pStyle w:val="34"/>
        <w:numPr>
          <w:ilvl w:val="0"/>
          <w:numId w:val="4"/>
        </w:numPr>
        <w:spacing w:line="288" w:lineRule="auto"/>
        <w:ind w:firstLineChars="0"/>
        <w:rPr>
          <w:b/>
          <w:szCs w:val="21"/>
        </w:rPr>
      </w:pPr>
      <w:r>
        <w:rPr>
          <w:rFonts w:hint="eastAsia"/>
          <w:b/>
          <w:szCs w:val="21"/>
        </w:rPr>
        <w:t>主安全域issuer security domain</w:t>
      </w:r>
    </w:p>
    <w:p>
      <w:pPr>
        <w:spacing w:line="288" w:lineRule="auto"/>
        <w:ind w:firstLine="480" w:firstLineChars="200"/>
        <w:rPr>
          <w:szCs w:val="21"/>
        </w:rPr>
      </w:pPr>
      <w:r>
        <w:rPr>
          <w:rFonts w:hint="eastAsia"/>
          <w:szCs w:val="21"/>
        </w:rPr>
        <w:t>主安全域，也称“发卡方安全域”，作为发卡方对卡片内容进行管理时的操作代理。发卡方可以利用此授权加载、安装、删除发卡方或其他应用提供方的SE应用。</w:t>
      </w:r>
    </w:p>
    <w:p>
      <w:pPr>
        <w:pStyle w:val="34"/>
        <w:numPr>
          <w:ilvl w:val="0"/>
          <w:numId w:val="4"/>
        </w:numPr>
        <w:spacing w:line="288" w:lineRule="auto"/>
        <w:ind w:firstLineChars="0"/>
        <w:rPr>
          <w:b/>
          <w:szCs w:val="21"/>
        </w:rPr>
      </w:pPr>
      <w:r>
        <w:rPr>
          <w:rFonts w:hint="eastAsia"/>
          <w:b/>
          <w:szCs w:val="21"/>
        </w:rPr>
        <w:t>辅助安全域supplementary security domain</w:t>
      </w:r>
    </w:p>
    <w:p>
      <w:pPr>
        <w:spacing w:line="288" w:lineRule="auto"/>
        <w:ind w:firstLine="480" w:firstLineChars="200"/>
        <w:rPr>
          <w:szCs w:val="21"/>
        </w:rPr>
      </w:pPr>
      <w:r>
        <w:rPr>
          <w:rFonts w:hint="eastAsia"/>
          <w:szCs w:val="21"/>
        </w:rPr>
        <w:t>辅助安全域是SE主安全域之外的其它安全域,是某个应用提供方或控制机构在卡上的安全域。</w:t>
      </w:r>
    </w:p>
    <w:p>
      <w:pPr>
        <w:spacing w:line="288" w:lineRule="auto"/>
        <w:ind w:firstLine="480" w:firstLineChars="200"/>
        <w:rPr>
          <w:szCs w:val="21"/>
        </w:rPr>
      </w:pPr>
    </w:p>
    <w:p>
      <w:pPr>
        <w:pStyle w:val="3"/>
        <w:numPr>
          <w:ilvl w:val="1"/>
          <w:numId w:val="3"/>
        </w:numPr>
      </w:pPr>
      <w:bookmarkStart w:id="20" w:name="_Toc87350837"/>
      <w:bookmarkStart w:id="21" w:name="_Toc638601733"/>
      <w:bookmarkStart w:id="22" w:name="_Toc3291"/>
      <w:bookmarkStart w:id="23" w:name="_Toc491534408"/>
      <w:r>
        <w:rPr>
          <w:rFonts w:hint="eastAsia"/>
        </w:rPr>
        <w:t>符号与缩略语</w:t>
      </w:r>
      <w:bookmarkEnd w:id="20"/>
      <w:bookmarkEnd w:id="21"/>
      <w:bookmarkEnd w:id="22"/>
      <w:bookmarkEnd w:id="23"/>
    </w:p>
    <w:tbl>
      <w:tblPr>
        <w:tblStyle w:val="27"/>
        <w:tblW w:w="7953" w:type="dxa"/>
        <w:jc w:val="center"/>
        <w:tblLayout w:type="fixed"/>
        <w:tblCellMar>
          <w:top w:w="0" w:type="dxa"/>
          <w:left w:w="108" w:type="dxa"/>
          <w:bottom w:w="0" w:type="dxa"/>
          <w:right w:w="108" w:type="dxa"/>
        </w:tblCellMar>
      </w:tblPr>
      <w:tblGrid>
        <w:gridCol w:w="1190"/>
        <w:gridCol w:w="3737"/>
        <w:gridCol w:w="3026"/>
      </w:tblGrid>
      <w:tr>
        <w:tblPrEx>
          <w:tblCellMar>
            <w:top w:w="0" w:type="dxa"/>
            <w:left w:w="108" w:type="dxa"/>
            <w:bottom w:w="0" w:type="dxa"/>
            <w:right w:w="108" w:type="dxa"/>
          </w:tblCellMar>
        </w:tblPrEx>
        <w:trPr>
          <w:trHeight w:val="300" w:hRule="atLeast"/>
          <w:jc w:val="center"/>
        </w:trPr>
        <w:tc>
          <w:tcPr>
            <w:tcW w:w="1190" w:type="dxa"/>
            <w:tcBorders>
              <w:top w:val="single" w:color="auto" w:sz="12" w:space="0"/>
              <w:left w:val="single" w:color="auto" w:sz="12" w:space="0"/>
              <w:bottom w:val="single" w:color="auto" w:sz="8" w:space="0"/>
              <w:right w:val="single" w:color="auto" w:sz="8" w:space="0"/>
            </w:tcBorders>
            <w:shd w:val="clear" w:color="000000" w:fill="CCCCCC"/>
          </w:tcPr>
          <w:p>
            <w:pPr>
              <w:jc w:val="center"/>
              <w:rPr>
                <w:rFonts w:ascii="宋体" w:hAnsi="宋体" w:cs="宋体"/>
                <w:b/>
                <w:bCs/>
                <w:color w:val="000000"/>
                <w:szCs w:val="21"/>
              </w:rPr>
            </w:pPr>
            <w:r>
              <w:rPr>
                <w:rFonts w:hint="eastAsia" w:ascii="宋体" w:hAnsi="宋体" w:cs="宋体"/>
                <w:b/>
                <w:bCs/>
                <w:color w:val="000000"/>
                <w:szCs w:val="21"/>
              </w:rPr>
              <w:t>缩略语</w:t>
            </w:r>
          </w:p>
        </w:tc>
        <w:tc>
          <w:tcPr>
            <w:tcW w:w="3737" w:type="dxa"/>
            <w:tcBorders>
              <w:top w:val="single" w:color="auto" w:sz="12" w:space="0"/>
              <w:left w:val="nil"/>
              <w:bottom w:val="single" w:color="auto" w:sz="8" w:space="0"/>
              <w:right w:val="single" w:color="auto" w:sz="8" w:space="0"/>
            </w:tcBorders>
            <w:shd w:val="clear" w:color="000000" w:fill="CCCCCC"/>
          </w:tcPr>
          <w:p>
            <w:pPr>
              <w:jc w:val="center"/>
              <w:rPr>
                <w:rFonts w:ascii="宋体" w:hAnsi="宋体" w:cs="宋体"/>
                <w:b/>
                <w:bCs/>
                <w:color w:val="000000"/>
                <w:szCs w:val="21"/>
              </w:rPr>
            </w:pPr>
            <w:r>
              <w:rPr>
                <w:rFonts w:hint="eastAsia" w:ascii="宋体" w:hAnsi="宋体" w:cs="宋体"/>
                <w:b/>
                <w:bCs/>
                <w:color w:val="000000"/>
                <w:szCs w:val="21"/>
              </w:rPr>
              <w:t>全称</w:t>
            </w:r>
          </w:p>
        </w:tc>
        <w:tc>
          <w:tcPr>
            <w:tcW w:w="3026" w:type="dxa"/>
            <w:tcBorders>
              <w:top w:val="single" w:color="auto" w:sz="12" w:space="0"/>
              <w:left w:val="nil"/>
              <w:bottom w:val="single" w:color="auto" w:sz="8" w:space="0"/>
              <w:right w:val="single" w:color="auto" w:sz="12" w:space="0"/>
            </w:tcBorders>
            <w:shd w:val="clear" w:color="000000" w:fill="CCCCCC"/>
          </w:tcPr>
          <w:p>
            <w:pPr>
              <w:jc w:val="center"/>
              <w:rPr>
                <w:rFonts w:ascii="宋体" w:hAnsi="宋体" w:cs="宋体"/>
                <w:b/>
                <w:bCs/>
                <w:color w:val="000000"/>
                <w:szCs w:val="21"/>
              </w:rPr>
            </w:pPr>
            <w:r>
              <w:rPr>
                <w:rFonts w:hint="eastAsia" w:ascii="宋体" w:hAnsi="宋体" w:cs="宋体"/>
                <w:b/>
                <w:bCs/>
                <w:color w:val="000000"/>
                <w:szCs w:val="21"/>
              </w:rPr>
              <w:t>说明</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AID</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Application Identifier</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应用标识符</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APDU</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Application Protocol Data Unit</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应用协议数据单元</w:t>
            </w:r>
          </w:p>
        </w:tc>
      </w:tr>
      <w:tr>
        <w:tblPrEx>
          <w:tblCellMar>
            <w:top w:w="0" w:type="dxa"/>
            <w:left w:w="108" w:type="dxa"/>
            <w:bottom w:w="0" w:type="dxa"/>
            <w:right w:w="108" w:type="dxa"/>
          </w:tblCellMar>
        </w:tblPrEx>
        <w:trPr>
          <w:trHeight w:val="60"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GP</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Global Platform</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卡片互操作规范</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rFonts w:hint="eastAsia"/>
                <w:color w:val="000000"/>
                <w:szCs w:val="21"/>
              </w:rPr>
              <w:t>GPAC</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Global Platform Access Control</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终端应用直接读取SE应用的权限控制（机制）</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ICCID</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Integrate circuit card identity</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集成电路卡识别码</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IMEI</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International Mobile Equipment Identity</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手机设备标识</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IMSI</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International Mobile Subscriber Identity</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国际移动用户标识</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ISD</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Issuer Security Domain</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主安全域</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vAlign w:val="center"/>
          </w:tcPr>
          <w:p>
            <w:pPr>
              <w:rPr>
                <w:color w:val="000000"/>
                <w:szCs w:val="21"/>
              </w:rPr>
            </w:pPr>
            <w:r>
              <w:rPr>
                <w:color w:val="000000"/>
                <w:szCs w:val="21"/>
              </w:rPr>
              <w:t>MAC</w:t>
            </w:r>
          </w:p>
        </w:tc>
        <w:tc>
          <w:tcPr>
            <w:tcW w:w="3737" w:type="dxa"/>
            <w:tcBorders>
              <w:top w:val="nil"/>
              <w:left w:val="nil"/>
              <w:bottom w:val="single" w:color="auto" w:sz="8" w:space="0"/>
              <w:right w:val="single" w:color="auto" w:sz="8" w:space="0"/>
            </w:tcBorders>
            <w:vAlign w:val="center"/>
          </w:tcPr>
          <w:p>
            <w:pPr>
              <w:rPr>
                <w:color w:val="000000"/>
                <w:szCs w:val="21"/>
              </w:rPr>
            </w:pPr>
            <w:r>
              <w:rPr>
                <w:color w:val="000000"/>
                <w:szCs w:val="21"/>
              </w:rPr>
              <w:t>Message Authentication Code</w:t>
            </w:r>
          </w:p>
        </w:tc>
        <w:tc>
          <w:tcPr>
            <w:tcW w:w="3026" w:type="dxa"/>
            <w:tcBorders>
              <w:top w:val="nil"/>
              <w:left w:val="nil"/>
              <w:bottom w:val="single" w:color="auto" w:sz="8" w:space="0"/>
              <w:right w:val="single" w:color="auto" w:sz="12" w:space="0"/>
            </w:tcBorders>
            <w:vAlign w:val="center"/>
          </w:tcPr>
          <w:p>
            <w:pPr>
              <w:rPr>
                <w:rFonts w:ascii="宋体" w:hAnsi="宋体" w:cs="宋体"/>
                <w:color w:val="000000"/>
                <w:szCs w:val="21"/>
              </w:rPr>
            </w:pPr>
            <w:r>
              <w:rPr>
                <w:rFonts w:hint="eastAsia" w:ascii="宋体" w:hAnsi="宋体" w:cs="宋体"/>
                <w:color w:val="000000"/>
                <w:szCs w:val="21"/>
              </w:rPr>
              <w:t>消息校验码</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MSISDN</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Mobile Subscriber International ISDN/PSTN number</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用户手机号</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NFC</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Near Field Communication</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近距离无线通讯技术</w:t>
            </w:r>
          </w:p>
        </w:tc>
      </w:tr>
      <w:tr>
        <w:tblPrEx>
          <w:tblCellMar>
            <w:top w:w="0" w:type="dxa"/>
            <w:left w:w="108" w:type="dxa"/>
            <w:bottom w:w="0" w:type="dxa"/>
            <w:right w:w="108" w:type="dxa"/>
          </w:tblCellMar>
        </w:tblPrEx>
        <w:trPr>
          <w:trHeight w:val="79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PBOC</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The People’s Bank of China</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除非特别说明，本文档特指“中国人民SP发布的中国金融集成电路（</w:t>
            </w:r>
            <w:r>
              <w:rPr>
                <w:color w:val="000000"/>
                <w:szCs w:val="21"/>
              </w:rPr>
              <w:t>IC</w:t>
            </w:r>
            <w:r>
              <w:rPr>
                <w:rFonts w:hint="eastAsia" w:ascii="宋体" w:hAnsi="宋体" w:cs="宋体"/>
                <w:color w:val="000000"/>
                <w:szCs w:val="21"/>
              </w:rPr>
              <w:t>）卡系列规范”</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POS</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Point of Sale</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销售终端</w:t>
            </w:r>
            <w:r>
              <w:rPr>
                <w:color w:val="000000"/>
                <w:szCs w:val="21"/>
              </w:rPr>
              <w:t>/POS</w:t>
            </w:r>
            <w:r>
              <w:rPr>
                <w:rFonts w:hint="eastAsia" w:ascii="宋体" w:hAnsi="宋体" w:cs="宋体"/>
                <w:color w:val="000000"/>
                <w:szCs w:val="21"/>
              </w:rPr>
              <w:t>方案</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rFonts w:hint="eastAsia"/>
                <w:color w:val="000000"/>
                <w:szCs w:val="21"/>
              </w:rPr>
              <w:t>PPSE</w:t>
            </w:r>
          </w:p>
        </w:tc>
        <w:tc>
          <w:tcPr>
            <w:tcW w:w="3737" w:type="dxa"/>
            <w:tcBorders>
              <w:top w:val="nil"/>
              <w:left w:val="nil"/>
              <w:bottom w:val="single" w:color="auto" w:sz="8" w:space="0"/>
              <w:right w:val="single" w:color="auto" w:sz="8" w:space="0"/>
            </w:tcBorders>
          </w:tcPr>
          <w:p>
            <w:pPr>
              <w:rPr>
                <w:color w:val="000000"/>
                <w:szCs w:val="21"/>
              </w:rPr>
            </w:pPr>
            <w:r>
              <w:rPr>
                <w:rFonts w:hint="eastAsia"/>
                <w:color w:val="000000"/>
                <w:szCs w:val="21"/>
              </w:rPr>
              <w:t>Proximity Payment System Environmen</w:t>
            </w:r>
            <w:r>
              <w:rPr>
                <w:color w:val="000000"/>
                <w:szCs w:val="21"/>
              </w:rPr>
              <w:t>t</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color w:val="000000"/>
                <w:szCs w:val="21"/>
              </w:rPr>
              <w:t>近场支付系统环境</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SCP</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Secure Channel Protocol</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安全信道协议</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SD</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Security Domain</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安全域</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vAlign w:val="center"/>
          </w:tcPr>
          <w:p>
            <w:pPr>
              <w:rPr>
                <w:color w:val="000000"/>
                <w:szCs w:val="21"/>
              </w:rPr>
            </w:pPr>
            <w:r>
              <w:rPr>
                <w:color w:val="000000"/>
                <w:szCs w:val="21"/>
              </w:rPr>
              <w:t>SMS</w:t>
            </w:r>
          </w:p>
        </w:tc>
        <w:tc>
          <w:tcPr>
            <w:tcW w:w="3737" w:type="dxa"/>
            <w:tcBorders>
              <w:top w:val="nil"/>
              <w:left w:val="nil"/>
              <w:bottom w:val="single" w:color="auto" w:sz="8" w:space="0"/>
              <w:right w:val="single" w:color="auto" w:sz="8" w:space="0"/>
            </w:tcBorders>
            <w:vAlign w:val="center"/>
          </w:tcPr>
          <w:p>
            <w:pPr>
              <w:rPr>
                <w:color w:val="000000"/>
                <w:szCs w:val="21"/>
              </w:rPr>
            </w:pPr>
            <w:r>
              <w:rPr>
                <w:color w:val="000000"/>
                <w:szCs w:val="21"/>
              </w:rPr>
              <w:t>Short Message Service</w:t>
            </w:r>
          </w:p>
        </w:tc>
        <w:tc>
          <w:tcPr>
            <w:tcW w:w="3026" w:type="dxa"/>
            <w:tcBorders>
              <w:top w:val="nil"/>
              <w:left w:val="nil"/>
              <w:bottom w:val="single" w:color="auto" w:sz="8" w:space="0"/>
              <w:right w:val="single" w:color="auto" w:sz="12" w:space="0"/>
            </w:tcBorders>
            <w:vAlign w:val="center"/>
          </w:tcPr>
          <w:p>
            <w:pPr>
              <w:rPr>
                <w:rFonts w:ascii="宋体" w:hAnsi="宋体" w:cs="宋体"/>
                <w:color w:val="000000"/>
                <w:szCs w:val="21"/>
              </w:rPr>
            </w:pPr>
            <w:r>
              <w:rPr>
                <w:rFonts w:hint="eastAsia" w:ascii="宋体" w:hAnsi="宋体" w:cs="宋体"/>
                <w:color w:val="000000"/>
                <w:szCs w:val="21"/>
              </w:rPr>
              <w:t>短消息业务</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SSD</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Supplementary Security Domain</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辅助安全域</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vAlign w:val="center"/>
          </w:tcPr>
          <w:p>
            <w:pPr>
              <w:rPr>
                <w:color w:val="000000"/>
                <w:szCs w:val="21"/>
              </w:rPr>
            </w:pPr>
            <w:r>
              <w:rPr>
                <w:rFonts w:hint="eastAsia"/>
                <w:color w:val="000000"/>
                <w:szCs w:val="21"/>
              </w:rPr>
              <w:t>U</w:t>
            </w:r>
            <w:r>
              <w:rPr>
                <w:color w:val="000000"/>
                <w:szCs w:val="21"/>
              </w:rPr>
              <w:t>TK</w:t>
            </w:r>
          </w:p>
        </w:tc>
        <w:tc>
          <w:tcPr>
            <w:tcW w:w="3737" w:type="dxa"/>
            <w:tcBorders>
              <w:top w:val="nil"/>
              <w:left w:val="nil"/>
              <w:bottom w:val="single" w:color="auto" w:sz="8" w:space="0"/>
              <w:right w:val="single" w:color="auto" w:sz="8" w:space="0"/>
            </w:tcBorders>
            <w:vAlign w:val="center"/>
          </w:tcPr>
          <w:p>
            <w:pPr>
              <w:rPr>
                <w:color w:val="000000"/>
                <w:szCs w:val="21"/>
              </w:rPr>
            </w:pPr>
            <w:r>
              <w:rPr>
                <w:rFonts w:hint="eastAsia"/>
                <w:color w:val="000000"/>
                <w:szCs w:val="21"/>
              </w:rPr>
              <w:t>U</w:t>
            </w:r>
            <w:r>
              <w:rPr>
                <w:color w:val="000000"/>
                <w:szCs w:val="21"/>
              </w:rPr>
              <w:t>IM Toolkit</w:t>
            </w:r>
          </w:p>
        </w:tc>
        <w:tc>
          <w:tcPr>
            <w:tcW w:w="3026" w:type="dxa"/>
            <w:tcBorders>
              <w:top w:val="nil"/>
              <w:left w:val="nil"/>
              <w:bottom w:val="single" w:color="auto" w:sz="8" w:space="0"/>
              <w:right w:val="single" w:color="auto" w:sz="12" w:space="0"/>
            </w:tcBorders>
            <w:vAlign w:val="center"/>
          </w:tcPr>
          <w:p>
            <w:pPr>
              <w:rPr>
                <w:color w:val="000000"/>
                <w:szCs w:val="21"/>
              </w:rPr>
            </w:pPr>
            <w:r>
              <w:rPr>
                <w:rFonts w:hint="eastAsia"/>
                <w:color w:val="000000"/>
                <w:szCs w:val="21"/>
              </w:rPr>
              <w:t>U</w:t>
            </w:r>
            <w:r>
              <w:rPr>
                <w:color w:val="000000"/>
                <w:szCs w:val="21"/>
              </w:rPr>
              <w:t>IM</w:t>
            </w:r>
            <w:r>
              <w:rPr>
                <w:rFonts w:hint="eastAsia" w:ascii="宋体" w:hAnsi="宋体"/>
                <w:color w:val="000000"/>
                <w:szCs w:val="21"/>
              </w:rPr>
              <w:t>开发工具</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SWP</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Single Wire Protocol</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单线协议</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r>
              <w:rPr>
                <w:color w:val="000000"/>
                <w:szCs w:val="21"/>
              </w:rPr>
              <w:t>TSM</w:t>
            </w:r>
          </w:p>
        </w:tc>
        <w:tc>
          <w:tcPr>
            <w:tcW w:w="3737" w:type="dxa"/>
            <w:tcBorders>
              <w:top w:val="nil"/>
              <w:left w:val="nil"/>
              <w:bottom w:val="single" w:color="auto" w:sz="8" w:space="0"/>
              <w:right w:val="single" w:color="auto" w:sz="8" w:space="0"/>
            </w:tcBorders>
          </w:tcPr>
          <w:p>
            <w:pPr>
              <w:rPr>
                <w:color w:val="000000"/>
                <w:szCs w:val="21"/>
              </w:rPr>
            </w:pPr>
            <w:r>
              <w:rPr>
                <w:color w:val="000000"/>
                <w:szCs w:val="21"/>
              </w:rPr>
              <w:t>Trusted Service Management</w:t>
            </w: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r>
              <w:rPr>
                <w:rFonts w:hint="eastAsia" w:ascii="宋体" w:hAnsi="宋体" w:cs="宋体"/>
                <w:color w:val="000000"/>
                <w:szCs w:val="21"/>
              </w:rPr>
              <w:t>可信任服务管理</w:t>
            </w:r>
          </w:p>
        </w:tc>
      </w:tr>
      <w:tr>
        <w:tblPrEx>
          <w:tblCellMar>
            <w:top w:w="0" w:type="dxa"/>
            <w:left w:w="108" w:type="dxa"/>
            <w:bottom w:w="0" w:type="dxa"/>
            <w:right w:w="108" w:type="dxa"/>
          </w:tblCellMar>
        </w:tblPrEx>
        <w:trPr>
          <w:trHeight w:val="285" w:hRule="atLeast"/>
          <w:jc w:val="center"/>
        </w:trPr>
        <w:tc>
          <w:tcPr>
            <w:tcW w:w="1190" w:type="dxa"/>
            <w:tcBorders>
              <w:top w:val="nil"/>
              <w:left w:val="single" w:color="auto" w:sz="12" w:space="0"/>
              <w:bottom w:val="single" w:color="auto" w:sz="8" w:space="0"/>
              <w:right w:val="single" w:color="auto" w:sz="8" w:space="0"/>
            </w:tcBorders>
          </w:tcPr>
          <w:p>
            <w:pPr>
              <w:rPr>
                <w:color w:val="000000"/>
                <w:szCs w:val="21"/>
              </w:rPr>
            </w:pPr>
          </w:p>
        </w:tc>
        <w:tc>
          <w:tcPr>
            <w:tcW w:w="3737" w:type="dxa"/>
            <w:tcBorders>
              <w:top w:val="nil"/>
              <w:left w:val="nil"/>
              <w:bottom w:val="single" w:color="auto" w:sz="8" w:space="0"/>
              <w:right w:val="single" w:color="auto" w:sz="8" w:space="0"/>
            </w:tcBorders>
          </w:tcPr>
          <w:p>
            <w:pPr>
              <w:rPr>
                <w:color w:val="000000"/>
                <w:szCs w:val="21"/>
              </w:rPr>
            </w:pPr>
          </w:p>
        </w:tc>
        <w:tc>
          <w:tcPr>
            <w:tcW w:w="3026" w:type="dxa"/>
            <w:tcBorders>
              <w:top w:val="nil"/>
              <w:left w:val="nil"/>
              <w:bottom w:val="single" w:color="auto" w:sz="8" w:space="0"/>
              <w:right w:val="single" w:color="auto" w:sz="12" w:space="0"/>
            </w:tcBorders>
          </w:tcPr>
          <w:p>
            <w:pPr>
              <w:rPr>
                <w:rFonts w:ascii="宋体" w:hAnsi="宋体" w:cs="宋体"/>
                <w:color w:val="000000"/>
                <w:szCs w:val="21"/>
              </w:rPr>
            </w:pPr>
          </w:p>
        </w:tc>
      </w:tr>
    </w:tbl>
    <w:p>
      <w:pPr>
        <w:spacing w:after="240"/>
      </w:pPr>
      <w:bookmarkStart w:id="24" w:name="_Toc491534412"/>
      <w:bookmarkStart w:id="25" w:name="_Toc396138513"/>
    </w:p>
    <w:p>
      <w:pPr>
        <w:pStyle w:val="2"/>
        <w:numPr>
          <w:ilvl w:val="0"/>
          <w:numId w:val="3"/>
        </w:numPr>
      </w:pPr>
      <w:bookmarkStart w:id="26" w:name="_Toc87350838"/>
      <w:r>
        <w:rPr>
          <w:rFonts w:hint="eastAsia"/>
        </w:rPr>
        <w:t>业务流程</w:t>
      </w:r>
      <w:bookmarkEnd w:id="26"/>
    </w:p>
    <w:p>
      <w:pPr>
        <w:pStyle w:val="3"/>
        <w:numPr>
          <w:ilvl w:val="1"/>
          <w:numId w:val="3"/>
        </w:numPr>
      </w:pPr>
      <w:bookmarkStart w:id="27" w:name="_Toc87350839"/>
      <w:r>
        <w:rPr>
          <w:rFonts w:hint="eastAsia"/>
        </w:rPr>
        <w:t>制卡数据文件申请</w:t>
      </w:r>
      <w:bookmarkEnd w:id="27"/>
    </w:p>
    <w:p>
      <w:r>
        <w:drawing>
          <wp:inline distT="0" distB="0" distL="0" distR="0">
            <wp:extent cx="5274310" cy="4458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4458970"/>
                    </a:xfrm>
                    <a:prstGeom prst="rect">
                      <a:avLst/>
                    </a:prstGeom>
                  </pic:spPr>
                </pic:pic>
              </a:graphicData>
            </a:graphic>
          </wp:inline>
        </w:drawing>
      </w:r>
    </w:p>
    <w:p>
      <w:pPr>
        <w:ind w:firstLine="480" w:firstLineChars="200"/>
      </w:pPr>
      <w:r>
        <w:rPr>
          <w:rFonts w:hint="eastAsia"/>
        </w:rPr>
        <w:t>和能tsm向城市平台申请制卡数据文件时，会将tsm制卡数据申请文件ftp到城市平台指定目录里，城市平台制卡数据完成后会将回馈文件ftp到tsm平台的指定目录里，tsm完成发卡会将发卡信息同步文件ftp到城市平台指定目录，如5</w:t>
      </w:r>
      <w:r>
        <w:t>.1</w:t>
      </w:r>
      <w:r>
        <w:rPr>
          <w:rFonts w:hint="eastAsia"/>
        </w:rPr>
        <w:t>-</w:t>
      </w:r>
      <w:r>
        <w:t>5.3</w:t>
      </w:r>
      <w:r>
        <w:rPr>
          <w:rFonts w:hint="eastAsia"/>
        </w:rPr>
        <w:t>所述。</w:t>
      </w:r>
    </w:p>
    <w:p>
      <w:pPr>
        <w:pStyle w:val="3"/>
        <w:numPr>
          <w:ilvl w:val="1"/>
          <w:numId w:val="3"/>
        </w:numPr>
      </w:pPr>
      <w:bookmarkStart w:id="28" w:name="_Toc87350840"/>
      <w:r>
        <w:rPr>
          <w:rFonts w:hint="eastAsia"/>
        </w:rPr>
        <w:t>激活请求</w:t>
      </w:r>
      <w:bookmarkEnd w:id="28"/>
    </w:p>
    <w:p/>
    <w:p>
      <w:r>
        <w:drawing>
          <wp:inline distT="0" distB="0" distL="0" distR="0">
            <wp:extent cx="5248275" cy="524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48275" cy="5248275"/>
                    </a:xfrm>
                    <a:prstGeom prst="rect">
                      <a:avLst/>
                    </a:prstGeom>
                  </pic:spPr>
                </pic:pic>
              </a:graphicData>
            </a:graphic>
          </wp:inline>
        </w:drawing>
      </w:r>
    </w:p>
    <w:p>
      <w:pPr>
        <w:jc w:val="center"/>
      </w:pPr>
    </w:p>
    <w:p>
      <w:pPr>
        <w:pStyle w:val="3"/>
        <w:numPr>
          <w:ilvl w:val="1"/>
          <w:numId w:val="3"/>
        </w:numPr>
      </w:pPr>
      <w:bookmarkStart w:id="29" w:name="_Toc87350841"/>
      <w:r>
        <w:rPr>
          <w:rFonts w:hint="eastAsia"/>
        </w:rPr>
        <w:t>充值请求</w:t>
      </w:r>
      <w:bookmarkEnd w:id="29"/>
    </w:p>
    <w:p>
      <w:r>
        <w:drawing>
          <wp:inline distT="0" distB="0" distL="0" distR="0">
            <wp:extent cx="5274310" cy="5274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5274310"/>
                    </a:xfrm>
                    <a:prstGeom prst="rect">
                      <a:avLst/>
                    </a:prstGeom>
                  </pic:spPr>
                </pic:pic>
              </a:graphicData>
            </a:graphic>
          </wp:inline>
        </w:drawing>
      </w:r>
    </w:p>
    <w:p>
      <w:pPr>
        <w:jc w:val="center"/>
      </w:pPr>
    </w:p>
    <w:p>
      <w:pPr>
        <w:pStyle w:val="3"/>
        <w:numPr>
          <w:ilvl w:val="1"/>
          <w:numId w:val="3"/>
        </w:numPr>
      </w:pPr>
      <w:bookmarkStart w:id="30" w:name="_Toc87350842"/>
      <w:r>
        <w:rPr>
          <w:rFonts w:hint="eastAsia"/>
        </w:rPr>
        <w:t>退卡请求</w:t>
      </w:r>
      <w:bookmarkEnd w:id="30"/>
    </w:p>
    <w:p>
      <w:r>
        <w:drawing>
          <wp:inline distT="0" distB="0" distL="0" distR="0">
            <wp:extent cx="5248275" cy="5248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48275" cy="5248275"/>
                    </a:xfrm>
                    <a:prstGeom prst="rect">
                      <a:avLst/>
                    </a:prstGeom>
                  </pic:spPr>
                </pic:pic>
              </a:graphicData>
            </a:graphic>
          </wp:inline>
        </w:drawing>
      </w:r>
    </w:p>
    <w:p>
      <w:pPr>
        <w:jc w:val="center"/>
      </w:pPr>
    </w:p>
    <w:p>
      <w:pPr>
        <w:pStyle w:val="3"/>
        <w:numPr>
          <w:ilvl w:val="1"/>
          <w:numId w:val="3"/>
        </w:numPr>
      </w:pPr>
      <w:bookmarkStart w:id="31" w:name="_Toc87350843"/>
      <w:r>
        <w:rPr>
          <w:rFonts w:hint="eastAsia"/>
        </w:rPr>
        <w:t>退资请求</w:t>
      </w:r>
      <w:bookmarkEnd w:id="31"/>
    </w:p>
    <w:p>
      <w:r>
        <w:drawing>
          <wp:inline distT="0" distB="0" distL="0" distR="0">
            <wp:extent cx="5229225" cy="5153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29225" cy="5153025"/>
                    </a:xfrm>
                    <a:prstGeom prst="rect">
                      <a:avLst/>
                    </a:prstGeom>
                  </pic:spPr>
                </pic:pic>
              </a:graphicData>
            </a:graphic>
          </wp:inline>
        </w:drawing>
      </w:r>
    </w:p>
    <w:p>
      <w:pPr>
        <w:jc w:val="center"/>
      </w:pPr>
    </w:p>
    <w:p>
      <w:pPr>
        <w:pStyle w:val="3"/>
        <w:numPr>
          <w:ilvl w:val="1"/>
          <w:numId w:val="3"/>
        </w:numPr>
        <w:spacing w:line="374" w:lineRule="exact"/>
        <w:rPr>
          <w:ins w:id="1670" w:author="Windows User" w:date="2021-11-09T11:13:00Z"/>
        </w:rPr>
        <w:pPrChange w:id="1669" w:author="Windows User" w:date="2021-11-09T11:13:00Z">
          <w:pPr>
            <w:spacing w:line="374" w:lineRule="exact"/>
          </w:pPr>
        </w:pPrChange>
      </w:pPr>
      <w:ins w:id="1671" w:author="Windows User" w:date="2021-11-09T11:12:00Z">
        <w:bookmarkStart w:id="32" w:name="_Toc87350844"/>
        <w:r>
          <w:rPr>
            <w:rFonts w:hint="eastAsia"/>
          </w:rPr>
          <w:t>卡种类型修改请求</w:t>
        </w:r>
        <w:bookmarkEnd w:id="32"/>
      </w:ins>
    </w:p>
    <w:p>
      <w:pPr>
        <w:spacing w:line="240" w:lineRule="auto"/>
        <w:rPr>
          <w:ins w:id="1673" w:author="Windows User" w:date="2021-11-09T11:13:00Z"/>
        </w:rPr>
        <w:pPrChange w:id="1672" w:author="Windows User" w:date="2021-11-09T11:13:00Z">
          <w:pPr>
            <w:spacing w:line="374" w:lineRule="exact"/>
          </w:pPr>
        </w:pPrChange>
      </w:pPr>
      <w:ins w:id="1674" w:author="Windows User" w:date="2021-11-09T11:13:00Z">
        <w:r>
          <w:rPr/>
          <w:drawing>
            <wp:inline distT="0" distB="0" distL="0" distR="0">
              <wp:extent cx="4476750" cy="45624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476750" cy="4562475"/>
                      </a:xfrm>
                      <a:prstGeom prst="rect">
                        <a:avLst/>
                      </a:prstGeom>
                    </pic:spPr>
                  </pic:pic>
                </a:graphicData>
              </a:graphic>
            </wp:inline>
          </w:drawing>
        </w:r>
      </w:ins>
    </w:p>
    <w:p>
      <w:pPr>
        <w:pStyle w:val="3"/>
        <w:numPr>
          <w:ilvl w:val="1"/>
          <w:numId w:val="3"/>
        </w:numPr>
        <w:spacing w:line="374" w:lineRule="exact"/>
        <w:rPr>
          <w:ins w:id="1677" w:author="Windows User" w:date="2021-11-09T11:13:00Z"/>
        </w:rPr>
        <w:pPrChange w:id="1676" w:author="Windows User" w:date="2021-11-09T11:13:00Z">
          <w:pPr>
            <w:spacing w:line="374" w:lineRule="exact"/>
          </w:pPr>
        </w:pPrChange>
      </w:pPr>
      <w:ins w:id="1678" w:author="Windows User" w:date="2021-11-09T11:13:00Z">
        <w:bookmarkStart w:id="33" w:name="_Toc87350845"/>
        <w:r>
          <w:rPr>
            <w:rFonts w:hint="eastAsia"/>
          </w:rPr>
          <w:t>年检日期修改请求</w:t>
        </w:r>
        <w:bookmarkEnd w:id="33"/>
      </w:ins>
    </w:p>
    <w:p>
      <w:pPr>
        <w:spacing w:line="240" w:lineRule="auto"/>
        <w:rPr>
          <w:ins w:id="1680" w:author="Windows User" w:date="2021-11-09T11:12:00Z"/>
        </w:rPr>
        <w:pPrChange w:id="1679" w:author="Windows User" w:date="2021-11-09T11:13:00Z">
          <w:pPr>
            <w:spacing w:line="374" w:lineRule="exact"/>
          </w:pPr>
        </w:pPrChange>
      </w:pPr>
      <w:ins w:id="1681" w:author="Windows User" w:date="2021-11-09T11:16:00Z">
        <w:r>
          <w:rPr/>
          <w:drawing>
            <wp:inline distT="0" distB="0" distL="0" distR="0">
              <wp:extent cx="4467225" cy="4524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467225" cy="4524375"/>
                      </a:xfrm>
                      <a:prstGeom prst="rect">
                        <a:avLst/>
                      </a:prstGeom>
                    </pic:spPr>
                  </pic:pic>
                </a:graphicData>
              </a:graphic>
            </wp:inline>
          </w:drawing>
        </w:r>
      </w:ins>
    </w:p>
    <w:p>
      <w:pPr>
        <w:spacing w:line="374" w:lineRule="exact"/>
      </w:pPr>
      <w:ins w:id="1683" w:author="Windows User" w:date="2021-11-09T11:12:00Z">
        <w:r>
          <w:rPr/>
          <w:drawing>
            <wp:inline distT="0" distB="0" distL="0" distR="0">
              <wp:extent cx="4476750" cy="4562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76750" cy="4562475"/>
                      </a:xfrm>
                      <a:prstGeom prst="rect">
                        <a:avLst/>
                      </a:prstGeom>
                    </pic:spPr>
                  </pic:pic>
                </a:graphicData>
              </a:graphic>
            </wp:inline>
          </w:drawing>
        </w:r>
      </w:ins>
    </w:p>
    <w:p/>
    <w:p>
      <w:pPr>
        <w:jc w:val="center"/>
      </w:pPr>
    </w:p>
    <w:p>
      <w:pPr>
        <w:pStyle w:val="2"/>
        <w:numPr>
          <w:ilvl w:val="0"/>
          <w:numId w:val="3"/>
        </w:numPr>
      </w:pPr>
      <w:bookmarkStart w:id="34" w:name="_Toc87350846"/>
      <w:bookmarkStart w:id="35" w:name="_Toc2003542472"/>
      <w:bookmarkStart w:id="36" w:name="_Toc3050"/>
      <w:r>
        <w:rPr>
          <w:rFonts w:hint="eastAsia"/>
        </w:rPr>
        <w:t>制卡数据文件申请交互数据格式</w:t>
      </w:r>
      <w:bookmarkEnd w:id="34"/>
    </w:p>
    <w:p>
      <w:r>
        <w:rPr>
          <w:rFonts w:hint="eastAsia"/>
        </w:rPr>
        <w:t>文件数据类型定义：</w:t>
      </w:r>
    </w:p>
    <w:tbl>
      <w:tblPr>
        <w:tblStyle w:val="27"/>
        <w:tblW w:w="5000" w:type="pct"/>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6853"/>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top w:val="double" w:color="auto" w:sz="4" w:space="0"/>
              <w:bottom w:val="double" w:color="auto" w:sz="4" w:space="0"/>
              <w:right w:val="double" w:color="auto" w:sz="4" w:space="0"/>
            </w:tcBorders>
          </w:tcPr>
          <w:p>
            <w:pPr>
              <w:rPr>
                <w:rFonts w:ascii="仿宋" w:hAnsi="仿宋" w:eastAsia="仿宋"/>
                <w:b/>
                <w:szCs w:val="21"/>
              </w:rPr>
            </w:pPr>
            <w:r>
              <w:rPr>
                <w:rFonts w:ascii="仿宋" w:hAnsi="仿宋" w:eastAsia="仿宋"/>
                <w:b/>
                <w:szCs w:val="21"/>
              </w:rPr>
              <w:t>标示代码</w:t>
            </w:r>
          </w:p>
        </w:tc>
        <w:tc>
          <w:tcPr>
            <w:tcW w:w="4021" w:type="pct"/>
            <w:tcBorders>
              <w:top w:val="double" w:color="auto" w:sz="4" w:space="0"/>
              <w:left w:val="double" w:color="auto" w:sz="4" w:space="0"/>
              <w:bottom w:val="double" w:color="auto" w:sz="4" w:space="0"/>
            </w:tcBorders>
          </w:tcPr>
          <w:p>
            <w:pPr>
              <w:rPr>
                <w:rFonts w:ascii="仿宋" w:hAnsi="仿宋" w:eastAsia="仿宋"/>
                <w:b/>
                <w:szCs w:val="21"/>
              </w:rPr>
            </w:pPr>
            <w:r>
              <w:rPr>
                <w:rFonts w:ascii="仿宋" w:hAnsi="仿宋" w:eastAsia="仿宋"/>
                <w:b/>
                <w:szCs w:val="21"/>
              </w:rPr>
              <w:t xml:space="preserve">说明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top w:val="double" w:color="auto" w:sz="4" w:space="0"/>
              <w:right w:val="double" w:color="auto" w:sz="4" w:space="0"/>
            </w:tcBorders>
          </w:tcPr>
          <w:p>
            <w:pPr>
              <w:rPr>
                <w:rFonts w:ascii="仿宋" w:hAnsi="仿宋" w:eastAsia="仿宋"/>
                <w:szCs w:val="21"/>
              </w:rPr>
            </w:pPr>
            <w:r>
              <w:rPr>
                <w:rFonts w:ascii="仿宋" w:hAnsi="仿宋" w:eastAsia="仿宋"/>
                <w:szCs w:val="21"/>
              </w:rPr>
              <w:t>A</w:t>
            </w:r>
          </w:p>
        </w:tc>
        <w:tc>
          <w:tcPr>
            <w:tcW w:w="4021" w:type="pct"/>
            <w:tcBorders>
              <w:top w:val="double" w:color="auto" w:sz="4" w:space="0"/>
              <w:left w:val="double" w:color="auto" w:sz="4" w:space="0"/>
            </w:tcBorders>
          </w:tcPr>
          <w:p>
            <w:pPr>
              <w:rPr>
                <w:rFonts w:ascii="仿宋" w:hAnsi="仿宋" w:eastAsia="仿宋"/>
                <w:szCs w:val="21"/>
              </w:rPr>
            </w:pPr>
            <w:r>
              <w:rPr>
                <w:rFonts w:ascii="仿宋" w:hAnsi="仿宋" w:eastAsia="仿宋"/>
                <w:szCs w:val="21"/>
              </w:rPr>
              <w:t xml:space="preserve">大写字母，左靠，右补空格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top w:val="double" w:color="auto" w:sz="4" w:space="0"/>
              <w:right w:val="double" w:color="auto" w:sz="4" w:space="0"/>
            </w:tcBorders>
          </w:tcPr>
          <w:p>
            <w:pPr>
              <w:rPr>
                <w:rFonts w:ascii="仿宋" w:hAnsi="仿宋" w:eastAsia="仿宋"/>
                <w:szCs w:val="21"/>
              </w:rPr>
            </w:pPr>
            <w:r>
              <w:rPr>
                <w:rFonts w:hint="eastAsia" w:ascii="仿宋" w:hAnsi="仿宋" w:eastAsia="仿宋"/>
                <w:szCs w:val="21"/>
              </w:rPr>
              <w:t>a</w:t>
            </w:r>
          </w:p>
        </w:tc>
        <w:tc>
          <w:tcPr>
            <w:tcW w:w="4021" w:type="pct"/>
            <w:tcBorders>
              <w:top w:val="double" w:color="auto" w:sz="4" w:space="0"/>
              <w:left w:val="double" w:color="auto" w:sz="4" w:space="0"/>
            </w:tcBorders>
          </w:tcPr>
          <w:p>
            <w:pPr>
              <w:rPr>
                <w:rFonts w:ascii="仿宋" w:hAnsi="仿宋" w:eastAsia="仿宋"/>
                <w:szCs w:val="21"/>
              </w:rPr>
            </w:pPr>
            <w:r>
              <w:rPr>
                <w:rFonts w:ascii="仿宋" w:hAnsi="仿宋" w:eastAsia="仿宋"/>
                <w:szCs w:val="21"/>
              </w:rPr>
              <w:t>小写字母，左靠，右补空格</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N</w:t>
            </w:r>
          </w:p>
        </w:tc>
        <w:tc>
          <w:tcPr>
            <w:tcW w:w="4021" w:type="pct"/>
            <w:tcBorders>
              <w:left w:val="double" w:color="auto" w:sz="4" w:space="0"/>
            </w:tcBorders>
          </w:tcPr>
          <w:p>
            <w:pPr>
              <w:rPr>
                <w:rFonts w:ascii="仿宋" w:hAnsi="仿宋" w:eastAsia="仿宋"/>
                <w:szCs w:val="21"/>
              </w:rPr>
            </w:pPr>
            <w:r>
              <w:rPr>
                <w:rFonts w:ascii="仿宋" w:hAnsi="仿宋" w:eastAsia="仿宋"/>
                <w:szCs w:val="21"/>
              </w:rPr>
              <w:t>数值0-9；右靠，左补零；负号（－）使用“0X2D”，靠左，如：－00001表示“负一”</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S</w:t>
            </w:r>
          </w:p>
        </w:tc>
        <w:tc>
          <w:tcPr>
            <w:tcW w:w="4021" w:type="pct"/>
            <w:tcBorders>
              <w:left w:val="double" w:color="auto" w:sz="4" w:space="0"/>
            </w:tcBorders>
          </w:tcPr>
          <w:p>
            <w:pPr>
              <w:rPr>
                <w:rFonts w:ascii="仿宋" w:hAnsi="仿宋" w:eastAsia="仿宋"/>
                <w:szCs w:val="21"/>
              </w:rPr>
            </w:pPr>
            <w:r>
              <w:rPr>
                <w:rFonts w:ascii="仿宋" w:hAnsi="仿宋" w:eastAsia="仿宋"/>
                <w:szCs w:val="21"/>
              </w:rPr>
              <w:t>特殊符号，需要专门说明</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AN</w:t>
            </w:r>
          </w:p>
        </w:tc>
        <w:tc>
          <w:tcPr>
            <w:tcW w:w="4021" w:type="pct"/>
            <w:tcBorders>
              <w:left w:val="double" w:color="auto" w:sz="4" w:space="0"/>
            </w:tcBorders>
          </w:tcPr>
          <w:p>
            <w:pPr>
              <w:rPr>
                <w:rFonts w:ascii="仿宋" w:hAnsi="仿宋" w:eastAsia="仿宋"/>
                <w:szCs w:val="21"/>
              </w:rPr>
            </w:pPr>
            <w:r>
              <w:rPr>
                <w:rFonts w:ascii="仿宋" w:hAnsi="仿宋" w:eastAsia="仿宋"/>
                <w:szCs w:val="21"/>
              </w:rPr>
              <w:t>字母和/或数字，左靠，右部多余部分填空格</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ANS</w:t>
            </w:r>
          </w:p>
        </w:tc>
        <w:tc>
          <w:tcPr>
            <w:tcW w:w="4021" w:type="pct"/>
            <w:tcBorders>
              <w:left w:val="double" w:color="auto" w:sz="4" w:space="0"/>
            </w:tcBorders>
          </w:tcPr>
          <w:p>
            <w:pPr>
              <w:rPr>
                <w:rFonts w:ascii="仿宋" w:hAnsi="仿宋" w:eastAsia="仿宋"/>
                <w:szCs w:val="21"/>
              </w:rPr>
            </w:pPr>
            <w:r>
              <w:rPr>
                <w:rFonts w:ascii="仿宋" w:hAnsi="仿宋" w:eastAsia="仿宋"/>
                <w:szCs w:val="21"/>
              </w:rPr>
              <w:t>字母、数字和/或特殊符号，左靠，右部多余部分填空格</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AS</w:t>
            </w:r>
          </w:p>
        </w:tc>
        <w:tc>
          <w:tcPr>
            <w:tcW w:w="4021" w:type="pct"/>
            <w:tcBorders>
              <w:left w:val="double" w:color="auto" w:sz="4" w:space="0"/>
            </w:tcBorders>
          </w:tcPr>
          <w:p>
            <w:pPr>
              <w:rPr>
                <w:rFonts w:ascii="仿宋" w:hAnsi="仿宋" w:eastAsia="仿宋"/>
                <w:szCs w:val="21"/>
              </w:rPr>
            </w:pPr>
            <w:r>
              <w:rPr>
                <w:rFonts w:ascii="仿宋" w:hAnsi="仿宋" w:eastAsia="仿宋"/>
                <w:szCs w:val="21"/>
              </w:rPr>
              <w:t>字母和/或特殊符号，左靠，右部多余部分填空格</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H</w:t>
            </w:r>
          </w:p>
        </w:tc>
        <w:tc>
          <w:tcPr>
            <w:tcW w:w="4021" w:type="pct"/>
            <w:tcBorders>
              <w:left w:val="double" w:color="auto" w:sz="4" w:space="0"/>
            </w:tcBorders>
          </w:tcPr>
          <w:p>
            <w:pPr>
              <w:rPr>
                <w:rFonts w:ascii="仿宋" w:hAnsi="仿宋" w:eastAsia="仿宋"/>
                <w:szCs w:val="21"/>
              </w:rPr>
            </w:pPr>
            <w:r>
              <w:rPr>
                <w:rFonts w:ascii="仿宋" w:hAnsi="仿宋" w:eastAsia="仿宋"/>
                <w:szCs w:val="21"/>
              </w:rPr>
              <w:t>十六进制数0-F； A-F为大写字母</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YY</w:t>
            </w:r>
          </w:p>
        </w:tc>
        <w:tc>
          <w:tcPr>
            <w:tcW w:w="4021" w:type="pct"/>
            <w:tcBorders>
              <w:left w:val="double" w:color="auto" w:sz="4" w:space="0"/>
            </w:tcBorders>
          </w:tcPr>
          <w:p>
            <w:pPr>
              <w:rPr>
                <w:rFonts w:ascii="仿宋" w:hAnsi="仿宋" w:eastAsia="仿宋"/>
                <w:szCs w:val="21"/>
              </w:rPr>
            </w:pPr>
            <w:r>
              <w:rPr>
                <w:rFonts w:ascii="仿宋" w:hAnsi="仿宋" w:eastAsia="仿宋"/>
                <w:szCs w:val="21"/>
              </w:rPr>
              <w:t xml:space="preserve">年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MM</w:t>
            </w:r>
          </w:p>
        </w:tc>
        <w:tc>
          <w:tcPr>
            <w:tcW w:w="4021" w:type="pct"/>
            <w:tcBorders>
              <w:left w:val="double" w:color="auto" w:sz="4" w:space="0"/>
            </w:tcBorders>
          </w:tcPr>
          <w:p>
            <w:pPr>
              <w:rPr>
                <w:rFonts w:ascii="仿宋" w:hAnsi="仿宋" w:eastAsia="仿宋"/>
                <w:szCs w:val="21"/>
              </w:rPr>
            </w:pPr>
            <w:r>
              <w:rPr>
                <w:rFonts w:ascii="仿宋" w:hAnsi="仿宋" w:eastAsia="仿宋"/>
                <w:szCs w:val="21"/>
              </w:rPr>
              <w:t xml:space="preserve">月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DD</w:t>
            </w:r>
          </w:p>
        </w:tc>
        <w:tc>
          <w:tcPr>
            <w:tcW w:w="4021" w:type="pct"/>
            <w:tcBorders>
              <w:left w:val="double" w:color="auto" w:sz="4" w:space="0"/>
            </w:tcBorders>
          </w:tcPr>
          <w:p>
            <w:pPr>
              <w:rPr>
                <w:rFonts w:ascii="仿宋" w:hAnsi="仿宋" w:eastAsia="仿宋"/>
                <w:szCs w:val="21"/>
              </w:rPr>
            </w:pPr>
            <w:r>
              <w:rPr>
                <w:rFonts w:ascii="仿宋" w:hAnsi="仿宋" w:eastAsia="仿宋"/>
                <w:szCs w:val="21"/>
              </w:rPr>
              <w:t xml:space="preserve">日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hint="eastAsia" w:ascii="仿宋" w:hAnsi="仿宋" w:eastAsia="仿宋"/>
                <w:szCs w:val="21"/>
              </w:rPr>
              <w:t>h</w:t>
            </w:r>
            <w:r>
              <w:rPr>
                <w:rFonts w:ascii="仿宋" w:hAnsi="仿宋" w:eastAsia="仿宋"/>
                <w:szCs w:val="21"/>
              </w:rPr>
              <w:t>h</w:t>
            </w:r>
          </w:p>
        </w:tc>
        <w:tc>
          <w:tcPr>
            <w:tcW w:w="4021" w:type="pct"/>
            <w:tcBorders>
              <w:left w:val="double" w:color="auto" w:sz="4" w:space="0"/>
            </w:tcBorders>
          </w:tcPr>
          <w:p>
            <w:pPr>
              <w:rPr>
                <w:rFonts w:ascii="仿宋" w:hAnsi="仿宋" w:eastAsia="仿宋"/>
                <w:szCs w:val="21"/>
              </w:rPr>
            </w:pPr>
            <w:r>
              <w:rPr>
                <w:rFonts w:ascii="仿宋" w:hAnsi="仿宋" w:eastAsia="仿宋"/>
                <w:szCs w:val="21"/>
              </w:rPr>
              <w:t xml:space="preserve">时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hint="eastAsia" w:ascii="仿宋" w:hAnsi="仿宋" w:eastAsia="仿宋"/>
                <w:szCs w:val="21"/>
              </w:rPr>
              <w:t>m</w:t>
            </w:r>
            <w:r>
              <w:rPr>
                <w:rFonts w:ascii="仿宋" w:hAnsi="仿宋" w:eastAsia="仿宋"/>
                <w:szCs w:val="21"/>
              </w:rPr>
              <w:t>m</w:t>
            </w:r>
          </w:p>
        </w:tc>
        <w:tc>
          <w:tcPr>
            <w:tcW w:w="4021" w:type="pct"/>
            <w:tcBorders>
              <w:left w:val="double" w:color="auto" w:sz="4" w:space="0"/>
            </w:tcBorders>
          </w:tcPr>
          <w:p>
            <w:pPr>
              <w:rPr>
                <w:rFonts w:ascii="仿宋" w:hAnsi="仿宋" w:eastAsia="仿宋"/>
                <w:szCs w:val="21"/>
              </w:rPr>
            </w:pPr>
            <w:r>
              <w:rPr>
                <w:rFonts w:ascii="仿宋" w:hAnsi="仿宋" w:eastAsia="仿宋"/>
                <w:szCs w:val="21"/>
              </w:rPr>
              <w:t xml:space="preserve">分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hint="eastAsia" w:ascii="仿宋" w:hAnsi="仿宋" w:eastAsia="仿宋"/>
                <w:szCs w:val="21"/>
              </w:rPr>
              <w:t>s</w:t>
            </w:r>
            <w:r>
              <w:rPr>
                <w:rFonts w:ascii="仿宋" w:hAnsi="仿宋" w:eastAsia="仿宋"/>
                <w:szCs w:val="21"/>
              </w:rPr>
              <w:t>s</w:t>
            </w:r>
          </w:p>
        </w:tc>
        <w:tc>
          <w:tcPr>
            <w:tcW w:w="4021" w:type="pct"/>
            <w:tcBorders>
              <w:left w:val="double" w:color="auto" w:sz="4" w:space="0"/>
            </w:tcBorders>
          </w:tcPr>
          <w:p>
            <w:pPr>
              <w:rPr>
                <w:rFonts w:ascii="仿宋" w:hAnsi="仿宋" w:eastAsia="仿宋"/>
                <w:szCs w:val="21"/>
              </w:rPr>
            </w:pPr>
            <w:r>
              <w:rPr>
                <w:rFonts w:ascii="仿宋" w:hAnsi="仿宋" w:eastAsia="仿宋"/>
                <w:szCs w:val="21"/>
              </w:rPr>
              <w:t xml:space="preserve">秒 </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right w:val="double" w:color="auto" w:sz="4" w:space="0"/>
            </w:tcBorders>
          </w:tcPr>
          <w:p>
            <w:pPr>
              <w:rPr>
                <w:rFonts w:ascii="仿宋" w:hAnsi="仿宋" w:eastAsia="仿宋"/>
                <w:szCs w:val="21"/>
              </w:rPr>
            </w:pPr>
            <w:r>
              <w:rPr>
                <w:rFonts w:ascii="仿宋" w:hAnsi="仿宋" w:eastAsia="仿宋"/>
                <w:szCs w:val="21"/>
              </w:rPr>
              <w:t>VAR</w:t>
            </w:r>
          </w:p>
        </w:tc>
        <w:tc>
          <w:tcPr>
            <w:tcW w:w="4021" w:type="pct"/>
            <w:tcBorders>
              <w:left w:val="double" w:color="auto" w:sz="4" w:space="0"/>
            </w:tcBorders>
          </w:tcPr>
          <w:p>
            <w:pPr>
              <w:rPr>
                <w:rFonts w:ascii="仿宋" w:hAnsi="仿宋" w:eastAsia="仿宋"/>
                <w:szCs w:val="21"/>
              </w:rPr>
            </w:pPr>
            <w:r>
              <w:rPr>
                <w:rFonts w:ascii="仿宋" w:hAnsi="仿宋" w:eastAsia="仿宋"/>
                <w:szCs w:val="21"/>
              </w:rPr>
              <w:t>可变长说明，需要专门说明</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979" w:type="pct"/>
            <w:tcBorders>
              <w:bottom w:val="double" w:color="auto" w:sz="4" w:space="0"/>
              <w:right w:val="double" w:color="auto" w:sz="4" w:space="0"/>
            </w:tcBorders>
          </w:tcPr>
          <w:p>
            <w:pPr>
              <w:rPr>
                <w:rFonts w:ascii="仿宋" w:hAnsi="仿宋" w:eastAsia="仿宋"/>
                <w:szCs w:val="21"/>
              </w:rPr>
            </w:pPr>
          </w:p>
        </w:tc>
        <w:tc>
          <w:tcPr>
            <w:tcW w:w="4021" w:type="pct"/>
            <w:tcBorders>
              <w:left w:val="double" w:color="auto" w:sz="4" w:space="0"/>
            </w:tcBorders>
          </w:tcPr>
          <w:p>
            <w:pPr>
              <w:rPr>
                <w:rFonts w:ascii="仿宋" w:hAnsi="仿宋" w:eastAsia="仿宋"/>
                <w:szCs w:val="21"/>
              </w:rPr>
            </w:pPr>
            <w:r>
              <w:rPr>
                <w:rFonts w:ascii="仿宋" w:hAnsi="仿宋" w:eastAsia="仿宋"/>
                <w:b/>
                <w:szCs w:val="21"/>
              </w:rPr>
              <w:t>未定义或未使用的域默认全部填写为：0</w:t>
            </w:r>
          </w:p>
        </w:tc>
      </w:tr>
    </w:tbl>
    <w:p/>
    <w:p>
      <w:pPr>
        <w:pStyle w:val="3"/>
        <w:numPr>
          <w:ilvl w:val="1"/>
          <w:numId w:val="3"/>
        </w:numPr>
      </w:pPr>
      <w:bookmarkStart w:id="37" w:name="_Toc87350847"/>
      <w:r>
        <w:rPr>
          <w:rFonts w:hint="eastAsia"/>
        </w:rPr>
        <w:t>tsm制卡数据申请文件</w:t>
      </w:r>
      <w:bookmarkEnd w:id="37"/>
    </w:p>
    <w:p>
      <w:pPr>
        <w:pStyle w:val="4"/>
        <w:numPr>
          <w:ilvl w:val="2"/>
          <w:numId w:val="3"/>
        </w:numPr>
      </w:pPr>
      <w:bookmarkStart w:id="38" w:name="_Toc87350848"/>
      <w:r>
        <w:rPr>
          <w:rFonts w:hint="eastAsia"/>
        </w:rPr>
        <w:t>命名规则</w:t>
      </w:r>
      <w:bookmarkEnd w:id="38"/>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701"/>
        <w:gridCol w:w="3260"/>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数据元说明</w:t>
            </w:r>
          </w:p>
        </w:tc>
        <w:tc>
          <w:tcPr>
            <w:tcW w:w="1701" w:type="dxa"/>
          </w:tcPr>
          <w:p>
            <w:pPr>
              <w:rPr>
                <w:rFonts w:ascii="仿宋" w:hAnsi="仿宋" w:eastAsia="仿宋"/>
              </w:rPr>
            </w:pPr>
            <w:r>
              <w:rPr>
                <w:rFonts w:hint="eastAsia" w:ascii="仿宋" w:hAnsi="仿宋" w:eastAsia="仿宋"/>
              </w:rPr>
              <w:t>数据类型</w:t>
            </w:r>
          </w:p>
        </w:tc>
        <w:tc>
          <w:tcPr>
            <w:tcW w:w="3260" w:type="dxa"/>
          </w:tcPr>
          <w:p>
            <w:pPr>
              <w:rPr>
                <w:rFonts w:ascii="仿宋" w:hAnsi="仿宋" w:eastAsia="仿宋"/>
              </w:rPr>
            </w:pPr>
            <w:r>
              <w:rPr>
                <w:rFonts w:hint="eastAsia" w:ascii="仿宋" w:hAnsi="仿宋" w:eastAsia="仿宋"/>
              </w:rPr>
              <w:t>长度（10进制字节）</w:t>
            </w:r>
          </w:p>
        </w:tc>
        <w:tc>
          <w:tcPr>
            <w:tcW w:w="1468" w:type="dxa"/>
          </w:tcPr>
          <w:p>
            <w:pPr>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文件标示</w:t>
            </w:r>
          </w:p>
        </w:tc>
        <w:tc>
          <w:tcPr>
            <w:tcW w:w="1701" w:type="dxa"/>
          </w:tcPr>
          <w:p>
            <w:pPr>
              <w:rPr>
                <w:rFonts w:ascii="仿宋" w:hAnsi="仿宋" w:eastAsia="仿宋"/>
              </w:rPr>
            </w:pPr>
            <w:r>
              <w:rPr>
                <w:rFonts w:hint="eastAsia" w:ascii="仿宋" w:hAnsi="仿宋" w:eastAsia="仿宋"/>
              </w:rPr>
              <w:t>a</w:t>
            </w:r>
          </w:p>
        </w:tc>
        <w:tc>
          <w:tcPr>
            <w:tcW w:w="3260" w:type="dxa"/>
          </w:tcPr>
          <w:p>
            <w:pPr>
              <w:rPr>
                <w:rFonts w:ascii="仿宋" w:hAnsi="仿宋" w:eastAsia="仿宋"/>
              </w:rPr>
            </w:pPr>
            <w:r>
              <w:rPr>
                <w:rFonts w:hint="eastAsia" w:ascii="仿宋" w:hAnsi="仿宋" w:eastAsia="仿宋"/>
              </w:rPr>
              <w:t>1</w:t>
            </w:r>
          </w:p>
        </w:tc>
        <w:tc>
          <w:tcPr>
            <w:tcW w:w="1468" w:type="dxa"/>
          </w:tcPr>
          <w:p>
            <w:pPr>
              <w:rPr>
                <w:rFonts w:ascii="仿宋" w:hAnsi="仿宋" w:eastAsia="仿宋"/>
              </w:rPr>
            </w:pPr>
            <w:r>
              <w:rPr>
                <w:rFonts w:hint="eastAsia" w:ascii="仿宋" w:hAnsi="仿宋" w:eastAsia="仿宋"/>
              </w:rPr>
              <w:t>SQ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日期</w:t>
            </w:r>
          </w:p>
        </w:tc>
        <w:tc>
          <w:tcPr>
            <w:tcW w:w="1701" w:type="dxa"/>
          </w:tcPr>
          <w:p>
            <w:pPr>
              <w:rPr>
                <w:rFonts w:ascii="仿宋" w:hAnsi="仿宋" w:eastAsia="仿宋"/>
              </w:rPr>
            </w:pPr>
            <w:r>
              <w:rPr>
                <w:rFonts w:hint="eastAsia" w:ascii="仿宋" w:hAnsi="仿宋" w:eastAsia="仿宋"/>
              </w:rPr>
              <w:t>n</w:t>
            </w:r>
          </w:p>
        </w:tc>
        <w:tc>
          <w:tcPr>
            <w:tcW w:w="3260" w:type="dxa"/>
          </w:tcPr>
          <w:p>
            <w:pPr>
              <w:rPr>
                <w:rFonts w:ascii="仿宋" w:hAnsi="仿宋" w:eastAsia="仿宋"/>
              </w:rPr>
            </w:pPr>
            <w:r>
              <w:rPr>
                <w:rFonts w:ascii="仿宋" w:hAnsi="仿宋" w:eastAsia="仿宋"/>
              </w:rPr>
              <w:t>6</w:t>
            </w:r>
          </w:p>
        </w:tc>
        <w:tc>
          <w:tcPr>
            <w:tcW w:w="1468" w:type="dxa"/>
          </w:tcPr>
          <w:p>
            <w:pPr>
              <w:rPr>
                <w:rFonts w:ascii="仿宋" w:hAnsi="仿宋" w:eastAsia="仿宋"/>
              </w:rPr>
            </w:pPr>
            <w:r>
              <w:rPr>
                <w:rFonts w:hint="eastAsia" w:ascii="仿宋" w:hAnsi="仿宋" w:eastAsia="仿宋"/>
              </w:rPr>
              <w:t>年用后2位YYMMDDhhmmss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tcPr>
          <w:p>
            <w:pPr>
              <w:rPr>
                <w:rFonts w:ascii="仿宋" w:hAnsi="仿宋" w:eastAsia="仿宋"/>
              </w:rPr>
            </w:pPr>
            <w:r>
              <w:rPr>
                <w:rFonts w:hint="eastAsia" w:ascii="仿宋" w:hAnsi="仿宋" w:eastAsia="仿宋"/>
              </w:rPr>
              <w:t>城市代码</w:t>
            </w:r>
          </w:p>
        </w:tc>
        <w:tc>
          <w:tcPr>
            <w:tcW w:w="1701" w:type="dxa"/>
          </w:tcPr>
          <w:p>
            <w:pPr>
              <w:rPr>
                <w:rFonts w:ascii="仿宋" w:hAnsi="仿宋" w:eastAsia="仿宋"/>
              </w:rPr>
            </w:pPr>
            <w:r>
              <w:rPr>
                <w:rFonts w:hint="eastAsia" w:ascii="仿宋" w:hAnsi="仿宋" w:eastAsia="仿宋"/>
              </w:rPr>
              <w:t>n</w:t>
            </w:r>
          </w:p>
        </w:tc>
        <w:tc>
          <w:tcPr>
            <w:tcW w:w="3260" w:type="dxa"/>
          </w:tcPr>
          <w:p>
            <w:pPr>
              <w:rPr>
                <w:rFonts w:ascii="仿宋" w:hAnsi="仿宋" w:eastAsia="仿宋"/>
              </w:rPr>
            </w:pPr>
            <w:r>
              <w:rPr>
                <w:rFonts w:hint="eastAsia" w:ascii="仿宋" w:hAnsi="仿宋" w:eastAsia="仿宋"/>
              </w:rPr>
              <w:t>2</w:t>
            </w:r>
          </w:p>
        </w:tc>
        <w:tc>
          <w:tcPr>
            <w:tcW w:w="1468" w:type="dxa"/>
          </w:tcPr>
          <w:p>
            <w:pPr>
              <w:rPr>
                <w:rFonts w:ascii="仿宋" w:hAnsi="仿宋" w:eastAsia="仿宋"/>
              </w:rPr>
            </w:pPr>
            <w:r>
              <w:rPr>
                <w:rFonts w:ascii="仿宋" w:hAnsi="仿宋" w:eastAsia="仿宋"/>
              </w:rPr>
              <w:t>1660</w:t>
            </w:r>
            <w:r>
              <w:rPr>
                <w:rFonts w:hint="eastAsia" w:ascii="仿宋" w:hAnsi="仿宋" w:eastAsia="仿宋"/>
              </w:rPr>
              <w:t>(长治)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序号</w:t>
            </w:r>
          </w:p>
        </w:tc>
        <w:tc>
          <w:tcPr>
            <w:tcW w:w="1701" w:type="dxa"/>
          </w:tcPr>
          <w:p>
            <w:pPr>
              <w:rPr>
                <w:rFonts w:ascii="仿宋" w:hAnsi="仿宋" w:eastAsia="仿宋"/>
              </w:rPr>
            </w:pPr>
            <w:r>
              <w:rPr>
                <w:rFonts w:ascii="仿宋" w:hAnsi="仿宋" w:eastAsia="仿宋"/>
              </w:rPr>
              <w:t>A</w:t>
            </w:r>
            <w:r>
              <w:rPr>
                <w:rFonts w:hint="eastAsia" w:ascii="仿宋" w:hAnsi="仿宋" w:eastAsia="仿宋"/>
              </w:rPr>
              <w:t>ns</w:t>
            </w:r>
          </w:p>
        </w:tc>
        <w:tc>
          <w:tcPr>
            <w:tcW w:w="3260" w:type="dxa"/>
          </w:tcPr>
          <w:p>
            <w:pPr>
              <w:rPr>
                <w:rFonts w:ascii="仿宋" w:hAnsi="仿宋" w:eastAsia="仿宋"/>
              </w:rPr>
            </w:pPr>
            <w:r>
              <w:rPr>
                <w:rFonts w:hint="eastAsia" w:ascii="仿宋" w:hAnsi="仿宋" w:eastAsia="仿宋"/>
              </w:rPr>
              <w:t>5</w:t>
            </w:r>
          </w:p>
        </w:tc>
        <w:tc>
          <w:tcPr>
            <w:tcW w:w="1468" w:type="dxa"/>
          </w:tcPr>
          <w:p>
            <w:pPr>
              <w:rPr>
                <w:rFonts w:ascii="仿宋" w:hAnsi="仿宋" w:eastAsia="仿宋"/>
              </w:rPr>
            </w:pPr>
            <w:r>
              <w:rPr>
                <w:rFonts w:ascii="仿宋" w:hAnsi="仿宋" w:eastAsia="仿宋"/>
              </w:rPr>
              <w:t>流水号</w:t>
            </w:r>
          </w:p>
        </w:tc>
      </w:tr>
    </w:tbl>
    <w:p/>
    <w:p>
      <w:pPr>
        <w:pStyle w:val="4"/>
        <w:numPr>
          <w:ilvl w:val="2"/>
          <w:numId w:val="3"/>
        </w:numPr>
      </w:pPr>
      <w:bookmarkStart w:id="39" w:name="_Toc87350849"/>
      <w:r>
        <w:t>文件格式</w:t>
      </w:r>
      <w:bookmarkEnd w:id="39"/>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664"/>
        <w:gridCol w:w="1843"/>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ascii="仿宋" w:hAnsi="仿宋" w:eastAsia="仿宋"/>
              </w:rPr>
              <w:t>数据元说明</w:t>
            </w:r>
          </w:p>
        </w:tc>
        <w:tc>
          <w:tcPr>
            <w:tcW w:w="1664" w:type="dxa"/>
          </w:tcPr>
          <w:p>
            <w:pPr>
              <w:rPr>
                <w:rFonts w:ascii="仿宋" w:hAnsi="仿宋" w:eastAsia="仿宋"/>
              </w:rPr>
            </w:pPr>
            <w:r>
              <w:rPr>
                <w:rFonts w:hint="eastAsia" w:ascii="仿宋" w:hAnsi="仿宋" w:eastAsia="仿宋"/>
              </w:rPr>
              <w:t>数据类型</w:t>
            </w:r>
          </w:p>
        </w:tc>
        <w:tc>
          <w:tcPr>
            <w:tcW w:w="1843" w:type="dxa"/>
          </w:tcPr>
          <w:p>
            <w:pPr>
              <w:rPr>
                <w:rFonts w:ascii="仿宋" w:hAnsi="仿宋" w:eastAsia="仿宋"/>
              </w:rPr>
            </w:pPr>
            <w:r>
              <w:rPr>
                <w:rFonts w:hint="eastAsia" w:ascii="仿宋" w:hAnsi="仿宋" w:eastAsia="仿宋"/>
              </w:rPr>
              <w:t>长度</w:t>
            </w:r>
          </w:p>
        </w:tc>
        <w:tc>
          <w:tcPr>
            <w:tcW w:w="2885" w:type="dxa"/>
          </w:tcPr>
          <w:p>
            <w:pPr>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rPr>
            </w:pPr>
            <w:r>
              <w:rPr>
                <w:rFonts w:hint="eastAsia" w:ascii="仿宋" w:hAnsi="仿宋" w:eastAsia="仿宋"/>
              </w:rPr>
              <w:t>文件说明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ascii="仿宋" w:hAnsi="仿宋" w:eastAsia="仿宋"/>
              </w:rPr>
              <w:t>版本号</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1</w:t>
            </w:r>
          </w:p>
        </w:tc>
        <w:tc>
          <w:tcPr>
            <w:tcW w:w="2885" w:type="dxa"/>
          </w:tcPr>
          <w:p>
            <w:pPr>
              <w:rPr>
                <w:rFonts w:ascii="仿宋" w:hAnsi="仿宋" w:eastAsia="仿宋"/>
              </w:rPr>
            </w:pPr>
            <w:r>
              <w:rPr>
                <w:rFonts w:hint="eastAsia" w:ascii="仿宋" w:hAnsi="仿宋" w:eastAsia="仿宋"/>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rPr>
            </w:pPr>
            <w:r>
              <w:rPr>
                <w:rFonts w:hint="eastAsia" w:ascii="仿宋" w:hAnsi="仿宋" w:eastAsia="仿宋"/>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rPr>
            </w:pPr>
            <w:r>
              <w:rPr>
                <w:rFonts w:hint="eastAsia" w:ascii="仿宋" w:hAnsi="仿宋" w:eastAsia="仿宋"/>
              </w:rPr>
              <w:t>交易头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记录总数</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2</w:t>
            </w:r>
          </w:p>
        </w:tc>
        <w:tc>
          <w:tcPr>
            <w:tcW w:w="2885" w:type="dxa"/>
          </w:tcPr>
          <w:p>
            <w:pPr>
              <w:rPr>
                <w:rFonts w:ascii="仿宋" w:hAnsi="仿宋" w:eastAsia="仿宋"/>
              </w:rPr>
            </w:pPr>
            <w:r>
              <w:rPr>
                <w:rFonts w:hint="eastAsia" w:ascii="仿宋" w:hAnsi="仿宋" w:eastAsia="仿宋"/>
              </w:rPr>
              <w:t>取值范围0000～</w:t>
            </w:r>
            <w:r>
              <w:rPr>
                <w:rFonts w:ascii="仿宋" w:hAnsi="仿宋" w:eastAsia="仿宋"/>
              </w:rPr>
              <w:t>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城市代码</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ascii="仿宋" w:hAnsi="仿宋" w:eastAsia="仿宋"/>
              </w:rPr>
              <w:t>2</w:t>
            </w:r>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请求类型</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1</w:t>
            </w:r>
          </w:p>
        </w:tc>
        <w:tc>
          <w:tcPr>
            <w:tcW w:w="2885" w:type="dxa"/>
          </w:tcPr>
          <w:p>
            <w:pPr>
              <w:rPr>
                <w:rFonts w:ascii="仿宋" w:hAnsi="仿宋" w:eastAsia="仿宋"/>
              </w:rPr>
            </w:pPr>
            <w:r>
              <w:rPr>
                <w:rFonts w:ascii="仿宋" w:hAnsi="仿宋" w:eastAsia="仿宋"/>
              </w:rPr>
              <w:t>0</w:t>
            </w:r>
            <w:r>
              <w:rPr>
                <w:rFonts w:hint="eastAsia" w:ascii="仿宋" w:hAnsi="仿宋" w:eastAsia="仿宋"/>
              </w:rPr>
              <w:t>1用户卡</w:t>
            </w:r>
          </w:p>
          <w:p>
            <w:pPr>
              <w:rPr>
                <w:rFonts w:ascii="仿宋" w:hAnsi="仿宋" w:eastAsia="仿宋"/>
              </w:rPr>
            </w:pPr>
            <w:r>
              <w:rPr>
                <w:rFonts w:ascii="仿宋" w:hAnsi="仿宋" w:eastAsia="仿宋"/>
              </w:rPr>
              <w:t>0</w:t>
            </w:r>
            <w:r>
              <w:rPr>
                <w:rFonts w:hint="eastAsia" w:ascii="仿宋" w:hAnsi="仿宋" w:eastAsia="仿宋"/>
              </w:rPr>
              <w:t>2 psam卡</w:t>
            </w:r>
          </w:p>
          <w:p>
            <w:pPr>
              <w:rPr>
                <w:rFonts w:ascii="仿宋" w:hAnsi="仿宋" w:eastAsia="仿宋"/>
              </w:rPr>
            </w:pPr>
            <w:r>
              <w:rPr>
                <w:rFonts w:ascii="仿宋" w:hAnsi="仿宋" w:eastAsia="仿宋"/>
              </w:rPr>
              <w:t>0</w:t>
            </w:r>
            <w:r>
              <w:rPr>
                <w:rFonts w:hint="eastAsia" w:ascii="仿宋" w:hAnsi="仿宋" w:eastAsia="仿宋"/>
              </w:rPr>
              <w:t>3 ISAM卡</w:t>
            </w:r>
          </w:p>
          <w:p>
            <w:pPr>
              <w:rPr>
                <w:rFonts w:ascii="仿宋" w:hAnsi="仿宋" w:eastAsia="仿宋"/>
              </w:rPr>
            </w:pPr>
            <w:r>
              <w:rPr>
                <w:rFonts w:ascii="仿宋" w:hAnsi="仿宋" w:eastAsia="仿宋"/>
              </w:rPr>
              <w:t>0</w:t>
            </w:r>
            <w:r>
              <w:rPr>
                <w:rFonts w:hint="eastAsia" w:ascii="仿宋" w:hAnsi="仿宋" w:eastAsia="仿宋"/>
              </w:rPr>
              <w:t>4管理卡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685" w:author="Windows User" w:date="2021-11-09T11:17:00Z"/>
        </w:trPr>
        <w:tc>
          <w:tcPr>
            <w:tcW w:w="2130" w:type="dxa"/>
          </w:tcPr>
          <w:p>
            <w:pPr>
              <w:rPr>
                <w:ins w:id="1686" w:author="Windows User" w:date="2021-11-09T11:17:00Z"/>
                <w:rFonts w:ascii="仿宋" w:hAnsi="仿宋" w:eastAsia="仿宋"/>
              </w:rPr>
            </w:pPr>
            <w:ins w:id="1687" w:author="Windows User" w:date="2021-11-09T11:19:00Z">
              <w:r>
                <w:rPr>
                  <w:rFonts w:hint="eastAsia" w:ascii="仿宋" w:hAnsi="仿宋" w:eastAsia="仿宋"/>
                </w:rPr>
                <w:t>地区代码</w:t>
              </w:r>
            </w:ins>
          </w:p>
        </w:tc>
        <w:tc>
          <w:tcPr>
            <w:tcW w:w="1664" w:type="dxa"/>
          </w:tcPr>
          <w:p>
            <w:pPr>
              <w:rPr>
                <w:ins w:id="1688" w:author="Windows User" w:date="2021-11-09T11:17:00Z"/>
                <w:rFonts w:ascii="仿宋" w:hAnsi="仿宋" w:eastAsia="仿宋"/>
              </w:rPr>
            </w:pPr>
            <w:ins w:id="1689" w:author="Windows User" w:date="2021-11-09T11:19:00Z">
              <w:r>
                <w:rPr>
                  <w:rFonts w:ascii="仿宋" w:hAnsi="仿宋" w:eastAsia="仿宋"/>
                </w:rPr>
                <w:t>N</w:t>
              </w:r>
            </w:ins>
          </w:p>
        </w:tc>
        <w:tc>
          <w:tcPr>
            <w:tcW w:w="1843" w:type="dxa"/>
          </w:tcPr>
          <w:p>
            <w:pPr>
              <w:rPr>
                <w:ins w:id="1690" w:author="Windows User" w:date="2021-11-09T11:17:00Z"/>
                <w:rFonts w:ascii="仿宋" w:hAnsi="仿宋" w:eastAsia="仿宋"/>
              </w:rPr>
            </w:pPr>
            <w:ins w:id="1691" w:author="Windows User" w:date="2021-11-09T11:19:00Z">
              <w:r>
                <w:rPr>
                  <w:rFonts w:hint="eastAsia" w:ascii="仿宋" w:hAnsi="仿宋" w:eastAsia="仿宋"/>
                </w:rPr>
                <w:t>1</w:t>
              </w:r>
            </w:ins>
          </w:p>
        </w:tc>
        <w:tc>
          <w:tcPr>
            <w:tcW w:w="2885" w:type="dxa"/>
          </w:tcPr>
          <w:p>
            <w:pPr>
              <w:rPr>
                <w:ins w:id="1692" w:author="Windows User" w:date="2021-11-09T11:17:00Z"/>
                <w:rFonts w:ascii="仿宋" w:hAnsi="仿宋" w:eastAsia="仿宋"/>
              </w:rPr>
            </w:pPr>
            <w:ins w:id="1693" w:author="Windows User" w:date="2021-11-09T11:19:00Z">
              <w:r>
                <w:rPr>
                  <w:rFonts w:hint="eastAsia" w:ascii="仿宋" w:hAnsi="仿宋" w:eastAsia="仿宋"/>
                </w:rPr>
                <w:t>0</w:t>
              </w:r>
            </w:ins>
            <w:ins w:id="1694" w:author="Windows User" w:date="2021-11-09T11:19:00Z">
              <w:r>
                <w:rPr>
                  <w:rFonts w:ascii="仿宋" w:hAnsi="仿宋" w:eastAsia="仿宋"/>
                </w:rPr>
                <w:t>0-99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ins w:id="1695" w:author="Windows User" w:date="2021-11-09T11:17:00Z"/>
        </w:trPr>
        <w:tc>
          <w:tcPr>
            <w:tcW w:w="2130" w:type="dxa"/>
          </w:tcPr>
          <w:p>
            <w:pPr>
              <w:rPr>
                <w:ins w:id="1696" w:author="Windows User" w:date="2021-11-09T11:17:00Z"/>
                <w:rFonts w:ascii="仿宋" w:hAnsi="仿宋" w:eastAsia="仿宋"/>
              </w:rPr>
            </w:pPr>
            <w:ins w:id="1697" w:author="Windows User" w:date="2021-11-09T11:19:00Z">
              <w:r>
                <w:rPr>
                  <w:rFonts w:hint="eastAsia" w:ascii="仿宋" w:hAnsi="仿宋" w:eastAsia="仿宋"/>
                </w:rPr>
                <w:t>卡种类型</w:t>
              </w:r>
            </w:ins>
          </w:p>
        </w:tc>
        <w:tc>
          <w:tcPr>
            <w:tcW w:w="1664" w:type="dxa"/>
          </w:tcPr>
          <w:p>
            <w:pPr>
              <w:rPr>
                <w:ins w:id="1698" w:author="Windows User" w:date="2021-11-09T11:17:00Z"/>
                <w:rFonts w:ascii="仿宋" w:hAnsi="仿宋" w:eastAsia="仿宋"/>
              </w:rPr>
            </w:pPr>
            <w:ins w:id="1699" w:author="Windows User" w:date="2021-11-09T11:19:00Z">
              <w:r>
                <w:rPr>
                  <w:rFonts w:ascii="仿宋" w:hAnsi="仿宋" w:eastAsia="仿宋"/>
                </w:rPr>
                <w:t>ans</w:t>
              </w:r>
            </w:ins>
          </w:p>
        </w:tc>
        <w:tc>
          <w:tcPr>
            <w:tcW w:w="1843" w:type="dxa"/>
          </w:tcPr>
          <w:p>
            <w:pPr>
              <w:rPr>
                <w:ins w:id="1700" w:author="Windows User" w:date="2021-11-09T11:17:00Z"/>
                <w:rFonts w:ascii="仿宋" w:hAnsi="仿宋" w:eastAsia="仿宋"/>
              </w:rPr>
            </w:pPr>
            <w:ins w:id="1701" w:author="Windows User" w:date="2021-11-09T11:19:00Z">
              <w:r>
                <w:rPr>
                  <w:rFonts w:hint="eastAsia" w:ascii="仿宋" w:hAnsi="仿宋" w:eastAsia="仿宋"/>
                </w:rPr>
                <w:t>2</w:t>
              </w:r>
            </w:ins>
          </w:p>
        </w:tc>
        <w:tc>
          <w:tcPr>
            <w:tcW w:w="2885" w:type="dxa"/>
          </w:tcPr>
          <w:p>
            <w:pPr>
              <w:rPr>
                <w:ins w:id="1702" w:author="Windows User" w:date="2021-11-09T11:17:00Z"/>
                <w:rFonts w:ascii="仿宋" w:hAnsi="仿宋" w:eastAsia="仿宋"/>
              </w:rPr>
            </w:pPr>
            <w:ins w:id="1703" w:author="Windows User" w:date="2021-11-09T11:19:00Z">
              <w:r>
                <w:rPr>
                  <w:rFonts w:hint="eastAsia" w:ascii="仿宋" w:hAnsi="仿宋" w:eastAsia="仿宋"/>
                </w:rPr>
                <w:t>例:</w:t>
              </w:r>
            </w:ins>
            <w:ins w:id="1704" w:author="Windows User" w:date="2021-11-09T11:19:00Z">
              <w:del w:id="1705" w:author="Hanchen HC14 Li" w:date="2021-11-17T22:57:00Z">
                <w:r>
                  <w:rPr>
                    <w:rFonts w:hint="eastAsia" w:ascii="仿宋" w:hAnsi="仿宋" w:eastAsia="仿宋"/>
                  </w:rPr>
                  <w:delText>0210</w:delText>
                </w:r>
              </w:del>
            </w:ins>
            <w:ins w:id="1706" w:author="Hanchen HC14 Li" w:date="2021-11-17T22:57:00Z">
              <w:r>
                <w:rPr>
                  <w:rFonts w:ascii="仿宋" w:hAnsi="仿宋" w:eastAsia="仿宋"/>
                </w:rPr>
                <w:t>1220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保留</w:t>
            </w:r>
          </w:p>
        </w:tc>
        <w:tc>
          <w:tcPr>
            <w:tcW w:w="1664" w:type="dxa"/>
          </w:tcPr>
          <w:p>
            <w:pPr>
              <w:rPr>
                <w:rFonts w:ascii="仿宋" w:hAnsi="仿宋" w:eastAsia="仿宋"/>
              </w:rPr>
            </w:pPr>
            <w:r>
              <w:rPr>
                <w:rFonts w:ascii="仿宋" w:hAnsi="仿宋" w:eastAsia="仿宋"/>
              </w:rPr>
              <w:t>ans</w:t>
            </w:r>
          </w:p>
        </w:tc>
        <w:tc>
          <w:tcPr>
            <w:tcW w:w="1843" w:type="dxa"/>
          </w:tcPr>
          <w:p>
            <w:pPr>
              <w:rPr>
                <w:rFonts w:ascii="仿宋" w:hAnsi="仿宋" w:eastAsia="仿宋"/>
              </w:rPr>
            </w:pPr>
            <w:r>
              <w:rPr>
                <w:rFonts w:hint="eastAsia" w:ascii="仿宋" w:hAnsi="仿宋" w:eastAsia="仿宋"/>
              </w:rPr>
              <w:t>10</w:t>
            </w:r>
          </w:p>
        </w:tc>
        <w:tc>
          <w:tcPr>
            <w:tcW w:w="2885" w:type="dxa"/>
          </w:tcPr>
          <w:p>
            <w:pPr>
              <w:rPr>
                <w:rFonts w:ascii="仿宋" w:hAnsi="仿宋" w:eastAsia="仿宋"/>
              </w:rPr>
            </w:pPr>
            <w:r>
              <w:rPr>
                <w:rFonts w:hint="eastAsia" w:ascii="仿宋" w:hAnsi="仿宋" w:eastAsia="仿宋"/>
              </w:rPr>
              <w:t>全F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rPr>
            </w:pPr>
            <w:r>
              <w:rPr>
                <w:rFonts w:hint="eastAsia" w:ascii="仿宋" w:hAnsi="仿宋" w:eastAsia="仿宋"/>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rPr>
            </w:pPr>
            <w:r>
              <w:rPr>
                <w:rFonts w:hint="eastAsia" w:ascii="仿宋" w:hAnsi="仿宋" w:eastAsia="仿宋"/>
              </w:rPr>
              <w:t>数据体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ins w:id="1707" w:author="zhouliang" w:date="2021-11-08T09:41:00Z"/>
          <w:del w:id="1708" w:author="Windows User" w:date="2021-11-09T11:20:00Z"/>
        </w:trPr>
        <w:tc>
          <w:tcPr>
            <w:tcW w:w="2130" w:type="dxa"/>
          </w:tcPr>
          <w:p>
            <w:pPr>
              <w:rPr>
                <w:ins w:id="1709" w:author="zhouliang" w:date="2021-11-08T09:41:00Z"/>
                <w:del w:id="1710" w:author="Windows User" w:date="2021-11-09T11:20:00Z"/>
                <w:rFonts w:ascii="仿宋" w:hAnsi="仿宋" w:eastAsia="仿宋"/>
              </w:rPr>
            </w:pPr>
            <w:ins w:id="1711" w:author="zhouliang" w:date="2021-11-08T09:41:00Z">
              <w:del w:id="1712" w:author="Windows User" w:date="2021-11-09T11:20:00Z">
                <w:r>
                  <w:rPr>
                    <w:rFonts w:hint="eastAsia" w:ascii="仿宋" w:hAnsi="仿宋" w:eastAsia="仿宋"/>
                  </w:rPr>
                  <w:delText>地区代码</w:delText>
                </w:r>
              </w:del>
            </w:ins>
          </w:p>
        </w:tc>
        <w:tc>
          <w:tcPr>
            <w:tcW w:w="1664" w:type="dxa"/>
          </w:tcPr>
          <w:p>
            <w:pPr>
              <w:rPr>
                <w:ins w:id="1713" w:author="zhouliang" w:date="2021-11-08T09:41:00Z"/>
                <w:del w:id="1714" w:author="Windows User" w:date="2021-11-09T11:20:00Z"/>
                <w:rFonts w:ascii="仿宋" w:hAnsi="仿宋" w:eastAsia="仿宋"/>
              </w:rPr>
            </w:pPr>
            <w:ins w:id="1715" w:author="zhouliang" w:date="2021-11-08T09:41:00Z">
              <w:del w:id="1716" w:author="Windows User" w:date="2021-11-09T11:20:00Z">
                <w:r>
                  <w:rPr>
                    <w:rFonts w:ascii="仿宋" w:hAnsi="仿宋" w:eastAsia="仿宋"/>
                  </w:rPr>
                  <w:delText>N</w:delText>
                </w:r>
              </w:del>
            </w:ins>
          </w:p>
        </w:tc>
        <w:tc>
          <w:tcPr>
            <w:tcW w:w="1843" w:type="dxa"/>
          </w:tcPr>
          <w:p>
            <w:pPr>
              <w:rPr>
                <w:ins w:id="1717" w:author="zhouliang" w:date="2021-11-08T09:41:00Z"/>
                <w:del w:id="1718" w:author="Windows User" w:date="2021-11-09T11:20:00Z"/>
                <w:rFonts w:ascii="仿宋" w:hAnsi="仿宋" w:eastAsia="仿宋"/>
              </w:rPr>
            </w:pPr>
            <w:ins w:id="1719" w:author="zhouliang" w:date="2021-11-08T09:41:00Z">
              <w:del w:id="1720" w:author="Windows User" w:date="2021-11-09T11:20:00Z">
                <w:r>
                  <w:rPr>
                    <w:rFonts w:hint="eastAsia" w:ascii="仿宋" w:hAnsi="仿宋" w:eastAsia="仿宋"/>
                  </w:rPr>
                  <w:delText>1</w:delText>
                </w:r>
              </w:del>
            </w:ins>
          </w:p>
        </w:tc>
        <w:tc>
          <w:tcPr>
            <w:tcW w:w="2885" w:type="dxa"/>
          </w:tcPr>
          <w:p>
            <w:pPr>
              <w:rPr>
                <w:ins w:id="1721" w:author="zhouliang" w:date="2021-11-08T09:41:00Z"/>
                <w:del w:id="1722" w:author="Windows User" w:date="2021-11-09T11:20:00Z"/>
                <w:rFonts w:ascii="仿宋" w:hAnsi="仿宋" w:eastAsia="仿宋"/>
              </w:rPr>
            </w:pPr>
            <w:ins w:id="1723" w:author="zhouliang" w:date="2021-11-08T09:41:00Z">
              <w:del w:id="1724" w:author="Windows User" w:date="2021-11-09T11:20:00Z">
                <w:r>
                  <w:rPr>
                    <w:rFonts w:hint="eastAsia" w:ascii="仿宋" w:hAnsi="仿宋" w:eastAsia="仿宋"/>
                  </w:rPr>
                  <w:delText>0</w:delText>
                </w:r>
              </w:del>
            </w:ins>
            <w:ins w:id="1725" w:author="zhouliang" w:date="2021-11-08T09:41:00Z">
              <w:del w:id="1726" w:author="Windows User" w:date="2021-11-09T11:20:00Z">
                <w:r>
                  <w:rPr>
                    <w:rFonts w:ascii="仿宋" w:hAnsi="仿宋" w:eastAsia="仿宋"/>
                  </w:rPr>
                  <w:delText>0-99</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1727" w:author="Windows User" w:date="2021-11-09T11:20:00Z"/>
        </w:trPr>
        <w:tc>
          <w:tcPr>
            <w:tcW w:w="2130" w:type="dxa"/>
          </w:tcPr>
          <w:p>
            <w:pPr>
              <w:rPr>
                <w:del w:id="1728" w:author="Windows User" w:date="2021-11-09T11:20:00Z"/>
                <w:rFonts w:ascii="仿宋" w:hAnsi="仿宋" w:eastAsia="仿宋"/>
              </w:rPr>
            </w:pPr>
            <w:del w:id="1729" w:author="Windows User" w:date="2021-11-09T11:20:00Z">
              <w:r>
                <w:rPr>
                  <w:rFonts w:hint="eastAsia" w:ascii="仿宋" w:hAnsi="仿宋" w:eastAsia="仿宋"/>
                </w:rPr>
                <w:delText>卡种类型</w:delText>
              </w:r>
            </w:del>
          </w:p>
        </w:tc>
        <w:tc>
          <w:tcPr>
            <w:tcW w:w="1664" w:type="dxa"/>
          </w:tcPr>
          <w:p>
            <w:pPr>
              <w:rPr>
                <w:del w:id="1730" w:author="Windows User" w:date="2021-11-09T11:20:00Z"/>
                <w:rFonts w:ascii="仿宋" w:hAnsi="仿宋" w:eastAsia="仿宋"/>
              </w:rPr>
            </w:pPr>
            <w:del w:id="1731" w:author="Windows User" w:date="2021-11-09T11:20:00Z">
              <w:r>
                <w:rPr>
                  <w:rFonts w:ascii="仿宋" w:hAnsi="仿宋" w:eastAsia="仿宋"/>
                </w:rPr>
                <w:delText>ans</w:delText>
              </w:r>
            </w:del>
          </w:p>
        </w:tc>
        <w:tc>
          <w:tcPr>
            <w:tcW w:w="1843" w:type="dxa"/>
          </w:tcPr>
          <w:p>
            <w:pPr>
              <w:rPr>
                <w:del w:id="1732" w:author="Windows User" w:date="2021-11-09T11:20:00Z"/>
                <w:rFonts w:ascii="仿宋" w:hAnsi="仿宋" w:eastAsia="仿宋"/>
              </w:rPr>
            </w:pPr>
            <w:del w:id="1733" w:author="Windows User" w:date="2021-11-09T11:20:00Z">
              <w:r>
                <w:rPr>
                  <w:rFonts w:hint="eastAsia" w:ascii="仿宋" w:hAnsi="仿宋" w:eastAsia="仿宋"/>
                </w:rPr>
                <w:delText>2</w:delText>
              </w:r>
            </w:del>
          </w:p>
        </w:tc>
        <w:tc>
          <w:tcPr>
            <w:tcW w:w="2885" w:type="dxa"/>
          </w:tcPr>
          <w:p>
            <w:pPr>
              <w:rPr>
                <w:del w:id="1734" w:author="Windows User" w:date="2021-11-09T11:20:00Z"/>
                <w:rFonts w:ascii="仿宋" w:hAnsi="仿宋" w:eastAsia="仿宋"/>
              </w:rPr>
            </w:pPr>
            <w:del w:id="1735" w:author="Windows User" w:date="2021-11-09T11:20:00Z">
              <w:r>
                <w:rPr>
                  <w:rFonts w:hint="eastAsia" w:ascii="仿宋" w:hAnsi="仿宋" w:eastAsia="仿宋"/>
                </w:rPr>
                <w:delText>例:0210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rPr>
            </w:pPr>
            <w:r>
              <w:rPr>
                <w:rFonts w:hint="eastAsia" w:ascii="仿宋" w:hAnsi="仿宋" w:eastAsia="仿宋"/>
              </w:rPr>
              <w:t>回车</w:t>
            </w:r>
          </w:p>
        </w:tc>
      </w:tr>
    </w:tbl>
    <w:p/>
    <w:p>
      <w:pPr>
        <w:pStyle w:val="3"/>
        <w:numPr>
          <w:ilvl w:val="1"/>
          <w:numId w:val="3"/>
        </w:numPr>
      </w:pPr>
      <w:bookmarkStart w:id="40" w:name="_Toc87350850"/>
      <w:r>
        <w:rPr>
          <w:rFonts w:hint="eastAsia"/>
        </w:rPr>
        <w:t>城市平台回馈文件</w:t>
      </w:r>
      <w:bookmarkEnd w:id="40"/>
    </w:p>
    <w:p>
      <w:pPr>
        <w:pStyle w:val="4"/>
        <w:numPr>
          <w:ilvl w:val="2"/>
          <w:numId w:val="3"/>
        </w:numPr>
      </w:pPr>
      <w:bookmarkStart w:id="41" w:name="_Toc87350851"/>
      <w:r>
        <w:rPr>
          <w:rFonts w:hint="eastAsia"/>
        </w:rPr>
        <w:t>命名规则</w:t>
      </w:r>
      <w:bookmarkEnd w:id="41"/>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701"/>
        <w:gridCol w:w="1842"/>
        <w:gridCol w:w="2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数据元说明</w:t>
            </w:r>
          </w:p>
        </w:tc>
        <w:tc>
          <w:tcPr>
            <w:tcW w:w="1701" w:type="dxa"/>
          </w:tcPr>
          <w:p>
            <w:pPr>
              <w:rPr>
                <w:rFonts w:ascii="仿宋" w:hAnsi="仿宋" w:eastAsia="仿宋"/>
              </w:rPr>
            </w:pPr>
            <w:r>
              <w:rPr>
                <w:rFonts w:hint="eastAsia" w:ascii="仿宋" w:hAnsi="仿宋" w:eastAsia="仿宋"/>
              </w:rPr>
              <w:t>数据类型</w:t>
            </w:r>
          </w:p>
        </w:tc>
        <w:tc>
          <w:tcPr>
            <w:tcW w:w="1842" w:type="dxa"/>
          </w:tcPr>
          <w:p>
            <w:pPr>
              <w:rPr>
                <w:rFonts w:ascii="仿宋" w:hAnsi="仿宋" w:eastAsia="仿宋"/>
              </w:rPr>
            </w:pPr>
            <w:r>
              <w:rPr>
                <w:rFonts w:hint="eastAsia" w:ascii="仿宋" w:hAnsi="仿宋" w:eastAsia="仿宋"/>
              </w:rPr>
              <w:t>长度（10进制字节）</w:t>
            </w:r>
          </w:p>
        </w:tc>
        <w:tc>
          <w:tcPr>
            <w:tcW w:w="2886" w:type="dxa"/>
          </w:tcPr>
          <w:p>
            <w:pPr>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文件标示</w:t>
            </w:r>
          </w:p>
        </w:tc>
        <w:tc>
          <w:tcPr>
            <w:tcW w:w="1701" w:type="dxa"/>
          </w:tcPr>
          <w:p>
            <w:pPr>
              <w:rPr>
                <w:rFonts w:ascii="仿宋" w:hAnsi="仿宋" w:eastAsia="仿宋"/>
              </w:rPr>
            </w:pPr>
            <w:r>
              <w:rPr>
                <w:rFonts w:hint="eastAsia" w:ascii="仿宋" w:hAnsi="仿宋" w:eastAsia="仿宋"/>
              </w:rPr>
              <w:t>a</w:t>
            </w:r>
          </w:p>
        </w:tc>
        <w:tc>
          <w:tcPr>
            <w:tcW w:w="1842" w:type="dxa"/>
          </w:tcPr>
          <w:p>
            <w:pPr>
              <w:rPr>
                <w:rFonts w:ascii="仿宋" w:hAnsi="仿宋" w:eastAsia="仿宋"/>
              </w:rPr>
            </w:pPr>
            <w:r>
              <w:rPr>
                <w:rFonts w:hint="eastAsia" w:ascii="仿宋" w:hAnsi="仿宋" w:eastAsia="仿宋"/>
              </w:rPr>
              <w:t>1</w:t>
            </w:r>
          </w:p>
        </w:tc>
        <w:tc>
          <w:tcPr>
            <w:tcW w:w="2886" w:type="dxa"/>
          </w:tcPr>
          <w:p>
            <w:pPr>
              <w:rPr>
                <w:rFonts w:ascii="仿宋" w:hAnsi="仿宋" w:eastAsia="仿宋"/>
              </w:rPr>
            </w:pPr>
            <w:r>
              <w:rPr>
                <w:rFonts w:hint="eastAsia" w:ascii="仿宋" w:hAnsi="仿宋" w:eastAsia="仿宋"/>
              </w:rPr>
              <w:t>FS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日期</w:t>
            </w:r>
          </w:p>
        </w:tc>
        <w:tc>
          <w:tcPr>
            <w:tcW w:w="1701" w:type="dxa"/>
          </w:tcPr>
          <w:p>
            <w:pPr>
              <w:rPr>
                <w:ins w:id="1736" w:author="Windows User" w:date="2021-11-09T11:24:00Z"/>
                <w:rFonts w:ascii="仿宋" w:hAnsi="仿宋" w:eastAsia="仿宋"/>
              </w:rPr>
            </w:pPr>
            <w:r>
              <w:rPr>
                <w:rFonts w:hint="eastAsia" w:ascii="仿宋" w:hAnsi="仿宋" w:eastAsia="仿宋"/>
              </w:rPr>
              <w:t>n</w:t>
            </w:r>
          </w:p>
          <w:p>
            <w:pPr>
              <w:tabs>
                <w:tab w:val="left" w:pos="1200"/>
              </w:tabs>
              <w:rPr>
                <w:rFonts w:ascii="仿宋" w:hAnsi="仿宋" w:eastAsia="仿宋"/>
              </w:rPr>
              <w:pPrChange w:id="1737" w:author="Windows User" w:date="2021-11-09T11:24:00Z">
                <w:pPr/>
              </w:pPrChange>
            </w:pPr>
            <w:ins w:id="1738" w:author="Windows User" w:date="2021-11-09T11:24:00Z">
              <w:r>
                <w:rPr>
                  <w:rFonts w:ascii="仿宋" w:hAnsi="仿宋" w:eastAsia="仿宋"/>
                </w:rPr>
                <w:tab/>
              </w:r>
            </w:ins>
          </w:p>
        </w:tc>
        <w:tc>
          <w:tcPr>
            <w:tcW w:w="1842" w:type="dxa"/>
          </w:tcPr>
          <w:p>
            <w:pPr>
              <w:rPr>
                <w:rFonts w:ascii="仿宋" w:hAnsi="仿宋" w:eastAsia="仿宋"/>
              </w:rPr>
            </w:pPr>
            <w:r>
              <w:rPr>
                <w:rFonts w:ascii="仿宋" w:hAnsi="仿宋" w:eastAsia="仿宋"/>
              </w:rPr>
              <w:t>6</w:t>
            </w:r>
          </w:p>
        </w:tc>
        <w:tc>
          <w:tcPr>
            <w:tcW w:w="2886" w:type="dxa"/>
          </w:tcPr>
          <w:p>
            <w:pPr>
              <w:rPr>
                <w:rFonts w:ascii="仿宋" w:hAnsi="仿宋" w:eastAsia="仿宋"/>
              </w:rPr>
            </w:pPr>
            <w:r>
              <w:rPr>
                <w:rFonts w:hint="eastAsia" w:ascii="仿宋" w:hAnsi="仿宋" w:eastAsia="仿宋"/>
              </w:rPr>
              <w:t>年用后2位YYMMDDhhmmss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城市代码</w:t>
            </w:r>
          </w:p>
        </w:tc>
        <w:tc>
          <w:tcPr>
            <w:tcW w:w="1701" w:type="dxa"/>
          </w:tcPr>
          <w:p>
            <w:pPr>
              <w:rPr>
                <w:rFonts w:ascii="仿宋" w:hAnsi="仿宋" w:eastAsia="仿宋"/>
              </w:rPr>
            </w:pPr>
            <w:r>
              <w:rPr>
                <w:rFonts w:hint="eastAsia" w:ascii="仿宋" w:hAnsi="仿宋" w:eastAsia="仿宋"/>
              </w:rPr>
              <w:t>n</w:t>
            </w:r>
          </w:p>
        </w:tc>
        <w:tc>
          <w:tcPr>
            <w:tcW w:w="1842" w:type="dxa"/>
          </w:tcPr>
          <w:p>
            <w:pPr>
              <w:rPr>
                <w:rFonts w:ascii="仿宋" w:hAnsi="仿宋" w:eastAsia="仿宋"/>
              </w:rPr>
            </w:pPr>
            <w:r>
              <w:rPr>
                <w:rFonts w:hint="eastAsia" w:ascii="仿宋" w:hAnsi="仿宋" w:eastAsia="仿宋"/>
              </w:rPr>
              <w:t>2</w:t>
            </w:r>
          </w:p>
        </w:tc>
        <w:tc>
          <w:tcPr>
            <w:tcW w:w="2886" w:type="dxa"/>
          </w:tcPr>
          <w:p>
            <w:pPr>
              <w:rPr>
                <w:rFonts w:ascii="仿宋" w:hAnsi="仿宋" w:eastAsia="仿宋"/>
              </w:rPr>
            </w:pPr>
            <w:r>
              <w:rPr>
                <w:rFonts w:ascii="仿宋" w:hAnsi="仿宋" w:eastAsia="仿宋"/>
              </w:rPr>
              <w:t>1660</w:t>
            </w:r>
            <w:r>
              <w:rPr>
                <w:rFonts w:hint="eastAsia" w:ascii="仿宋" w:hAnsi="仿宋" w:eastAsia="仿宋"/>
              </w:rPr>
              <w:t>(长治)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序号</w:t>
            </w:r>
          </w:p>
        </w:tc>
        <w:tc>
          <w:tcPr>
            <w:tcW w:w="1701" w:type="dxa"/>
          </w:tcPr>
          <w:p>
            <w:pPr>
              <w:rPr>
                <w:rFonts w:ascii="仿宋" w:hAnsi="仿宋" w:eastAsia="仿宋"/>
              </w:rPr>
            </w:pPr>
            <w:r>
              <w:rPr>
                <w:rFonts w:ascii="仿宋" w:hAnsi="仿宋" w:eastAsia="仿宋"/>
              </w:rPr>
              <w:t>A</w:t>
            </w:r>
            <w:r>
              <w:rPr>
                <w:rFonts w:hint="eastAsia" w:ascii="仿宋" w:hAnsi="仿宋" w:eastAsia="仿宋"/>
              </w:rPr>
              <w:t>ns</w:t>
            </w:r>
          </w:p>
        </w:tc>
        <w:tc>
          <w:tcPr>
            <w:tcW w:w="1842" w:type="dxa"/>
          </w:tcPr>
          <w:p>
            <w:pPr>
              <w:rPr>
                <w:rFonts w:ascii="仿宋" w:hAnsi="仿宋" w:eastAsia="仿宋"/>
              </w:rPr>
            </w:pPr>
            <w:r>
              <w:rPr>
                <w:rFonts w:hint="eastAsia" w:ascii="仿宋" w:hAnsi="仿宋" w:eastAsia="仿宋"/>
              </w:rPr>
              <w:t>5</w:t>
            </w:r>
          </w:p>
        </w:tc>
        <w:tc>
          <w:tcPr>
            <w:tcW w:w="2886" w:type="dxa"/>
          </w:tcPr>
          <w:p>
            <w:pPr>
              <w:rPr>
                <w:rFonts w:ascii="仿宋" w:hAnsi="仿宋" w:eastAsia="仿宋"/>
              </w:rPr>
            </w:pPr>
            <w:r>
              <w:rPr>
                <w:rFonts w:ascii="仿宋" w:hAnsi="仿宋" w:eastAsia="仿宋"/>
              </w:rPr>
              <w:t>流水号</w:t>
            </w:r>
          </w:p>
        </w:tc>
      </w:tr>
    </w:tbl>
    <w:p>
      <w:pPr>
        <w:pStyle w:val="4"/>
        <w:numPr>
          <w:ilvl w:val="2"/>
          <w:numId w:val="3"/>
        </w:numPr>
      </w:pPr>
      <w:bookmarkStart w:id="42" w:name="_Toc87350852"/>
      <w:r>
        <w:t>文件格式</w:t>
      </w:r>
      <w:bookmarkEnd w:id="42"/>
    </w:p>
    <w:p>
      <w:pPr>
        <w:ind w:firstLine="120" w:firstLineChars="50"/>
      </w:pPr>
      <w:r>
        <w:t xml:space="preserve"> </w:t>
      </w:r>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664"/>
        <w:gridCol w:w="1843"/>
        <w:gridCol w:w="2885"/>
        <w:tblGridChange w:id="1739">
          <w:tblGrid>
            <w:gridCol w:w="2130"/>
            <w:gridCol w:w="1664"/>
            <w:gridCol w:w="1843"/>
            <w:gridCol w:w="2885"/>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ascii="仿宋" w:hAnsi="仿宋" w:eastAsia="仿宋"/>
              </w:rPr>
              <w:t>数据元说明</w:t>
            </w:r>
          </w:p>
        </w:tc>
        <w:tc>
          <w:tcPr>
            <w:tcW w:w="1664" w:type="dxa"/>
          </w:tcPr>
          <w:p>
            <w:pPr>
              <w:rPr>
                <w:rFonts w:ascii="仿宋" w:hAnsi="仿宋" w:eastAsia="仿宋"/>
              </w:rPr>
            </w:pPr>
            <w:r>
              <w:rPr>
                <w:rFonts w:hint="eastAsia" w:ascii="仿宋" w:hAnsi="仿宋" w:eastAsia="仿宋"/>
              </w:rPr>
              <w:t>数据类型</w:t>
            </w:r>
          </w:p>
        </w:tc>
        <w:tc>
          <w:tcPr>
            <w:tcW w:w="1843" w:type="dxa"/>
          </w:tcPr>
          <w:p>
            <w:pPr>
              <w:rPr>
                <w:rFonts w:ascii="仿宋" w:hAnsi="仿宋" w:eastAsia="仿宋"/>
              </w:rPr>
            </w:pPr>
            <w:r>
              <w:rPr>
                <w:rFonts w:hint="eastAsia" w:ascii="仿宋" w:hAnsi="仿宋" w:eastAsia="仿宋"/>
              </w:rPr>
              <w:t>长度（10进制字节）</w:t>
            </w:r>
          </w:p>
        </w:tc>
        <w:tc>
          <w:tcPr>
            <w:tcW w:w="2885" w:type="dxa"/>
          </w:tcPr>
          <w:p>
            <w:pPr>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rPr>
            </w:pPr>
            <w:r>
              <w:rPr>
                <w:rFonts w:hint="eastAsia" w:ascii="仿宋" w:hAnsi="仿宋" w:eastAsia="仿宋"/>
              </w:rPr>
              <w:t>文件说明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ascii="仿宋" w:hAnsi="仿宋" w:eastAsia="仿宋"/>
              </w:rPr>
              <w:t>版本号</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1</w:t>
            </w:r>
          </w:p>
        </w:tc>
        <w:tc>
          <w:tcPr>
            <w:tcW w:w="2885" w:type="dxa"/>
          </w:tcPr>
          <w:p>
            <w:pPr>
              <w:rPr>
                <w:rFonts w:ascii="仿宋" w:hAnsi="仿宋" w:eastAsia="仿宋"/>
              </w:rPr>
            </w:pPr>
            <w:r>
              <w:rPr>
                <w:rFonts w:hint="eastAsia" w:ascii="仿宋" w:hAnsi="仿宋" w:eastAsia="仿宋"/>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b/>
              </w:rPr>
            </w:pPr>
            <w:r>
              <w:rPr>
                <w:rFonts w:hint="eastAsia" w:ascii="仿宋" w:hAnsi="仿宋" w:eastAsia="仿宋"/>
                <w:b/>
                <w:color w:val="FF0000"/>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rPr>
            </w:pPr>
            <w:r>
              <w:rPr>
                <w:rFonts w:hint="eastAsia" w:ascii="仿宋" w:hAnsi="仿宋" w:eastAsia="仿宋"/>
              </w:rPr>
              <w:t>交易头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记录总数</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2</w:t>
            </w:r>
          </w:p>
        </w:tc>
        <w:tc>
          <w:tcPr>
            <w:tcW w:w="2885" w:type="dxa"/>
          </w:tcPr>
          <w:p>
            <w:pPr>
              <w:rPr>
                <w:rFonts w:ascii="仿宋" w:hAnsi="仿宋" w:eastAsia="仿宋"/>
              </w:rPr>
            </w:pPr>
            <w:r>
              <w:rPr>
                <w:rFonts w:hint="eastAsia" w:ascii="仿宋" w:hAnsi="仿宋" w:eastAsia="仿宋"/>
              </w:rPr>
              <w:t>取值范围0000～</w:t>
            </w:r>
            <w:r>
              <w:rPr>
                <w:rFonts w:ascii="仿宋" w:hAnsi="仿宋" w:eastAsia="仿宋"/>
              </w:rPr>
              <w:t>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城市代码</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2</w:t>
            </w:r>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卡类型</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1</w:t>
            </w:r>
          </w:p>
        </w:tc>
        <w:tc>
          <w:tcPr>
            <w:tcW w:w="2885" w:type="dxa"/>
          </w:tcPr>
          <w:p>
            <w:pPr>
              <w:rPr>
                <w:rFonts w:ascii="仿宋" w:hAnsi="仿宋" w:eastAsia="仿宋"/>
              </w:rPr>
            </w:pPr>
            <w:r>
              <w:rPr>
                <w:rFonts w:ascii="仿宋" w:hAnsi="仿宋" w:eastAsia="仿宋"/>
              </w:rPr>
              <w:t>0</w:t>
            </w:r>
            <w:r>
              <w:rPr>
                <w:rFonts w:hint="eastAsia" w:ascii="仿宋" w:hAnsi="仿宋" w:eastAsia="仿宋"/>
              </w:rPr>
              <w:t>1用户卡</w:t>
            </w:r>
          </w:p>
          <w:p>
            <w:pPr>
              <w:rPr>
                <w:rFonts w:ascii="仿宋" w:hAnsi="仿宋" w:eastAsia="仿宋"/>
              </w:rPr>
            </w:pPr>
            <w:r>
              <w:rPr>
                <w:rFonts w:ascii="仿宋" w:hAnsi="仿宋" w:eastAsia="仿宋"/>
              </w:rPr>
              <w:t>0</w:t>
            </w:r>
            <w:r>
              <w:rPr>
                <w:rFonts w:hint="eastAsia" w:ascii="仿宋" w:hAnsi="仿宋" w:eastAsia="仿宋"/>
              </w:rPr>
              <w:t>2 psam卡</w:t>
            </w:r>
          </w:p>
          <w:p>
            <w:pPr>
              <w:rPr>
                <w:rFonts w:ascii="仿宋" w:hAnsi="仿宋" w:eastAsia="仿宋"/>
              </w:rPr>
            </w:pPr>
            <w:r>
              <w:rPr>
                <w:rFonts w:ascii="仿宋" w:hAnsi="仿宋" w:eastAsia="仿宋"/>
              </w:rPr>
              <w:t>0</w:t>
            </w:r>
            <w:r>
              <w:rPr>
                <w:rFonts w:hint="eastAsia" w:ascii="仿宋" w:hAnsi="仿宋" w:eastAsia="仿宋"/>
              </w:rPr>
              <w:t>3 ISAM卡</w:t>
            </w:r>
          </w:p>
          <w:p>
            <w:pPr>
              <w:rPr>
                <w:rFonts w:ascii="仿宋" w:hAnsi="仿宋" w:eastAsia="仿宋"/>
              </w:rPr>
            </w:pPr>
            <w:r>
              <w:rPr>
                <w:rFonts w:ascii="仿宋" w:hAnsi="仿宋" w:eastAsia="仿宋"/>
              </w:rPr>
              <w:t>0</w:t>
            </w:r>
            <w:r>
              <w:rPr>
                <w:rFonts w:hint="eastAsia" w:ascii="仿宋" w:hAnsi="仿宋" w:eastAsia="仿宋"/>
              </w:rPr>
              <w:t>4管理卡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740" w:author="Windows User" w:date="2021-11-09T11:23:00Z"/>
        </w:trPr>
        <w:tc>
          <w:tcPr>
            <w:tcW w:w="2130" w:type="dxa"/>
          </w:tcPr>
          <w:p>
            <w:pPr>
              <w:rPr>
                <w:ins w:id="1741" w:author="Windows User" w:date="2021-11-09T11:23:00Z"/>
                <w:rFonts w:ascii="仿宋" w:hAnsi="仿宋" w:eastAsia="仿宋"/>
              </w:rPr>
            </w:pPr>
            <w:ins w:id="1742" w:author="Windows User" w:date="2021-11-09T11:23:00Z">
              <w:r>
                <w:rPr>
                  <w:rFonts w:hint="eastAsia" w:ascii="仿宋" w:hAnsi="仿宋" w:eastAsia="仿宋"/>
                </w:rPr>
                <w:t>地区代码</w:t>
              </w:r>
            </w:ins>
          </w:p>
        </w:tc>
        <w:tc>
          <w:tcPr>
            <w:tcW w:w="1664" w:type="dxa"/>
          </w:tcPr>
          <w:p>
            <w:pPr>
              <w:rPr>
                <w:ins w:id="1743" w:author="Windows User" w:date="2021-11-09T11:23:00Z"/>
                <w:rFonts w:ascii="仿宋" w:hAnsi="仿宋" w:eastAsia="仿宋"/>
              </w:rPr>
            </w:pPr>
            <w:ins w:id="1744" w:author="Windows User" w:date="2021-11-09T11:23:00Z">
              <w:r>
                <w:rPr>
                  <w:rFonts w:ascii="仿宋" w:hAnsi="仿宋" w:eastAsia="仿宋"/>
                </w:rPr>
                <w:t>N</w:t>
              </w:r>
            </w:ins>
          </w:p>
        </w:tc>
        <w:tc>
          <w:tcPr>
            <w:tcW w:w="1843" w:type="dxa"/>
          </w:tcPr>
          <w:p>
            <w:pPr>
              <w:rPr>
                <w:ins w:id="1745" w:author="Windows User" w:date="2021-11-09T11:23:00Z"/>
                <w:rFonts w:ascii="仿宋" w:hAnsi="仿宋" w:eastAsia="仿宋"/>
              </w:rPr>
            </w:pPr>
            <w:ins w:id="1746" w:author="Windows User" w:date="2021-11-09T11:23:00Z">
              <w:r>
                <w:rPr>
                  <w:rFonts w:hint="eastAsia" w:ascii="仿宋" w:hAnsi="仿宋" w:eastAsia="仿宋"/>
                </w:rPr>
                <w:t>1</w:t>
              </w:r>
            </w:ins>
          </w:p>
        </w:tc>
        <w:tc>
          <w:tcPr>
            <w:tcW w:w="2885" w:type="dxa"/>
          </w:tcPr>
          <w:p>
            <w:pPr>
              <w:rPr>
                <w:ins w:id="1747" w:author="Windows User" w:date="2021-11-09T11:23:00Z"/>
                <w:rFonts w:ascii="仿宋" w:hAnsi="仿宋" w:eastAsia="仿宋"/>
              </w:rPr>
            </w:pPr>
            <w:ins w:id="1748" w:author="Windows User" w:date="2021-11-09T11:23:00Z">
              <w:r>
                <w:rPr>
                  <w:rFonts w:hint="eastAsia" w:ascii="仿宋" w:hAnsi="仿宋" w:eastAsia="仿宋"/>
                </w:rPr>
                <w:t>0</w:t>
              </w:r>
            </w:ins>
            <w:ins w:id="1749" w:author="Windows User" w:date="2021-11-09T11:23:00Z">
              <w:r>
                <w:rPr>
                  <w:rFonts w:ascii="仿宋" w:hAnsi="仿宋" w:eastAsia="仿宋"/>
                </w:rPr>
                <w:t>0-99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ins w:id="1750" w:author="Windows User" w:date="2021-11-09T11:23:00Z"/>
        </w:trPr>
        <w:tc>
          <w:tcPr>
            <w:tcW w:w="2130" w:type="dxa"/>
          </w:tcPr>
          <w:p>
            <w:pPr>
              <w:rPr>
                <w:ins w:id="1751" w:author="Windows User" w:date="2021-11-09T11:23:00Z"/>
                <w:rFonts w:ascii="仿宋" w:hAnsi="仿宋" w:eastAsia="仿宋"/>
              </w:rPr>
            </w:pPr>
            <w:ins w:id="1752" w:author="Windows User" w:date="2021-11-09T11:23:00Z">
              <w:r>
                <w:rPr>
                  <w:rFonts w:hint="eastAsia" w:ascii="仿宋" w:hAnsi="仿宋" w:eastAsia="仿宋"/>
                </w:rPr>
                <w:t>卡种类型</w:t>
              </w:r>
            </w:ins>
          </w:p>
        </w:tc>
        <w:tc>
          <w:tcPr>
            <w:tcW w:w="1664" w:type="dxa"/>
          </w:tcPr>
          <w:p>
            <w:pPr>
              <w:rPr>
                <w:ins w:id="1753" w:author="Windows User" w:date="2021-11-09T11:23:00Z"/>
                <w:rFonts w:ascii="仿宋" w:hAnsi="仿宋" w:eastAsia="仿宋"/>
              </w:rPr>
            </w:pPr>
            <w:ins w:id="1754" w:author="Windows User" w:date="2021-11-09T11:23:00Z">
              <w:r>
                <w:rPr>
                  <w:rFonts w:ascii="仿宋" w:hAnsi="仿宋" w:eastAsia="仿宋"/>
                </w:rPr>
                <w:t>ans</w:t>
              </w:r>
            </w:ins>
          </w:p>
        </w:tc>
        <w:tc>
          <w:tcPr>
            <w:tcW w:w="1843" w:type="dxa"/>
          </w:tcPr>
          <w:p>
            <w:pPr>
              <w:rPr>
                <w:ins w:id="1755" w:author="Windows User" w:date="2021-11-09T11:23:00Z"/>
                <w:rFonts w:ascii="仿宋" w:hAnsi="仿宋" w:eastAsia="仿宋"/>
              </w:rPr>
            </w:pPr>
            <w:ins w:id="1756" w:author="Windows User" w:date="2021-11-09T11:23:00Z">
              <w:r>
                <w:rPr>
                  <w:rFonts w:hint="eastAsia" w:ascii="仿宋" w:hAnsi="仿宋" w:eastAsia="仿宋"/>
                </w:rPr>
                <w:t>2</w:t>
              </w:r>
            </w:ins>
          </w:p>
        </w:tc>
        <w:tc>
          <w:tcPr>
            <w:tcW w:w="2885" w:type="dxa"/>
          </w:tcPr>
          <w:p>
            <w:pPr>
              <w:rPr>
                <w:ins w:id="1757" w:author="Windows User" w:date="2021-11-09T11:23:00Z"/>
                <w:rFonts w:ascii="仿宋" w:hAnsi="仿宋" w:eastAsia="仿宋"/>
              </w:rPr>
            </w:pPr>
            <w:ins w:id="1758" w:author="Windows User" w:date="2021-11-09T11:23:00Z">
              <w:r>
                <w:rPr>
                  <w:rFonts w:hint="eastAsia" w:ascii="仿宋" w:hAnsi="仿宋" w:eastAsia="仿宋"/>
                </w:rPr>
                <w:t>例:0210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保留</w:t>
            </w:r>
          </w:p>
        </w:tc>
        <w:tc>
          <w:tcPr>
            <w:tcW w:w="1664" w:type="dxa"/>
          </w:tcPr>
          <w:p>
            <w:pPr>
              <w:rPr>
                <w:rFonts w:ascii="仿宋" w:hAnsi="仿宋" w:eastAsia="仿宋"/>
              </w:rPr>
            </w:pPr>
            <w:r>
              <w:rPr>
                <w:rFonts w:ascii="仿宋" w:hAnsi="仿宋" w:eastAsia="仿宋"/>
              </w:rPr>
              <w:t>ans</w:t>
            </w:r>
          </w:p>
        </w:tc>
        <w:tc>
          <w:tcPr>
            <w:tcW w:w="1843" w:type="dxa"/>
          </w:tcPr>
          <w:p>
            <w:pPr>
              <w:rPr>
                <w:rFonts w:ascii="仿宋" w:hAnsi="仿宋" w:eastAsia="仿宋"/>
              </w:rPr>
            </w:pPr>
            <w:r>
              <w:rPr>
                <w:rFonts w:hint="eastAsia" w:ascii="仿宋" w:hAnsi="仿宋" w:eastAsia="仿宋"/>
              </w:rPr>
              <w:t>10</w:t>
            </w:r>
          </w:p>
        </w:tc>
        <w:tc>
          <w:tcPr>
            <w:tcW w:w="2885" w:type="dxa"/>
          </w:tcPr>
          <w:p>
            <w:pPr>
              <w:rPr>
                <w:rFonts w:ascii="仿宋" w:hAnsi="仿宋" w:eastAsia="仿宋"/>
              </w:rPr>
            </w:pPr>
            <w:r>
              <w:rPr>
                <w:rFonts w:hint="eastAsia" w:ascii="仿宋" w:hAnsi="仿宋" w:eastAsia="仿宋"/>
              </w:rPr>
              <w:t>全F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b/>
              </w:rPr>
            </w:pPr>
            <w:r>
              <w:rPr>
                <w:rFonts w:hint="eastAsia" w:ascii="仿宋" w:hAnsi="仿宋" w:eastAsia="仿宋"/>
                <w:b/>
                <w:color w:val="FF0000"/>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rPr>
            </w:pPr>
            <w:r>
              <w:rPr>
                <w:rFonts w:hint="eastAsia" w:ascii="仿宋" w:hAnsi="仿宋" w:eastAsia="仿宋"/>
              </w:rPr>
              <w:t>数据体（</w:t>
            </w:r>
            <w:r>
              <w:rPr>
                <w:rFonts w:hint="eastAsia" w:ascii="仿宋" w:hAnsi="仿宋" w:eastAsia="仿宋"/>
                <w:color w:val="FF0000"/>
              </w:rPr>
              <w:t>一个</w:t>
            </w:r>
            <w:r>
              <w:rPr>
                <w:rFonts w:ascii="仿宋" w:hAnsi="仿宋" w:eastAsia="仿宋"/>
                <w:color w:val="FF0000"/>
              </w:rPr>
              <w:t>卡号对应一条记录</w:t>
            </w:r>
            <w:r>
              <w:rPr>
                <w:rFonts w:hint="eastAsia" w:ascii="仿宋" w:hAnsi="仿宋" w:eastAsia="仿宋"/>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用户卡号1</w:t>
            </w:r>
          </w:p>
        </w:tc>
        <w:tc>
          <w:tcPr>
            <w:tcW w:w="1664" w:type="dxa"/>
          </w:tcPr>
          <w:p>
            <w:pPr>
              <w:rPr>
                <w:rFonts w:ascii="仿宋" w:hAnsi="仿宋" w:eastAsia="仿宋"/>
              </w:rPr>
            </w:pPr>
            <w:r>
              <w:rPr>
                <w:rFonts w:ascii="仿宋" w:hAnsi="仿宋" w:eastAsia="仿宋"/>
              </w:rPr>
              <w:t>n</w:t>
            </w:r>
          </w:p>
        </w:tc>
        <w:tc>
          <w:tcPr>
            <w:tcW w:w="1843" w:type="dxa"/>
          </w:tcPr>
          <w:p>
            <w:pPr>
              <w:rPr>
                <w:rFonts w:ascii="仿宋" w:hAnsi="仿宋" w:eastAsia="仿宋"/>
              </w:rPr>
            </w:pPr>
            <w:r>
              <w:rPr>
                <w:rFonts w:hint="eastAsia" w:ascii="仿宋" w:hAnsi="仿宋" w:eastAsia="仿宋"/>
              </w:rPr>
              <w:t>10</w:t>
            </w:r>
          </w:p>
        </w:tc>
        <w:tc>
          <w:tcPr>
            <w:tcW w:w="2885" w:type="dxa"/>
          </w:tcPr>
          <w:p>
            <w:pPr>
              <w:rPr>
                <w:rFonts w:ascii="仿宋" w:hAnsi="仿宋" w:eastAsia="仿宋"/>
              </w:rPr>
            </w:pPr>
            <w:r>
              <w:rPr>
                <w:rFonts w:hint="eastAsia" w:ascii="仿宋" w:hAnsi="仿宋" w:eastAsia="仿宋"/>
              </w:rPr>
              <w:t>卡号</w:t>
            </w:r>
            <w:r>
              <w:rPr>
                <w:rFonts w:ascii="仿宋" w:hAnsi="仿宋" w:eastAsia="仿宋"/>
              </w:rPr>
              <w:t>为</w:t>
            </w:r>
            <w:r>
              <w:rPr>
                <w:rFonts w:hint="eastAsia" w:ascii="仿宋" w:hAnsi="仿宋" w:eastAsia="仿宋"/>
              </w:rPr>
              <w:t>19位</w:t>
            </w:r>
            <w:r>
              <w:rPr>
                <w:rFonts w:ascii="仿宋" w:hAnsi="仿宋" w:eastAsia="仿宋"/>
              </w:rPr>
              <w:t>，末位补F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保留域</w:t>
            </w:r>
          </w:p>
        </w:tc>
        <w:tc>
          <w:tcPr>
            <w:tcW w:w="1664" w:type="dxa"/>
          </w:tcPr>
          <w:p>
            <w:pPr>
              <w:rPr>
                <w:rFonts w:ascii="仿宋" w:hAnsi="仿宋" w:eastAsia="仿宋"/>
              </w:rPr>
            </w:pPr>
            <w:r>
              <w:rPr>
                <w:rFonts w:ascii="仿宋" w:hAnsi="仿宋" w:eastAsia="仿宋"/>
              </w:rPr>
              <w:t>Ans</w:t>
            </w:r>
          </w:p>
        </w:tc>
        <w:tc>
          <w:tcPr>
            <w:tcW w:w="1843" w:type="dxa"/>
          </w:tcPr>
          <w:p>
            <w:pPr>
              <w:rPr>
                <w:rFonts w:ascii="仿宋" w:hAnsi="仿宋" w:eastAsia="仿宋"/>
                <w:highlight w:val="yellow"/>
                <w:rPrChange w:id="1759" w:author="Hanchen HC14 Li" w:date="2021-11-19T14:53:00Z">
                  <w:rPr>
                    <w:rFonts w:ascii="仿宋" w:hAnsi="仿宋" w:eastAsia="仿宋"/>
                  </w:rPr>
                </w:rPrChange>
              </w:rPr>
            </w:pPr>
            <w:r>
              <w:rPr>
                <w:rFonts w:ascii="仿宋" w:hAnsi="仿宋" w:eastAsia="仿宋"/>
                <w:highlight w:val="yellow"/>
                <w:rPrChange w:id="1760" w:author="Hanchen HC14 Li" w:date="2021-11-19T14:53:00Z">
                  <w:rPr>
                    <w:rFonts w:ascii="仿宋" w:hAnsi="仿宋" w:eastAsia="仿宋"/>
                  </w:rPr>
                </w:rPrChange>
              </w:rPr>
              <w:t>10</w:t>
            </w:r>
          </w:p>
        </w:tc>
        <w:tc>
          <w:tcPr>
            <w:tcW w:w="2885" w:type="dxa"/>
          </w:tcPr>
          <w:p>
            <w:pPr>
              <w:rPr>
                <w:rFonts w:ascii="仿宋" w:hAnsi="仿宋" w:eastAsia="仿宋"/>
              </w:rPr>
            </w:pPr>
            <w:r>
              <w:rPr>
                <w:rFonts w:hint="eastAsia" w:ascii="仿宋" w:hAnsi="仿宋" w:eastAsia="仿宋"/>
              </w:rPr>
              <w:t>全F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发卡方标识</w:t>
            </w:r>
          </w:p>
        </w:tc>
        <w:tc>
          <w:tcPr>
            <w:tcW w:w="1664" w:type="dxa"/>
          </w:tcPr>
          <w:p>
            <w:pPr>
              <w:rPr>
                <w:rFonts w:ascii="仿宋" w:hAnsi="仿宋" w:eastAsia="仿宋"/>
              </w:rPr>
            </w:pPr>
            <w:r>
              <w:rPr>
                <w:rFonts w:hint="eastAsia" w:ascii="仿宋" w:hAnsi="仿宋" w:eastAsia="仿宋"/>
              </w:rPr>
              <w:t>Ans</w:t>
            </w:r>
          </w:p>
        </w:tc>
        <w:tc>
          <w:tcPr>
            <w:tcW w:w="1843" w:type="dxa"/>
          </w:tcPr>
          <w:p>
            <w:pPr>
              <w:rPr>
                <w:rFonts w:ascii="仿宋" w:hAnsi="仿宋" w:eastAsia="仿宋"/>
                <w:highlight w:val="yellow"/>
                <w:rPrChange w:id="1761" w:author="Hanchen HC14 Li" w:date="2021-11-19T14:53:00Z">
                  <w:rPr>
                    <w:rFonts w:ascii="仿宋" w:hAnsi="仿宋" w:eastAsia="仿宋"/>
                  </w:rPr>
                </w:rPrChange>
              </w:rPr>
            </w:pPr>
            <w:del w:id="1762" w:author="Hanchen HC14 Li" w:date="2021-11-19T10:47:00Z">
              <w:r>
                <w:rPr>
                  <w:rFonts w:ascii="仿宋" w:hAnsi="仿宋" w:eastAsia="仿宋"/>
                  <w:highlight w:val="yellow"/>
                  <w:rPrChange w:id="1763" w:author="Hanchen HC14 Li" w:date="2021-11-19T14:53:00Z">
                    <w:rPr>
                      <w:rFonts w:ascii="仿宋" w:hAnsi="仿宋" w:eastAsia="仿宋"/>
                    </w:rPr>
                  </w:rPrChange>
                </w:rPr>
                <w:delText>20</w:delText>
              </w:r>
            </w:del>
            <w:ins w:id="1764" w:author="Hanchen HC14 Li" w:date="2021-11-19T10:47:00Z">
              <w:r>
                <w:rPr>
                  <w:rFonts w:ascii="仿宋" w:hAnsi="仿宋" w:eastAsia="仿宋"/>
                  <w:highlight w:val="yellow"/>
                  <w:rPrChange w:id="1765" w:author="Hanchen HC14 Li" w:date="2021-11-19T14:53:00Z">
                    <w:rPr>
                      <w:rFonts w:ascii="仿宋" w:hAnsi="仿宋" w:eastAsia="仿宋"/>
                    </w:rPr>
                  </w:rPrChange>
                </w:rPr>
                <w:t>10</w:t>
              </w:r>
            </w:ins>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应用类型标识</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highlight w:val="yellow"/>
                <w:rPrChange w:id="1766" w:author="Hanchen HC14 Li" w:date="2021-11-19T14:53:00Z">
                  <w:rPr>
                    <w:rFonts w:ascii="仿宋" w:hAnsi="仿宋" w:eastAsia="仿宋"/>
                  </w:rPr>
                </w:rPrChange>
              </w:rPr>
            </w:pPr>
            <w:del w:id="1767" w:author="Hanchen HC14 Li" w:date="2021-11-19T10:48:00Z">
              <w:r>
                <w:rPr>
                  <w:rFonts w:ascii="仿宋" w:hAnsi="仿宋" w:eastAsia="仿宋"/>
                  <w:highlight w:val="yellow"/>
                  <w:rPrChange w:id="1768" w:author="Hanchen HC14 Li" w:date="2021-11-19T14:53:00Z">
                    <w:rPr>
                      <w:rFonts w:ascii="仿宋" w:hAnsi="仿宋" w:eastAsia="仿宋"/>
                    </w:rPr>
                  </w:rPrChange>
                </w:rPr>
                <w:delText>2</w:delText>
              </w:r>
            </w:del>
            <w:ins w:id="1769" w:author="Hanchen HC14 Li" w:date="2021-11-19T10:48:00Z">
              <w:r>
                <w:rPr>
                  <w:rFonts w:ascii="仿宋" w:hAnsi="仿宋" w:eastAsia="仿宋"/>
                  <w:highlight w:val="yellow"/>
                  <w:rPrChange w:id="1770" w:author="Hanchen HC14 Li" w:date="2021-11-19T14:53:00Z">
                    <w:rPr>
                      <w:rFonts w:ascii="仿宋" w:hAnsi="仿宋" w:eastAsia="仿宋"/>
                    </w:rPr>
                  </w:rPrChange>
                </w:rPr>
                <w:t>1</w:t>
              </w:r>
            </w:ins>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发卡方应用版本</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highlight w:val="yellow"/>
                <w:rPrChange w:id="1771" w:author="Hanchen HC14 Li" w:date="2021-11-19T14:53:00Z">
                  <w:rPr>
                    <w:rFonts w:ascii="仿宋" w:hAnsi="仿宋" w:eastAsia="仿宋"/>
                  </w:rPr>
                </w:rPrChange>
              </w:rPr>
            </w:pPr>
            <w:del w:id="1772" w:author="Hanchen HC14 Li" w:date="2021-11-19T10:48:00Z">
              <w:r>
                <w:rPr>
                  <w:rFonts w:ascii="仿宋" w:hAnsi="仿宋" w:eastAsia="仿宋"/>
                  <w:highlight w:val="yellow"/>
                  <w:rPrChange w:id="1773" w:author="Hanchen HC14 Li" w:date="2021-11-19T14:53:00Z">
                    <w:rPr>
                      <w:rFonts w:ascii="仿宋" w:hAnsi="仿宋" w:eastAsia="仿宋"/>
                    </w:rPr>
                  </w:rPrChange>
                </w:rPr>
                <w:delText>2</w:delText>
              </w:r>
            </w:del>
            <w:ins w:id="1774" w:author="Hanchen HC14 Li" w:date="2021-11-19T10:48:00Z">
              <w:r>
                <w:rPr>
                  <w:rFonts w:ascii="仿宋" w:hAnsi="仿宋" w:eastAsia="仿宋"/>
                  <w:highlight w:val="yellow"/>
                  <w:rPrChange w:id="1775" w:author="Hanchen HC14 Li" w:date="2021-11-19T14:53:00Z">
                    <w:rPr>
                      <w:rFonts w:ascii="仿宋" w:hAnsi="仿宋" w:eastAsia="仿宋"/>
                    </w:rPr>
                  </w:rPrChange>
                </w:rPr>
                <w:t>1</w:t>
              </w:r>
            </w:ins>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应用序列号</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highlight w:val="yellow"/>
                <w:rPrChange w:id="1776" w:author="Hanchen HC14 Li" w:date="2021-11-19T14:53:00Z">
                  <w:rPr>
                    <w:rFonts w:ascii="仿宋" w:hAnsi="仿宋" w:eastAsia="仿宋"/>
                  </w:rPr>
                </w:rPrChange>
              </w:rPr>
            </w:pPr>
            <w:del w:id="1777" w:author="Hanchen HC14 Li" w:date="2021-11-19T10:48:00Z">
              <w:r>
                <w:rPr>
                  <w:rFonts w:ascii="仿宋" w:hAnsi="仿宋" w:eastAsia="仿宋"/>
                  <w:highlight w:val="yellow"/>
                  <w:rPrChange w:id="1778" w:author="Hanchen HC14 Li" w:date="2021-11-19T14:53:00Z">
                    <w:rPr>
                      <w:rFonts w:ascii="仿宋" w:hAnsi="仿宋" w:eastAsia="仿宋"/>
                    </w:rPr>
                  </w:rPrChange>
                </w:rPr>
                <w:delText>30</w:delText>
              </w:r>
            </w:del>
            <w:ins w:id="1779" w:author="Hanchen HC14 Li" w:date="2021-11-19T10:48:00Z">
              <w:r>
                <w:rPr>
                  <w:rFonts w:ascii="仿宋" w:hAnsi="仿宋" w:eastAsia="仿宋"/>
                  <w:highlight w:val="yellow"/>
                  <w:rPrChange w:id="1780" w:author="Hanchen HC14 Li" w:date="2021-11-19T14:53:00Z">
                    <w:rPr>
                      <w:rFonts w:ascii="仿宋" w:hAnsi="仿宋" w:eastAsia="仿宋"/>
                    </w:rPr>
                  </w:rPrChange>
                </w:rPr>
                <w:t>10</w:t>
              </w:r>
            </w:ins>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应用启用日期</w:t>
            </w:r>
          </w:p>
        </w:tc>
        <w:tc>
          <w:tcPr>
            <w:tcW w:w="1664" w:type="dxa"/>
          </w:tcPr>
          <w:p>
            <w:pPr>
              <w:rPr>
                <w:rFonts w:ascii="仿宋" w:hAnsi="仿宋" w:eastAsia="仿宋"/>
              </w:rPr>
            </w:pPr>
            <w:r>
              <w:rPr>
                <w:rFonts w:ascii="仿宋" w:hAnsi="仿宋" w:eastAsia="仿宋"/>
              </w:rPr>
              <w:t>n</w:t>
            </w:r>
          </w:p>
        </w:tc>
        <w:tc>
          <w:tcPr>
            <w:tcW w:w="1843" w:type="dxa"/>
          </w:tcPr>
          <w:p>
            <w:pPr>
              <w:rPr>
                <w:rFonts w:ascii="仿宋" w:hAnsi="仿宋" w:eastAsia="仿宋"/>
                <w:highlight w:val="yellow"/>
                <w:rPrChange w:id="1781" w:author="Hanchen HC14 Li" w:date="2021-11-19T14:53:00Z">
                  <w:rPr>
                    <w:rFonts w:ascii="仿宋" w:hAnsi="仿宋" w:eastAsia="仿宋"/>
                  </w:rPr>
                </w:rPrChange>
              </w:rPr>
            </w:pPr>
            <w:ins w:id="1782" w:author="Hanchen HC14 Li" w:date="2021-11-19T10:48:00Z">
              <w:r>
                <w:rPr>
                  <w:rFonts w:ascii="仿宋" w:hAnsi="仿宋" w:eastAsia="仿宋"/>
                  <w:highlight w:val="yellow"/>
                  <w:rPrChange w:id="1783" w:author="Hanchen HC14 Li" w:date="2021-11-19T14:53:00Z">
                    <w:rPr>
                      <w:rFonts w:ascii="仿宋" w:hAnsi="仿宋" w:eastAsia="仿宋"/>
                    </w:rPr>
                  </w:rPrChange>
                </w:rPr>
                <w:t>4</w:t>
              </w:r>
            </w:ins>
            <w:del w:id="1784" w:author="Hanchen HC14 Li" w:date="2021-11-19T10:48:00Z">
              <w:r>
                <w:rPr>
                  <w:rFonts w:ascii="仿宋" w:hAnsi="仿宋" w:eastAsia="仿宋"/>
                  <w:highlight w:val="yellow"/>
                  <w:rPrChange w:id="1785" w:author="Hanchen HC14 Li" w:date="2021-11-19T14:53:00Z">
                    <w:rPr>
                      <w:rFonts w:ascii="仿宋" w:hAnsi="仿宋" w:eastAsia="仿宋"/>
                    </w:rPr>
                  </w:rPrChange>
                </w:rPr>
                <w:delText>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应用失效日期</w:t>
            </w:r>
          </w:p>
        </w:tc>
        <w:tc>
          <w:tcPr>
            <w:tcW w:w="1664" w:type="dxa"/>
          </w:tcPr>
          <w:p>
            <w:pPr>
              <w:rPr>
                <w:rFonts w:ascii="仿宋" w:hAnsi="仿宋" w:eastAsia="仿宋"/>
              </w:rPr>
            </w:pPr>
            <w:r>
              <w:rPr>
                <w:rFonts w:ascii="仿宋" w:hAnsi="仿宋" w:eastAsia="仿宋"/>
              </w:rPr>
              <w:t>n</w:t>
            </w:r>
          </w:p>
        </w:tc>
        <w:tc>
          <w:tcPr>
            <w:tcW w:w="1843" w:type="dxa"/>
          </w:tcPr>
          <w:p>
            <w:pPr>
              <w:rPr>
                <w:rFonts w:ascii="仿宋" w:hAnsi="仿宋" w:eastAsia="仿宋"/>
                <w:highlight w:val="yellow"/>
                <w:rPrChange w:id="1786" w:author="Hanchen HC14 Li" w:date="2021-11-19T14:53:00Z">
                  <w:rPr>
                    <w:rFonts w:ascii="仿宋" w:hAnsi="仿宋" w:eastAsia="仿宋"/>
                  </w:rPr>
                </w:rPrChange>
              </w:rPr>
            </w:pPr>
            <w:ins w:id="1787" w:author="Hanchen HC14 Li" w:date="2021-11-19T10:48:00Z">
              <w:r>
                <w:rPr>
                  <w:rFonts w:ascii="仿宋" w:hAnsi="仿宋" w:eastAsia="仿宋"/>
                  <w:highlight w:val="yellow"/>
                  <w:rPrChange w:id="1788" w:author="Hanchen HC14 Li" w:date="2021-11-19T14:53:00Z">
                    <w:rPr>
                      <w:rFonts w:ascii="仿宋" w:hAnsi="仿宋" w:eastAsia="仿宋"/>
                    </w:rPr>
                  </w:rPrChange>
                </w:rPr>
                <w:t>4</w:t>
              </w:r>
            </w:ins>
            <w:del w:id="1789" w:author="Hanchen HC14 Li" w:date="2021-11-19T10:48:00Z">
              <w:r>
                <w:rPr>
                  <w:rFonts w:ascii="仿宋" w:hAnsi="仿宋" w:eastAsia="仿宋"/>
                  <w:highlight w:val="yellow"/>
                  <w:rPrChange w:id="1790" w:author="Hanchen HC14 Li" w:date="2021-11-19T14:53:00Z">
                    <w:rPr>
                      <w:rFonts w:ascii="仿宋" w:hAnsi="仿宋" w:eastAsia="仿宋"/>
                    </w:rPr>
                  </w:rPrChange>
                </w:rPr>
                <w:delText>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Theme="minorEastAsia" w:hAnsiTheme="minorEastAsia" w:cstheme="minorEastAsia"/>
              </w:rPr>
              <w:t>发卡方自定义 FCI 数据</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highlight w:val="yellow"/>
                <w:rPrChange w:id="1791" w:author="Hanchen HC14 Li" w:date="2021-11-19T14:53:00Z">
                  <w:rPr>
                    <w:rFonts w:ascii="仿宋" w:hAnsi="仿宋" w:eastAsia="仿宋"/>
                  </w:rPr>
                </w:rPrChange>
              </w:rPr>
            </w:pPr>
            <w:ins w:id="1792" w:author="Hanchen HC14 Li" w:date="2021-11-19T10:48:00Z">
              <w:r>
                <w:rPr>
                  <w:rFonts w:ascii="仿宋" w:hAnsi="仿宋" w:eastAsia="仿宋"/>
                  <w:highlight w:val="yellow"/>
                  <w:rPrChange w:id="1793" w:author="Hanchen HC14 Li" w:date="2021-11-19T14:53:00Z">
                    <w:rPr>
                      <w:rFonts w:ascii="仿宋" w:hAnsi="仿宋" w:eastAsia="仿宋"/>
                    </w:rPr>
                  </w:rPrChange>
                </w:rPr>
                <w:t>2</w:t>
              </w:r>
            </w:ins>
            <w:del w:id="1794" w:author="Hanchen HC14 Li" w:date="2021-11-19T10:48:00Z">
              <w:r>
                <w:rPr>
                  <w:rFonts w:ascii="仿宋" w:hAnsi="仿宋" w:eastAsia="仿宋"/>
                  <w:highlight w:val="yellow"/>
                  <w:rPrChange w:id="1795" w:author="Hanchen HC14 Li" w:date="2021-11-19T14:53:00Z">
                    <w:rPr>
                      <w:rFonts w:ascii="仿宋" w:hAnsi="仿宋" w:eastAsia="仿宋"/>
                    </w:rPr>
                  </w:rPrChange>
                </w:rPr>
                <w:delText>4</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2130" w:type="dxa"/>
          </w:tcPr>
          <w:p>
            <w:pPr>
              <w:rPr>
                <w:rFonts w:ascii="仿宋" w:hAnsi="仿宋" w:eastAsia="仿宋"/>
              </w:rPr>
            </w:pPr>
            <w:r>
              <w:rPr>
                <w:rFonts w:hint="eastAsia" w:ascii="仿宋" w:hAnsi="仿宋" w:eastAsia="仿宋"/>
              </w:rPr>
              <w:t>卡类型标识</w:t>
            </w:r>
          </w:p>
        </w:tc>
        <w:tc>
          <w:tcPr>
            <w:tcW w:w="1664" w:type="dxa"/>
          </w:tcPr>
          <w:p>
            <w:pPr>
              <w:rPr>
                <w:rFonts w:ascii="仿宋" w:hAnsi="仿宋" w:eastAsia="仿宋"/>
              </w:rPr>
            </w:pPr>
            <w:r>
              <w:rPr>
                <w:rFonts w:ascii="仿宋" w:hAnsi="仿宋" w:eastAsia="仿宋"/>
              </w:rPr>
              <w:t>n</w:t>
            </w:r>
          </w:p>
        </w:tc>
        <w:tc>
          <w:tcPr>
            <w:tcW w:w="1843" w:type="dxa"/>
          </w:tcPr>
          <w:p>
            <w:pPr>
              <w:rPr>
                <w:rFonts w:ascii="仿宋" w:hAnsi="仿宋" w:eastAsia="仿宋"/>
                <w:highlight w:val="yellow"/>
                <w:rPrChange w:id="1796" w:author="Hanchen HC14 Li" w:date="2021-11-19T14:53:00Z">
                  <w:rPr>
                    <w:rFonts w:ascii="仿宋" w:hAnsi="仿宋" w:eastAsia="仿宋"/>
                  </w:rPr>
                </w:rPrChange>
              </w:rPr>
            </w:pPr>
            <w:del w:id="1797" w:author="Hanchen HC14 Li" w:date="2021-11-19T10:48:00Z">
              <w:r>
                <w:rPr>
                  <w:rFonts w:ascii="仿宋" w:hAnsi="仿宋" w:eastAsia="仿宋"/>
                  <w:highlight w:val="yellow"/>
                  <w:rPrChange w:id="1798" w:author="Hanchen HC14 Li" w:date="2021-11-19T14:53:00Z">
                    <w:rPr>
                      <w:rFonts w:ascii="仿宋" w:hAnsi="仿宋" w:eastAsia="仿宋"/>
                    </w:rPr>
                  </w:rPrChange>
                </w:rPr>
                <w:delText>2</w:delText>
              </w:r>
            </w:del>
            <w:ins w:id="1799" w:author="Hanchen HC14 Li" w:date="2021-11-19T10:48:00Z">
              <w:r>
                <w:rPr>
                  <w:rFonts w:ascii="仿宋" w:hAnsi="仿宋" w:eastAsia="仿宋"/>
                  <w:highlight w:val="yellow"/>
                  <w:rPrChange w:id="1800" w:author="Hanchen HC14 Li" w:date="2021-11-19T14:53:00Z">
                    <w:rPr>
                      <w:rFonts w:ascii="仿宋" w:hAnsi="仿宋" w:eastAsia="仿宋"/>
                    </w:rPr>
                  </w:rPrChange>
                </w:rPr>
                <w:t>1</w:t>
              </w:r>
            </w:ins>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国际代码</w:t>
            </w:r>
          </w:p>
        </w:tc>
        <w:tc>
          <w:tcPr>
            <w:tcW w:w="1664" w:type="dxa"/>
          </w:tcPr>
          <w:p>
            <w:pPr>
              <w:rPr>
                <w:rFonts w:ascii="仿宋" w:hAnsi="仿宋" w:eastAsia="仿宋"/>
              </w:rPr>
            </w:pPr>
            <w:r>
              <w:rPr>
                <w:rFonts w:ascii="仿宋" w:hAnsi="仿宋" w:eastAsia="仿宋"/>
              </w:rPr>
              <w:t>n</w:t>
            </w:r>
          </w:p>
        </w:tc>
        <w:tc>
          <w:tcPr>
            <w:tcW w:w="1843" w:type="dxa"/>
          </w:tcPr>
          <w:p>
            <w:pPr>
              <w:rPr>
                <w:rFonts w:ascii="仿宋" w:hAnsi="仿宋" w:eastAsia="仿宋"/>
                <w:highlight w:val="yellow"/>
                <w:rPrChange w:id="1801" w:author="Hanchen HC14 Li" w:date="2021-11-19T14:53:00Z">
                  <w:rPr>
                    <w:rFonts w:ascii="仿宋" w:hAnsi="仿宋" w:eastAsia="仿宋"/>
                  </w:rPr>
                </w:rPrChange>
              </w:rPr>
            </w:pPr>
            <w:del w:id="1802" w:author="Hanchen HC14 Li" w:date="2021-11-19T10:48:00Z">
              <w:r>
                <w:rPr>
                  <w:rFonts w:ascii="仿宋" w:hAnsi="仿宋" w:eastAsia="仿宋"/>
                  <w:highlight w:val="yellow"/>
                  <w:rPrChange w:id="1803" w:author="Hanchen HC14 Li" w:date="2021-11-19T14:53:00Z">
                    <w:rPr>
                      <w:rFonts w:ascii="仿宋" w:hAnsi="仿宋" w:eastAsia="仿宋"/>
                    </w:rPr>
                  </w:rPrChange>
                </w:rPr>
                <w:delText>8</w:delText>
              </w:r>
            </w:del>
            <w:ins w:id="1804" w:author="Hanchen HC14 Li" w:date="2021-11-19T10:48:00Z">
              <w:r>
                <w:rPr>
                  <w:rFonts w:ascii="仿宋" w:hAnsi="仿宋" w:eastAsia="仿宋"/>
                  <w:highlight w:val="yellow"/>
                  <w:rPrChange w:id="1805" w:author="Hanchen HC14 Li" w:date="2021-11-19T14:53:00Z">
                    <w:rPr>
                      <w:rFonts w:ascii="仿宋" w:hAnsi="仿宋" w:eastAsia="仿宋"/>
                    </w:rPr>
                  </w:rPrChange>
                </w:rPr>
                <w:t>4</w:t>
              </w:r>
            </w:ins>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省际代码</w:t>
            </w:r>
          </w:p>
        </w:tc>
        <w:tc>
          <w:tcPr>
            <w:tcW w:w="1664" w:type="dxa"/>
          </w:tcPr>
          <w:p>
            <w:pPr>
              <w:rPr>
                <w:rFonts w:ascii="仿宋" w:hAnsi="仿宋" w:eastAsia="仿宋"/>
              </w:rPr>
            </w:pPr>
            <w:r>
              <w:rPr>
                <w:rFonts w:ascii="仿宋" w:hAnsi="仿宋" w:eastAsia="仿宋"/>
              </w:rPr>
              <w:t>n</w:t>
            </w:r>
          </w:p>
        </w:tc>
        <w:tc>
          <w:tcPr>
            <w:tcW w:w="1843" w:type="dxa"/>
          </w:tcPr>
          <w:p>
            <w:pPr>
              <w:rPr>
                <w:rFonts w:ascii="仿宋" w:hAnsi="仿宋" w:eastAsia="仿宋"/>
                <w:highlight w:val="yellow"/>
                <w:rPrChange w:id="1806" w:author="Hanchen HC14 Li" w:date="2021-11-19T14:53:00Z">
                  <w:rPr>
                    <w:rFonts w:ascii="仿宋" w:hAnsi="仿宋" w:eastAsia="仿宋"/>
                  </w:rPr>
                </w:rPrChange>
              </w:rPr>
            </w:pPr>
            <w:ins w:id="1807" w:author="Hanchen HC14 Li" w:date="2021-11-19T10:49:00Z">
              <w:r>
                <w:rPr>
                  <w:rFonts w:ascii="仿宋" w:hAnsi="仿宋" w:eastAsia="仿宋"/>
                  <w:highlight w:val="yellow"/>
                  <w:rPrChange w:id="1808" w:author="Hanchen HC14 Li" w:date="2021-11-19T14:53:00Z">
                    <w:rPr>
                      <w:rFonts w:ascii="仿宋" w:hAnsi="仿宋" w:eastAsia="仿宋"/>
                    </w:rPr>
                  </w:rPrChange>
                </w:rPr>
                <w:t>2</w:t>
              </w:r>
            </w:ins>
            <w:del w:id="1809" w:author="Hanchen HC14 Li" w:date="2021-11-19T10:49:00Z">
              <w:r>
                <w:rPr>
                  <w:rFonts w:ascii="仿宋" w:hAnsi="仿宋" w:eastAsia="仿宋"/>
                  <w:highlight w:val="yellow"/>
                  <w:rPrChange w:id="1810" w:author="Hanchen HC14 Li" w:date="2021-11-19T14:53:00Z">
                    <w:rPr>
                      <w:rFonts w:ascii="仿宋" w:hAnsi="仿宋" w:eastAsia="仿宋"/>
                    </w:rPr>
                  </w:rPrChange>
                </w:rPr>
                <w:delText>4</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城市代码</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highlight w:val="yellow"/>
                <w:rPrChange w:id="1811" w:author="Hanchen HC14 Li" w:date="2021-11-19T14:53:00Z">
                  <w:rPr>
                    <w:rFonts w:ascii="仿宋" w:hAnsi="仿宋" w:eastAsia="仿宋"/>
                  </w:rPr>
                </w:rPrChange>
              </w:rPr>
            </w:pPr>
            <w:ins w:id="1812" w:author="Hanchen HC14 Li" w:date="2021-11-19T10:49:00Z">
              <w:r>
                <w:rPr>
                  <w:rFonts w:ascii="仿宋" w:hAnsi="仿宋" w:eastAsia="仿宋"/>
                  <w:highlight w:val="yellow"/>
                  <w:rPrChange w:id="1813" w:author="Hanchen HC14 Li" w:date="2021-11-19T14:53:00Z">
                    <w:rPr>
                      <w:rFonts w:ascii="仿宋" w:hAnsi="仿宋" w:eastAsia="仿宋"/>
                    </w:rPr>
                  </w:rPrChange>
                </w:rPr>
                <w:t>2</w:t>
              </w:r>
            </w:ins>
            <w:del w:id="1814" w:author="Hanchen HC14 Li" w:date="2021-11-19T10:49:00Z">
              <w:r>
                <w:rPr>
                  <w:rFonts w:ascii="仿宋" w:hAnsi="仿宋" w:eastAsia="仿宋"/>
                  <w:highlight w:val="yellow"/>
                  <w:rPrChange w:id="1815" w:author="Hanchen HC14 Li" w:date="2021-11-19T14:53:00Z">
                    <w:rPr>
                      <w:rFonts w:ascii="仿宋" w:hAnsi="仿宋" w:eastAsia="仿宋"/>
                    </w:rPr>
                  </w:rPrChange>
                </w:rPr>
                <w:delText>4</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bookmarkStart w:id="43" w:name="OLE_LINK1"/>
            <w:bookmarkStart w:id="44" w:name="OLE_LINK2"/>
            <w:r>
              <w:rPr>
                <w:rFonts w:hint="eastAsia" w:ascii="仿宋" w:hAnsi="仿宋" w:eastAsia="仿宋"/>
              </w:rPr>
              <w:t>互通卡种</w:t>
            </w:r>
            <w:bookmarkEnd w:id="43"/>
            <w:bookmarkEnd w:id="44"/>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highlight w:val="yellow"/>
                <w:rPrChange w:id="1816" w:author="Hanchen HC14 Li" w:date="2021-11-19T14:53:00Z">
                  <w:rPr>
                    <w:rFonts w:ascii="仿宋" w:hAnsi="仿宋" w:eastAsia="仿宋"/>
                  </w:rPr>
                </w:rPrChange>
              </w:rPr>
            </w:pPr>
            <w:ins w:id="1817" w:author="Hanchen HC14 Li" w:date="2021-11-19T10:49:00Z">
              <w:r>
                <w:rPr>
                  <w:rFonts w:ascii="仿宋" w:hAnsi="仿宋" w:eastAsia="仿宋"/>
                  <w:highlight w:val="yellow"/>
                  <w:rPrChange w:id="1818" w:author="Hanchen HC14 Li" w:date="2021-11-19T14:53:00Z">
                    <w:rPr>
                      <w:rFonts w:ascii="仿宋" w:hAnsi="仿宋" w:eastAsia="仿宋"/>
                    </w:rPr>
                  </w:rPrChange>
                </w:rPr>
                <w:t>2</w:t>
              </w:r>
            </w:ins>
            <w:del w:id="1819" w:author="Hanchen HC14 Li" w:date="2021-11-19T10:49:00Z">
              <w:r>
                <w:rPr>
                  <w:rFonts w:ascii="仿宋" w:hAnsi="仿宋" w:eastAsia="仿宋"/>
                  <w:highlight w:val="yellow"/>
                  <w:rPrChange w:id="1820" w:author="Hanchen HC14 Li" w:date="2021-11-19T14:53:00Z">
                    <w:rPr>
                      <w:rFonts w:ascii="仿宋" w:hAnsi="仿宋" w:eastAsia="仿宋"/>
                    </w:rPr>
                  </w:rPrChange>
                </w:rPr>
                <w:delText>4</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预留</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highlight w:val="yellow"/>
                <w:rPrChange w:id="1821" w:author="Hanchen HC14 Li" w:date="2021-11-19T14:53:00Z">
                  <w:rPr>
                    <w:rFonts w:ascii="仿宋" w:hAnsi="仿宋" w:eastAsia="仿宋"/>
                  </w:rPr>
                </w:rPrChange>
              </w:rPr>
            </w:pPr>
            <w:del w:id="1822" w:author="Hanchen HC14 Li" w:date="2021-11-19T10:49:00Z">
              <w:r>
                <w:rPr>
                  <w:rFonts w:ascii="仿宋" w:hAnsi="仿宋" w:eastAsia="仿宋"/>
                  <w:highlight w:val="yellow"/>
                  <w:rPrChange w:id="1823" w:author="Hanchen HC14 Li" w:date="2021-11-19T14:53:00Z">
                    <w:rPr>
                      <w:rFonts w:ascii="仿宋" w:hAnsi="仿宋" w:eastAsia="仿宋"/>
                    </w:rPr>
                  </w:rPrChange>
                </w:rPr>
                <w:delText>100</w:delText>
              </w:r>
            </w:del>
            <w:ins w:id="1824" w:author="Hanchen HC14 Li" w:date="2021-11-19T10:49:00Z">
              <w:r>
                <w:rPr>
                  <w:rFonts w:ascii="仿宋" w:hAnsi="仿宋" w:eastAsia="仿宋"/>
                  <w:highlight w:val="yellow"/>
                  <w:rPrChange w:id="1825" w:author="Hanchen HC14 Li" w:date="2021-11-19T14:53:00Z">
                    <w:rPr>
                      <w:rFonts w:ascii="仿宋" w:hAnsi="仿宋" w:eastAsia="仿宋"/>
                    </w:rPr>
                  </w:rPrChange>
                </w:rPr>
                <w:t>50</w:t>
              </w:r>
            </w:ins>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ins w:id="1826" w:author="Hanchen HC14 Li" w:date="2021-11-19T14:24:00Z"/>
                <w:rFonts w:ascii="仿宋" w:hAnsi="仿宋" w:eastAsia="仿宋"/>
              </w:rPr>
            </w:pPr>
            <w:r>
              <w:rPr>
                <w:rFonts w:hint="eastAsia" w:ascii="仿宋" w:hAnsi="仿宋" w:eastAsia="仿宋"/>
              </w:rPr>
              <w:t>数据域2(对称密钥)</w:t>
            </w:r>
          </w:p>
          <w:p>
            <w:pPr>
              <w:rPr>
                <w:ins w:id="1827" w:author="Hanchen HC14 Li" w:date="2021-11-19T14:33:00Z"/>
                <w:rFonts w:ascii="仿宋" w:hAnsi="仿宋" w:eastAsia="仿宋"/>
                <w:highlight w:val="yellow"/>
                <w:rPrChange w:id="1828" w:author="Hanchen HC14 Li" w:date="2021-11-19T14:54:00Z">
                  <w:rPr>
                    <w:ins w:id="1829" w:author="Hanchen HC14 Li" w:date="2021-11-19T14:33:00Z"/>
                    <w:rFonts w:ascii="仿宋" w:hAnsi="仿宋" w:eastAsia="仿宋"/>
                  </w:rPr>
                </w:rPrChange>
              </w:rPr>
            </w:pPr>
            <w:ins w:id="1830" w:author="Hanchen HC14 Li" w:date="2021-11-19T14:24:00Z">
              <w:r>
                <w:rPr>
                  <w:rFonts w:hint="eastAsia" w:ascii="仿宋" w:hAnsi="仿宋" w:eastAsia="仿宋"/>
                  <w:highlight w:val="yellow"/>
                  <w:rPrChange w:id="1831" w:author="Hanchen HC14 Li" w:date="2021-11-19T14:54:00Z">
                    <w:rPr>
                      <w:rFonts w:hint="eastAsia" w:ascii="仿宋" w:hAnsi="仿宋" w:eastAsia="仿宋"/>
                    </w:rPr>
                  </w:rPrChange>
                </w:rPr>
                <w:t>密钥密文加密方式：使用卡号对</w:t>
              </w:r>
            </w:ins>
            <w:ins w:id="1832" w:author="Hanchen HC14 Li" w:date="2021-11-19T14:24:00Z">
              <w:r>
                <w:rPr>
                  <w:rFonts w:hint="eastAsia" w:ascii="仿宋" w:hAnsi="仿宋" w:eastAsia="仿宋"/>
                  <w:highlight w:val="yellow"/>
                  <w:rPrChange w:id="1833" w:author="Hanchen HC14 Li" w:date="2021-11-19T14:54:00Z">
                    <w:rPr>
                      <w:rFonts w:hint="eastAsia" w:ascii="仿宋" w:hAnsi="仿宋" w:eastAsia="仿宋"/>
                    </w:rPr>
                  </w:rPrChange>
                </w:rPr>
                <w:t>加密机</w:t>
              </w:r>
            </w:ins>
            <w:ins w:id="1834" w:author="Hanchen HC14 Li" w:date="2021-11-19T14:24:00Z">
              <w:r>
                <w:rPr>
                  <w:rFonts w:hint="eastAsia" w:ascii="仿宋" w:hAnsi="仿宋" w:eastAsia="仿宋"/>
                  <w:highlight w:val="yellow"/>
                  <w:rPrChange w:id="1835" w:author="Hanchen HC14 Li" w:date="2021-11-19T14:54:00Z">
                    <w:rPr>
                      <w:rFonts w:hint="eastAsia" w:ascii="仿宋" w:hAnsi="仿宋" w:eastAsia="仿宋"/>
                    </w:rPr>
                  </w:rPrChange>
                </w:rPr>
                <w:t>数据保护密钥做一次分散，得到该卡的</w:t>
              </w:r>
            </w:ins>
            <w:ins w:id="1836" w:author="Hanchen HC14 Li" w:date="2021-11-19T14:25:00Z">
              <w:r>
                <w:rPr>
                  <w:rFonts w:hint="eastAsia" w:ascii="仿宋" w:hAnsi="仿宋" w:eastAsia="仿宋"/>
                  <w:highlight w:val="yellow"/>
                  <w:rPrChange w:id="1837" w:author="Hanchen HC14 Li" w:date="2021-11-19T14:54:00Z">
                    <w:rPr>
                      <w:rFonts w:hint="eastAsia" w:ascii="仿宋" w:hAnsi="仿宋" w:eastAsia="仿宋"/>
                    </w:rPr>
                  </w:rPrChange>
                </w:rPr>
                <w:t>保护密钥。获取密钥明文后，使用该卡的保护密钥对</w:t>
              </w:r>
            </w:ins>
            <w:ins w:id="1838" w:author="Hanchen HC14 Li" w:date="2021-11-19T14:32:00Z">
              <w:r>
                <w:rPr>
                  <w:rFonts w:hint="eastAsia" w:ascii="仿宋" w:hAnsi="仿宋" w:eastAsia="仿宋"/>
                  <w:highlight w:val="yellow"/>
                  <w:rPrChange w:id="1839" w:author="Hanchen HC14 Li" w:date="2021-11-19T14:54:00Z">
                    <w:rPr>
                      <w:rFonts w:hint="eastAsia" w:ascii="仿宋" w:hAnsi="仿宋" w:eastAsia="仿宋"/>
                    </w:rPr>
                  </w:rPrChange>
                </w:rPr>
                <w:t>主控等卡密钥进行</w:t>
              </w:r>
            </w:ins>
            <w:ins w:id="1840" w:author="Hanchen HC14 Li" w:date="2021-11-19T14:32:00Z">
              <w:r>
                <w:rPr>
                  <w:rFonts w:ascii="仿宋" w:hAnsi="仿宋" w:eastAsia="仿宋"/>
                  <w:highlight w:val="yellow"/>
                  <w:rPrChange w:id="1841" w:author="Hanchen HC14 Li" w:date="2021-11-19T14:54:00Z">
                    <w:rPr>
                      <w:rFonts w:ascii="仿宋" w:hAnsi="仿宋" w:eastAsia="仿宋"/>
                    </w:rPr>
                  </w:rPrChange>
                </w:rPr>
                <w:t>CBC3DES计算，iv=</w:t>
              </w:r>
            </w:ins>
            <w:ins w:id="1842" w:author="Hanchen HC14 Li" w:date="2021-11-19T14:32:00Z">
              <w:r>
                <w:rPr>
                  <w:rFonts w:ascii="仿宋" w:hAnsi="仿宋" w:eastAsia="仿宋"/>
                  <w:highlight w:val="yellow"/>
                  <w:rPrChange w:id="1843" w:author="Hanchen HC14 Li" w:date="2021-11-19T14:54:00Z">
                    <w:rPr>
                      <w:rFonts w:ascii="仿宋" w:hAnsi="仿宋" w:eastAsia="仿宋"/>
                    </w:rPr>
                  </w:rPrChange>
                </w:rPr>
                <w:t>”</w:t>
              </w:r>
            </w:ins>
            <w:ins w:id="1844" w:author="Hanchen HC14 Li" w:date="2021-11-19T14:32:00Z">
              <w:r>
                <w:rPr>
                  <w:highlight w:val="yellow"/>
                  <w:rPrChange w:id="1845" w:author="Hanchen HC14 Li" w:date="2021-11-19T14:54:00Z">
                    <w:rPr/>
                  </w:rPrChange>
                </w:rPr>
                <w:t xml:space="preserve"> </w:t>
              </w:r>
            </w:ins>
            <w:ins w:id="1846" w:author="Hanchen HC14 Li" w:date="2021-11-19T14:32:00Z">
              <w:r>
                <w:rPr>
                  <w:rFonts w:ascii="仿宋" w:hAnsi="仿宋" w:eastAsia="仿宋"/>
                  <w:highlight w:val="yellow"/>
                  <w:rPrChange w:id="1847" w:author="Hanchen HC14 Li" w:date="2021-11-19T14:54:00Z">
                    <w:rPr>
                      <w:rFonts w:ascii="仿宋" w:hAnsi="仿宋" w:eastAsia="仿宋"/>
                    </w:rPr>
                  </w:rPrChange>
                </w:rPr>
                <w:t>0000000000000000”</w:t>
              </w:r>
            </w:ins>
          </w:p>
          <w:p>
            <w:pPr>
              <w:rPr>
                <w:ins w:id="1848" w:author="Hanchen HC14 Li" w:date="2021-11-19T14:53:00Z"/>
                <w:rFonts w:ascii="仿宋" w:hAnsi="仿宋" w:eastAsia="仿宋"/>
                <w:highlight w:val="yellow"/>
                <w:rPrChange w:id="1849" w:author="Hanchen HC14 Li" w:date="2021-11-19T14:54:00Z">
                  <w:rPr>
                    <w:ins w:id="1850" w:author="Hanchen HC14 Li" w:date="2021-11-19T14:53:00Z"/>
                    <w:rFonts w:ascii="仿宋" w:hAnsi="仿宋" w:eastAsia="仿宋"/>
                  </w:rPr>
                </w:rPrChange>
              </w:rPr>
            </w:pPr>
            <w:ins w:id="1851" w:author="Hanchen HC14 Li" w:date="2021-11-19T14:33:00Z">
              <w:r>
                <w:rPr>
                  <w:rFonts w:hint="eastAsia" w:ascii="仿宋" w:hAnsi="仿宋" w:eastAsia="仿宋"/>
                  <w:highlight w:val="yellow"/>
                  <w:rPrChange w:id="1852" w:author="Hanchen HC14 Li" w:date="2021-11-19T14:54:00Z">
                    <w:rPr>
                      <w:rFonts w:hint="eastAsia" w:ascii="仿宋" w:hAnsi="仿宋" w:eastAsia="仿宋"/>
                    </w:rPr>
                  </w:rPrChange>
                </w:rPr>
                <w:t>举例：</w:t>
              </w:r>
            </w:ins>
          </w:p>
          <w:p>
            <w:pPr>
              <w:rPr>
                <w:ins w:id="1853" w:author="Hanchen HC14 Li" w:date="2021-11-19T14:33:00Z"/>
                <w:rFonts w:ascii="仿宋" w:hAnsi="仿宋" w:eastAsia="仿宋"/>
                <w:highlight w:val="yellow"/>
                <w:rPrChange w:id="1854" w:author="Hanchen HC14 Li" w:date="2021-11-19T14:54:00Z">
                  <w:rPr>
                    <w:ins w:id="1855" w:author="Hanchen HC14 Li" w:date="2021-11-19T14:33:00Z"/>
                    <w:rFonts w:ascii="仿宋" w:hAnsi="仿宋" w:eastAsia="仿宋"/>
                  </w:rPr>
                </w:rPrChange>
              </w:rPr>
            </w:pPr>
            <w:ins w:id="1856" w:author="Hanchen HC14 Li" w:date="2021-11-19T14:33:00Z">
              <w:r>
                <w:rPr>
                  <w:rFonts w:ascii="仿宋" w:hAnsi="仿宋" w:eastAsia="仿宋"/>
                  <w:highlight w:val="yellow"/>
                  <w:rPrChange w:id="1857" w:author="Hanchen HC14 Li" w:date="2021-11-19T14:54:00Z">
                    <w:rPr>
                      <w:rFonts w:ascii="仿宋" w:hAnsi="仿宋" w:eastAsia="仿宋"/>
                    </w:rPr>
                  </w:rPrChange>
                </w:rPr>
                <w:t>16HEX</w:t>
              </w:r>
            </w:ins>
            <w:ins w:id="1858" w:author="Hanchen HC14 Li" w:date="2021-11-19T14:33:00Z">
              <w:r>
                <w:rPr>
                  <w:rFonts w:hint="eastAsia" w:ascii="仿宋" w:hAnsi="仿宋" w:eastAsia="仿宋"/>
                  <w:highlight w:val="yellow"/>
                  <w:rPrChange w:id="1859" w:author="Hanchen HC14 Li" w:date="2021-11-19T14:54:00Z">
                    <w:rPr>
                      <w:rFonts w:hint="eastAsia" w:ascii="仿宋" w:hAnsi="仿宋" w:eastAsia="仿宋"/>
                    </w:rPr>
                  </w:rPrChange>
                </w:rPr>
                <w:t>密钥密文</w:t>
              </w:r>
            </w:ins>
            <w:ins w:id="1860" w:author="Hanchen HC14 Li" w:date="2021-11-19T14:33:00Z">
              <w:r>
                <w:rPr>
                  <w:rFonts w:ascii="仿宋" w:hAnsi="仿宋" w:eastAsia="仿宋"/>
                  <w:highlight w:val="yellow"/>
                  <w:rPrChange w:id="1861" w:author="Hanchen HC14 Li" w:date="2021-11-19T14:54:00Z">
                    <w:rPr>
                      <w:rFonts w:ascii="仿宋" w:hAnsi="仿宋" w:eastAsia="仿宋"/>
                    </w:rPr>
                  </w:rPrChange>
                </w:rPr>
                <w:t>=</w:t>
              </w:r>
            </w:ins>
            <w:ins w:id="1862" w:author="Hanchen HC14 Li" w:date="2021-11-19T14:33:00Z">
              <w:r>
                <w:rPr>
                  <w:rFonts w:ascii="仿宋" w:hAnsi="仿宋" w:eastAsia="仿宋"/>
                  <w:highlight w:val="yellow"/>
                  <w:rPrChange w:id="1863" w:author="Hanchen HC14 Li" w:date="2021-11-19T14:54:00Z">
                    <w:rPr>
                      <w:rFonts w:ascii="仿宋" w:hAnsi="仿宋" w:eastAsia="仿宋"/>
                    </w:rPr>
                  </w:rPrChange>
                </w:rPr>
                <w:t>CBC_TripDESencrypt</w:t>
              </w:r>
            </w:ins>
            <w:ins w:id="1864" w:author="Hanchen HC14 Li" w:date="2021-11-19T14:33:00Z">
              <w:r>
                <w:rPr>
                  <w:rFonts w:ascii="仿宋" w:hAnsi="仿宋" w:eastAsia="仿宋"/>
                  <w:highlight w:val="yellow"/>
                  <w:rPrChange w:id="1865" w:author="Hanchen HC14 Li" w:date="2021-11-19T14:54:00Z">
                    <w:rPr>
                      <w:rFonts w:ascii="仿宋" w:hAnsi="仿宋" w:eastAsia="仿宋"/>
                    </w:rPr>
                  </w:rPrChange>
                </w:rPr>
                <w:t>(</w:t>
              </w:r>
            </w:ins>
            <w:ins w:id="1866" w:author="Hanchen HC14 Li" w:date="2021-11-19T14:33:00Z">
              <w:r>
                <w:rPr>
                  <w:rFonts w:hint="eastAsia" w:ascii="仿宋" w:hAnsi="仿宋" w:eastAsia="仿宋"/>
                  <w:highlight w:val="yellow"/>
                  <w:rPrChange w:id="1867" w:author="Hanchen HC14 Li" w:date="2021-11-19T14:54:00Z">
                    <w:rPr>
                      <w:rFonts w:hint="eastAsia" w:ascii="仿宋" w:hAnsi="仿宋" w:eastAsia="仿宋"/>
                    </w:rPr>
                  </w:rPrChange>
                </w:rPr>
                <w:t>该卡保护密钥</w:t>
              </w:r>
            </w:ins>
            <w:ins w:id="1868" w:author="Hanchen HC14 Li" w:date="2021-11-19T14:33:00Z">
              <w:r>
                <w:rPr>
                  <w:rFonts w:ascii="仿宋" w:hAnsi="仿宋" w:eastAsia="仿宋"/>
                  <w:highlight w:val="yellow"/>
                  <w:rPrChange w:id="1869" w:author="Hanchen HC14 Li" w:date="2021-11-19T14:54:00Z">
                    <w:rPr>
                      <w:rFonts w:ascii="仿宋" w:hAnsi="仿宋" w:eastAsia="仿宋"/>
                    </w:rPr>
                  </w:rPrChange>
                </w:rPr>
                <w:t xml:space="preserve">, </w:t>
              </w:r>
            </w:ins>
            <w:ins w:id="1870" w:author="Hanchen HC14 Li" w:date="2021-11-19T14:33:00Z">
              <w:r>
                <w:rPr>
                  <w:rFonts w:hint="eastAsia" w:ascii="仿宋" w:hAnsi="仿宋" w:eastAsia="仿宋"/>
                  <w:highlight w:val="yellow"/>
                  <w:rPrChange w:id="1871" w:author="Hanchen HC14 Li" w:date="2021-11-19T14:54:00Z">
                    <w:rPr>
                      <w:rFonts w:hint="eastAsia" w:ascii="仿宋" w:hAnsi="仿宋" w:eastAsia="仿宋"/>
                    </w:rPr>
                  </w:rPrChange>
                </w:rPr>
                <w:t>充值密钥</w:t>
              </w:r>
            </w:ins>
            <w:ins w:id="1872" w:author="Hanchen HC14 Li" w:date="2021-11-19T14:33:00Z">
              <w:r>
                <w:rPr>
                  <w:rFonts w:ascii="仿宋" w:hAnsi="仿宋" w:eastAsia="仿宋"/>
                  <w:highlight w:val="yellow"/>
                  <w:rPrChange w:id="1873" w:author="Hanchen HC14 Li" w:date="2021-11-19T14:54:00Z">
                    <w:rPr>
                      <w:rFonts w:ascii="仿宋" w:hAnsi="仿宋" w:eastAsia="仿宋"/>
                    </w:rPr>
                  </w:rPrChange>
                </w:rPr>
                <w:t>, "0000000000000000")</w:t>
              </w:r>
            </w:ins>
          </w:p>
          <w:p>
            <w:pPr>
              <w:rPr>
                <w:rFonts w:ascii="仿宋" w:hAnsi="仿宋" w:eastAsia="仿宋"/>
              </w:rPr>
            </w:pPr>
            <w:ins w:id="1874" w:author="Hanchen HC14 Li" w:date="2021-11-19T14:33:00Z">
              <w:r>
                <w:rPr>
                  <w:rFonts w:ascii="仿宋" w:hAnsi="仿宋" w:eastAsia="仿宋"/>
                  <w:highlight w:val="yellow"/>
                  <w:rPrChange w:id="1875" w:author="Hanchen HC14 Li" w:date="2021-11-19T14:54:00Z">
                    <w:rPr>
                      <w:rFonts w:ascii="仿宋" w:hAnsi="仿宋" w:eastAsia="仿宋"/>
                    </w:rPr>
                  </w:rPrChange>
                </w:rPr>
                <w:t>8HEX</w:t>
              </w:r>
            </w:ins>
            <w:ins w:id="1876" w:author="Hanchen HC14 Li" w:date="2021-11-19T14:33:00Z">
              <w:r>
                <w:rPr>
                  <w:rFonts w:hint="eastAsia" w:ascii="仿宋" w:hAnsi="仿宋" w:eastAsia="仿宋"/>
                  <w:highlight w:val="yellow"/>
                  <w:rPrChange w:id="1877" w:author="Hanchen HC14 Li" w:date="2021-11-19T14:54:00Z">
                    <w:rPr>
                      <w:rFonts w:hint="eastAsia" w:ascii="仿宋" w:hAnsi="仿宋" w:eastAsia="仿宋"/>
                    </w:rPr>
                  </w:rPrChange>
                </w:rPr>
                <w:t>校验值</w:t>
              </w:r>
            </w:ins>
            <w:ins w:id="1878" w:author="Hanchen HC14 Li" w:date="2021-11-19T14:33:00Z">
              <w:r>
                <w:rPr>
                  <w:rFonts w:ascii="仿宋" w:hAnsi="仿宋" w:eastAsia="仿宋"/>
                  <w:highlight w:val="yellow"/>
                  <w:rPrChange w:id="1879" w:author="Hanchen HC14 Li" w:date="2021-11-19T14:54:00Z">
                    <w:rPr>
                      <w:rFonts w:ascii="仿宋" w:hAnsi="仿宋" w:eastAsia="仿宋"/>
                    </w:rPr>
                  </w:rPrChange>
                </w:rPr>
                <w:t>=</w:t>
              </w:r>
            </w:ins>
            <w:ins w:id="1880" w:author="Hanchen HC14 Li" w:date="2021-11-19T14:53:00Z">
              <w:r>
                <w:rPr>
                  <w:rFonts w:ascii="仿宋" w:hAnsi="仿宋" w:eastAsia="仿宋"/>
                  <w:highlight w:val="yellow"/>
                  <w:rPrChange w:id="1881" w:author="Hanchen HC14 Li" w:date="2021-11-19T14:54:00Z">
                    <w:rPr>
                      <w:rFonts w:ascii="仿宋" w:hAnsi="仿宋" w:eastAsia="仿宋"/>
                    </w:rPr>
                  </w:rPrChange>
                </w:rPr>
                <w:t>TripDESencrypt</w:t>
              </w:r>
            </w:ins>
            <w:ins w:id="1882" w:author="Hanchen HC14 Li" w:date="2021-11-19T14:53:00Z">
              <w:r>
                <w:rPr>
                  <w:rFonts w:ascii="仿宋" w:hAnsi="仿宋" w:eastAsia="仿宋"/>
                  <w:highlight w:val="yellow"/>
                  <w:rPrChange w:id="1883" w:author="Hanchen HC14 Li" w:date="2021-11-19T14:54:00Z">
                    <w:rPr>
                      <w:rFonts w:ascii="仿宋" w:hAnsi="仿宋" w:eastAsia="仿宋"/>
                    </w:rPr>
                  </w:rPrChange>
                </w:rPr>
                <w:t>(key, "0000000000000000")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884" w:author="UserA" w:date="2021-12-07T16:06:05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609" w:hRule="atLeast"/>
        </w:trPr>
        <w:tc>
          <w:tcPr>
            <w:tcW w:w="2130" w:type="dxa"/>
            <w:tcPrChange w:id="1885" w:author="UserA" w:date="2021-12-07T16:06:05Z">
              <w:tcPr>
                <w:tcW w:w="2130" w:type="dxa"/>
              </w:tcPr>
            </w:tcPrChange>
          </w:tcPr>
          <w:p>
            <w:pPr>
              <w:rPr>
                <w:rFonts w:ascii="仿宋" w:hAnsi="仿宋" w:eastAsia="仿宋"/>
              </w:rPr>
            </w:pPr>
            <w:r>
              <w:rPr>
                <w:rFonts w:hint="eastAsia" w:ascii="仿宋" w:hAnsi="仿宋" w:eastAsia="仿宋"/>
              </w:rPr>
              <w:t>用户卡主控密钥</w:t>
            </w:r>
          </w:p>
        </w:tc>
        <w:tc>
          <w:tcPr>
            <w:tcW w:w="1664" w:type="dxa"/>
            <w:tcPrChange w:id="1886" w:author="UserA" w:date="2021-12-07T16:06:05Z">
              <w:tcPr>
                <w:tcW w:w="1664" w:type="dxa"/>
              </w:tcPr>
            </w:tcPrChange>
          </w:tcPr>
          <w:p>
            <w:pPr>
              <w:rPr>
                <w:rFonts w:ascii="仿宋" w:hAnsi="仿宋" w:eastAsia="仿宋"/>
              </w:rPr>
            </w:pPr>
            <w:r>
              <w:rPr>
                <w:rFonts w:ascii="仿宋" w:hAnsi="仿宋" w:eastAsia="仿宋"/>
              </w:rPr>
              <w:t>Ans</w:t>
            </w:r>
          </w:p>
        </w:tc>
        <w:tc>
          <w:tcPr>
            <w:tcW w:w="1843" w:type="dxa"/>
            <w:tcPrChange w:id="1887" w:author="UserA" w:date="2021-12-07T16:06:05Z">
              <w:tcPr>
                <w:tcW w:w="1843" w:type="dxa"/>
              </w:tcPr>
            </w:tcPrChange>
          </w:tcPr>
          <w:p>
            <w:pPr>
              <w:rPr>
                <w:rFonts w:ascii="仿宋" w:hAnsi="仿宋" w:eastAsia="仿宋"/>
                <w:highlight w:val="yellow"/>
                <w:rPrChange w:id="1888" w:author="Hanchen HC14 Li" w:date="2021-11-19T14:54:00Z">
                  <w:rPr>
                    <w:rFonts w:ascii="仿宋" w:hAnsi="仿宋" w:eastAsia="仿宋"/>
                  </w:rPr>
                </w:rPrChange>
              </w:rPr>
            </w:pPr>
            <w:del w:id="1889" w:author="Hanchen HC14 Li" w:date="2021-11-19T10:50:00Z">
              <w:r>
                <w:rPr>
                  <w:rFonts w:ascii="仿宋" w:hAnsi="仿宋" w:eastAsia="仿宋"/>
                  <w:highlight w:val="yellow"/>
                  <w:rPrChange w:id="1890" w:author="Hanchen HC14 Li" w:date="2021-11-19T14:54:00Z">
                    <w:rPr>
                      <w:rFonts w:ascii="仿宋" w:hAnsi="仿宋" w:eastAsia="仿宋"/>
                    </w:rPr>
                  </w:rPrChange>
                </w:rPr>
                <w:delText>48</w:delText>
              </w:r>
            </w:del>
            <w:ins w:id="1891" w:author="Hanchen HC14 Li" w:date="2021-11-19T10:50:00Z">
              <w:r>
                <w:rPr>
                  <w:rFonts w:ascii="仿宋" w:hAnsi="仿宋" w:eastAsia="仿宋"/>
                  <w:highlight w:val="yellow"/>
                  <w:rPrChange w:id="1892" w:author="Hanchen HC14 Li" w:date="2021-11-19T14:54:00Z">
                    <w:rPr>
                      <w:rFonts w:ascii="仿宋" w:hAnsi="仿宋" w:eastAsia="仿宋"/>
                    </w:rPr>
                  </w:rPrChange>
                </w:rPr>
                <w:t>24</w:t>
              </w:r>
            </w:ins>
          </w:p>
        </w:tc>
        <w:tc>
          <w:tcPr>
            <w:tcW w:w="2885" w:type="dxa"/>
            <w:tcPrChange w:id="1893" w:author="UserA" w:date="2021-12-07T16:06:05Z">
              <w:tcPr>
                <w:tcW w:w="2885" w:type="dxa"/>
              </w:tcPr>
            </w:tcPrChange>
          </w:tcPr>
          <w:p>
            <w:pPr>
              <w:rPr>
                <w:rFonts w:ascii="仿宋" w:hAnsi="仿宋" w:eastAsia="仿宋"/>
                <w:highlight w:val="yellow"/>
                <w:rPrChange w:id="1894" w:author="Hanchen HC14 Li" w:date="2021-11-19T14:54:00Z">
                  <w:rPr>
                    <w:rFonts w:ascii="仿宋" w:hAnsi="仿宋" w:eastAsia="仿宋"/>
                  </w:rPr>
                </w:rPrChange>
              </w:rPr>
            </w:pPr>
            <w:ins w:id="1895" w:author="Hanchen HC14 Li" w:date="2021-11-19T14:11:00Z">
              <w:r>
                <w:rPr>
                  <w:rFonts w:ascii="仿宋" w:hAnsi="仿宋" w:eastAsia="仿宋"/>
                  <w:highlight w:val="yellow"/>
                  <w:rPrChange w:id="1896" w:author="Hanchen HC14 Li" w:date="2021-11-19T14:54:00Z">
                    <w:rPr>
                      <w:rFonts w:ascii="仿宋" w:hAnsi="仿宋" w:eastAsia="仿宋"/>
                    </w:rPr>
                  </w:rPrChange>
                </w:rPr>
                <w:t>16HEX</w:t>
              </w:r>
            </w:ins>
            <w:ins w:id="1897" w:author="Hanchen HC14 Li" w:date="2021-11-19T10:50:00Z">
              <w:r>
                <w:rPr>
                  <w:rFonts w:hint="eastAsia" w:ascii="仿宋" w:hAnsi="仿宋" w:eastAsia="仿宋"/>
                  <w:highlight w:val="yellow"/>
                  <w:rPrChange w:id="1898" w:author="Hanchen HC14 Li" w:date="2021-11-19T14:54:00Z">
                    <w:rPr>
                      <w:rFonts w:hint="eastAsia" w:ascii="仿宋" w:hAnsi="仿宋" w:eastAsia="仿宋"/>
                    </w:rPr>
                  </w:rPrChange>
                </w:rPr>
                <w:t>密钥</w:t>
              </w:r>
            </w:ins>
            <w:ins w:id="1899" w:author="Hanchen HC14 Li" w:date="2021-11-19T14:24:00Z">
              <w:r>
                <w:rPr>
                  <w:rFonts w:hint="eastAsia" w:ascii="仿宋" w:hAnsi="仿宋" w:eastAsia="仿宋"/>
                  <w:highlight w:val="yellow"/>
                  <w:rPrChange w:id="1900" w:author="Hanchen HC14 Li" w:date="2021-11-19T14:54:00Z">
                    <w:rPr>
                      <w:rFonts w:hint="eastAsia" w:ascii="仿宋" w:hAnsi="仿宋" w:eastAsia="仿宋"/>
                    </w:rPr>
                  </w:rPrChange>
                </w:rPr>
                <w:t>密文</w:t>
              </w:r>
            </w:ins>
            <w:ins w:id="1901" w:author="Hanchen HC14 Li" w:date="2021-11-19T10:50:00Z">
              <w:r>
                <w:rPr>
                  <w:rFonts w:ascii="仿宋" w:hAnsi="仿宋" w:eastAsia="仿宋"/>
                  <w:highlight w:val="yellow"/>
                  <w:rPrChange w:id="1902" w:author="Hanchen HC14 Li" w:date="2021-11-19T14:54:00Z">
                    <w:rPr>
                      <w:rFonts w:ascii="仿宋" w:hAnsi="仿宋" w:eastAsia="仿宋"/>
                    </w:rPr>
                  </w:rPrChange>
                </w:rPr>
                <w:t>+</w:t>
              </w:r>
            </w:ins>
            <w:ins w:id="1903" w:author="Hanchen HC14 Li" w:date="2021-11-19T14:11:00Z">
              <w:r>
                <w:rPr>
                  <w:rFonts w:ascii="仿宋" w:hAnsi="仿宋" w:eastAsia="仿宋"/>
                  <w:highlight w:val="yellow"/>
                  <w:rPrChange w:id="1904" w:author="Hanchen HC14 Li" w:date="2021-11-19T14:54:00Z">
                    <w:rPr>
                      <w:rFonts w:ascii="仿宋" w:hAnsi="仿宋" w:eastAsia="仿宋"/>
                    </w:rPr>
                  </w:rPrChange>
                </w:rPr>
                <w:t>8HEX</w:t>
              </w:r>
            </w:ins>
            <w:ins w:id="1905" w:author="Hanchen HC14 Li" w:date="2021-11-19T10:50:00Z">
              <w:r>
                <w:rPr>
                  <w:rFonts w:hint="eastAsia" w:ascii="仿宋" w:hAnsi="仿宋" w:eastAsia="仿宋"/>
                  <w:highlight w:val="yellow"/>
                  <w:rPrChange w:id="1906" w:author="Hanchen HC14 Li" w:date="2021-11-19T14:54:00Z">
                    <w:rPr>
                      <w:rFonts w:hint="eastAsia" w:ascii="仿宋" w:hAnsi="仿宋" w:eastAsia="仿宋"/>
                    </w:rPr>
                  </w:rPrChange>
                </w:rPr>
                <w:t>校验值</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908" w:author="UserA" w:date="2021-12-07T16:05:4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90" w:hRule="atLeast"/>
          <w:del w:id="1907" w:author="Hanchen HC14 Li" w:date="2021-11-17T22:23:00Z"/>
        </w:trPr>
        <w:tc>
          <w:tcPr>
            <w:tcW w:w="2130" w:type="dxa"/>
            <w:tcPrChange w:id="1909" w:author="UserA" w:date="2021-12-07T16:05:40Z">
              <w:tcPr>
                <w:tcW w:w="2130" w:type="dxa"/>
              </w:tcPr>
            </w:tcPrChange>
          </w:tcPr>
          <w:p>
            <w:pPr>
              <w:rPr>
                <w:del w:id="1910" w:author="Hanchen HC14 Li" w:date="2021-11-17T22:23:00Z"/>
                <w:rFonts w:ascii="仿宋" w:hAnsi="仿宋" w:eastAsia="仿宋"/>
              </w:rPr>
            </w:pPr>
            <w:del w:id="1911" w:author="Hanchen HC14 Li" w:date="2021-11-17T22:23:00Z">
              <w:r>
                <w:rPr>
                  <w:rFonts w:hint="eastAsia" w:ascii="仿宋" w:hAnsi="仿宋" w:eastAsia="仿宋"/>
                </w:rPr>
                <w:delText>用户卡主控密钥</w:delText>
              </w:r>
            </w:del>
          </w:p>
        </w:tc>
        <w:tc>
          <w:tcPr>
            <w:tcW w:w="1664" w:type="dxa"/>
            <w:tcPrChange w:id="1912" w:author="UserA" w:date="2021-12-07T16:05:40Z">
              <w:tcPr>
                <w:tcW w:w="1664" w:type="dxa"/>
              </w:tcPr>
            </w:tcPrChange>
          </w:tcPr>
          <w:p>
            <w:pPr>
              <w:rPr>
                <w:del w:id="1913" w:author="Hanchen HC14 Li" w:date="2021-11-17T22:23:00Z"/>
                <w:rFonts w:ascii="仿宋" w:hAnsi="仿宋" w:eastAsia="仿宋"/>
              </w:rPr>
            </w:pPr>
            <w:del w:id="1914" w:author="Hanchen HC14 Li" w:date="2021-11-17T22:23:00Z">
              <w:r>
                <w:rPr>
                  <w:rFonts w:ascii="仿宋" w:hAnsi="仿宋" w:eastAsia="仿宋"/>
                </w:rPr>
                <w:delText>Ans</w:delText>
              </w:r>
            </w:del>
          </w:p>
        </w:tc>
        <w:tc>
          <w:tcPr>
            <w:tcW w:w="1843" w:type="dxa"/>
            <w:tcPrChange w:id="1915" w:author="UserA" w:date="2021-12-07T16:05:40Z">
              <w:tcPr>
                <w:tcW w:w="1843" w:type="dxa"/>
              </w:tcPr>
            </w:tcPrChange>
          </w:tcPr>
          <w:p>
            <w:pPr>
              <w:rPr>
                <w:del w:id="1916" w:author="Hanchen HC14 Li" w:date="2021-11-17T22:23:00Z"/>
                <w:rFonts w:ascii="仿宋" w:hAnsi="仿宋" w:eastAsia="仿宋"/>
              </w:rPr>
            </w:pPr>
            <w:del w:id="1917" w:author="Hanchen HC14 Li" w:date="2021-11-17T22:23:00Z">
              <w:r>
                <w:rPr>
                  <w:rFonts w:ascii="仿宋" w:hAnsi="仿宋" w:eastAsia="仿宋"/>
                </w:rPr>
                <w:delText>48</w:delText>
              </w:r>
            </w:del>
          </w:p>
        </w:tc>
        <w:tc>
          <w:tcPr>
            <w:tcW w:w="2885" w:type="dxa"/>
            <w:tcPrChange w:id="1918" w:author="UserA" w:date="2021-12-07T16:05:40Z">
              <w:tcPr>
                <w:tcW w:w="2885" w:type="dxa"/>
              </w:tcPr>
            </w:tcPrChange>
          </w:tcPr>
          <w:p>
            <w:pPr>
              <w:rPr>
                <w:del w:id="1919" w:author="Hanchen HC14 Li" w:date="2021-11-17T22:23:00Z"/>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用户卡维护密钥</w:t>
            </w:r>
          </w:p>
        </w:tc>
        <w:tc>
          <w:tcPr>
            <w:tcW w:w="1664" w:type="dxa"/>
          </w:tcPr>
          <w:p>
            <w:pPr>
              <w:rPr>
                <w:rFonts w:ascii="仿宋" w:hAnsi="仿宋" w:eastAsia="仿宋"/>
              </w:rPr>
            </w:pPr>
            <w:r>
              <w:rPr>
                <w:rFonts w:hint="eastAsia" w:ascii="仿宋" w:hAnsi="仿宋" w:eastAsia="仿宋"/>
              </w:rPr>
              <w:t>ans</w:t>
            </w:r>
          </w:p>
        </w:tc>
        <w:tc>
          <w:tcPr>
            <w:tcW w:w="1843" w:type="dxa"/>
          </w:tcPr>
          <w:p>
            <w:pPr>
              <w:rPr>
                <w:rFonts w:ascii="仿宋" w:hAnsi="仿宋" w:eastAsia="仿宋"/>
                <w:highlight w:val="yellow"/>
                <w:rPrChange w:id="1920" w:author="Hanchen HC14 Li" w:date="2021-11-19T14:54:00Z">
                  <w:rPr>
                    <w:rFonts w:ascii="仿宋" w:hAnsi="仿宋" w:eastAsia="仿宋"/>
                  </w:rPr>
                </w:rPrChange>
              </w:rPr>
            </w:pPr>
            <w:ins w:id="1921" w:author="Hanchen HC14 Li" w:date="2021-11-19T14:05:00Z">
              <w:r>
                <w:rPr>
                  <w:rFonts w:ascii="仿宋" w:hAnsi="仿宋" w:eastAsia="仿宋"/>
                  <w:highlight w:val="yellow"/>
                  <w:rPrChange w:id="1922" w:author="Hanchen HC14 Li" w:date="2021-11-19T14:54:00Z">
                    <w:rPr>
                      <w:rFonts w:ascii="仿宋" w:hAnsi="仿宋" w:eastAsia="仿宋"/>
                    </w:rPr>
                  </w:rPrChange>
                </w:rPr>
                <w:t>24</w:t>
              </w:r>
            </w:ins>
            <w:del w:id="1923" w:author="Hanchen HC14 Li" w:date="2021-11-19T14:05:00Z">
              <w:r>
                <w:rPr>
                  <w:rFonts w:ascii="仿宋" w:hAnsi="仿宋" w:eastAsia="仿宋"/>
                  <w:highlight w:val="yellow"/>
                  <w:rPrChange w:id="1924"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用户卡应用主控密钥</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rFonts w:ascii="仿宋" w:hAnsi="仿宋" w:eastAsia="仿宋"/>
                <w:highlight w:val="yellow"/>
                <w:rPrChange w:id="1925" w:author="Hanchen HC14 Li" w:date="2021-11-19T14:54:00Z">
                  <w:rPr>
                    <w:rFonts w:ascii="仿宋" w:hAnsi="仿宋" w:eastAsia="仿宋"/>
                  </w:rPr>
                </w:rPrChange>
              </w:rPr>
            </w:pPr>
            <w:ins w:id="1926" w:author="Hanchen HC14 Li" w:date="2021-11-19T14:05:00Z">
              <w:r>
                <w:rPr>
                  <w:rFonts w:ascii="仿宋" w:hAnsi="仿宋" w:eastAsia="仿宋"/>
                  <w:highlight w:val="yellow"/>
                  <w:rPrChange w:id="1927" w:author="Hanchen HC14 Li" w:date="2021-11-19T14:54:00Z">
                    <w:rPr>
                      <w:rFonts w:ascii="仿宋" w:hAnsi="仿宋" w:eastAsia="仿宋"/>
                    </w:rPr>
                  </w:rPrChange>
                </w:rPr>
                <w:t>24</w:t>
              </w:r>
            </w:ins>
            <w:del w:id="1928" w:author="Hanchen HC14 Li" w:date="2021-11-19T14:05:00Z">
              <w:r>
                <w:rPr>
                  <w:rFonts w:ascii="仿宋" w:hAnsi="仿宋" w:eastAsia="仿宋"/>
                  <w:highlight w:val="yellow"/>
                  <w:rPrChange w:id="1929"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用户卡应用维护密钥</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rFonts w:ascii="仿宋" w:hAnsi="仿宋" w:eastAsia="仿宋"/>
                <w:highlight w:val="yellow"/>
                <w:rPrChange w:id="1930" w:author="Hanchen HC14 Li" w:date="2021-11-19T14:54:00Z">
                  <w:rPr>
                    <w:rFonts w:ascii="仿宋" w:hAnsi="仿宋" w:eastAsia="仿宋"/>
                  </w:rPr>
                </w:rPrChange>
              </w:rPr>
            </w:pPr>
            <w:ins w:id="1931" w:author="Hanchen HC14 Li" w:date="2021-11-19T14:05:00Z">
              <w:r>
                <w:rPr>
                  <w:rFonts w:ascii="仿宋" w:hAnsi="仿宋" w:eastAsia="仿宋"/>
                  <w:highlight w:val="yellow"/>
                  <w:rPrChange w:id="1932" w:author="Hanchen HC14 Li" w:date="2021-11-19T14:54:00Z">
                    <w:rPr>
                      <w:rFonts w:ascii="仿宋" w:hAnsi="仿宋" w:eastAsia="仿宋"/>
                    </w:rPr>
                  </w:rPrChange>
                </w:rPr>
                <w:t>24</w:t>
              </w:r>
            </w:ins>
            <w:del w:id="1933" w:author="Hanchen HC14 Li" w:date="2021-11-19T14:05:00Z">
              <w:r>
                <w:rPr>
                  <w:rFonts w:ascii="仿宋" w:hAnsi="仿宋" w:eastAsia="仿宋"/>
                  <w:highlight w:val="yellow"/>
                  <w:rPrChange w:id="1934"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消费密钥</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rFonts w:ascii="仿宋" w:hAnsi="仿宋" w:eastAsia="仿宋"/>
                <w:highlight w:val="yellow"/>
                <w:rPrChange w:id="1935" w:author="Hanchen HC14 Li" w:date="2021-11-19T14:54:00Z">
                  <w:rPr>
                    <w:rFonts w:ascii="仿宋" w:hAnsi="仿宋" w:eastAsia="仿宋"/>
                  </w:rPr>
                </w:rPrChange>
              </w:rPr>
            </w:pPr>
            <w:ins w:id="1936" w:author="Hanchen HC14 Li" w:date="2021-11-19T14:05:00Z">
              <w:r>
                <w:rPr>
                  <w:rFonts w:ascii="仿宋" w:hAnsi="仿宋" w:eastAsia="仿宋"/>
                  <w:highlight w:val="yellow"/>
                  <w:rPrChange w:id="1937" w:author="Hanchen HC14 Li" w:date="2021-11-19T14:54:00Z">
                    <w:rPr>
                      <w:rFonts w:ascii="仿宋" w:hAnsi="仿宋" w:eastAsia="仿宋"/>
                    </w:rPr>
                  </w:rPrChange>
                </w:rPr>
                <w:t>24</w:t>
              </w:r>
            </w:ins>
            <w:del w:id="1938" w:author="Hanchen HC14 Li" w:date="2021-11-19T14:05:00Z">
              <w:r>
                <w:rPr>
                  <w:rFonts w:ascii="仿宋" w:hAnsi="仿宋" w:eastAsia="仿宋"/>
                  <w:highlight w:val="yellow"/>
                  <w:rPrChange w:id="1939"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充值密钥</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rFonts w:ascii="仿宋" w:hAnsi="仿宋" w:eastAsia="仿宋"/>
                <w:highlight w:val="yellow"/>
                <w:rPrChange w:id="1940" w:author="Hanchen HC14 Li" w:date="2021-11-19T14:54:00Z">
                  <w:rPr>
                    <w:rFonts w:ascii="仿宋" w:hAnsi="仿宋" w:eastAsia="仿宋"/>
                  </w:rPr>
                </w:rPrChange>
              </w:rPr>
            </w:pPr>
            <w:ins w:id="1941" w:author="Hanchen HC14 Li" w:date="2021-11-19T14:05:00Z">
              <w:r>
                <w:rPr>
                  <w:rFonts w:ascii="仿宋" w:hAnsi="仿宋" w:eastAsia="仿宋"/>
                  <w:highlight w:val="yellow"/>
                  <w:rPrChange w:id="1942" w:author="Hanchen HC14 Li" w:date="2021-11-19T14:54:00Z">
                    <w:rPr>
                      <w:rFonts w:ascii="仿宋" w:hAnsi="仿宋" w:eastAsia="仿宋"/>
                    </w:rPr>
                  </w:rPrChange>
                </w:rPr>
                <w:t>24</w:t>
              </w:r>
            </w:ins>
            <w:del w:id="1943" w:author="Hanchen HC14 Li" w:date="2021-11-19T14:05:00Z">
              <w:r>
                <w:rPr>
                  <w:rFonts w:ascii="仿宋" w:hAnsi="仿宋" w:eastAsia="仿宋"/>
                  <w:highlight w:val="yellow"/>
                  <w:rPrChange w:id="1944"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TAC 密钥</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rFonts w:ascii="仿宋" w:hAnsi="仿宋" w:eastAsia="仿宋"/>
                <w:highlight w:val="yellow"/>
                <w:rPrChange w:id="1945" w:author="Hanchen HC14 Li" w:date="2021-11-19T14:54:00Z">
                  <w:rPr>
                    <w:rFonts w:ascii="仿宋" w:hAnsi="仿宋" w:eastAsia="仿宋"/>
                  </w:rPr>
                </w:rPrChange>
              </w:rPr>
            </w:pPr>
            <w:ins w:id="1946" w:author="Hanchen HC14 Li" w:date="2021-11-19T14:05:00Z">
              <w:r>
                <w:rPr>
                  <w:rFonts w:ascii="仿宋" w:hAnsi="仿宋" w:eastAsia="仿宋"/>
                  <w:highlight w:val="yellow"/>
                  <w:rPrChange w:id="1947" w:author="Hanchen HC14 Li" w:date="2021-11-19T14:54:00Z">
                    <w:rPr>
                      <w:rFonts w:ascii="仿宋" w:hAnsi="仿宋" w:eastAsia="仿宋"/>
                    </w:rPr>
                  </w:rPrChange>
                </w:rPr>
                <w:t>24</w:t>
              </w:r>
            </w:ins>
            <w:del w:id="1948" w:author="Hanchen HC14 Li" w:date="2021-11-19T14:05:00Z">
              <w:r>
                <w:rPr>
                  <w:rFonts w:ascii="仿宋" w:hAnsi="仿宋" w:eastAsia="仿宋"/>
                  <w:highlight w:val="yellow"/>
                  <w:rPrChange w:id="1949"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用户卡应用维护密钥（应用锁定）</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rFonts w:ascii="仿宋" w:hAnsi="仿宋" w:eastAsia="仿宋"/>
                <w:highlight w:val="yellow"/>
                <w:rPrChange w:id="1950" w:author="Hanchen HC14 Li" w:date="2021-11-19T14:54:00Z">
                  <w:rPr>
                    <w:rFonts w:ascii="仿宋" w:hAnsi="仿宋" w:eastAsia="仿宋"/>
                  </w:rPr>
                </w:rPrChange>
              </w:rPr>
            </w:pPr>
            <w:ins w:id="1951" w:author="Hanchen HC14 Li" w:date="2021-11-19T14:05:00Z">
              <w:r>
                <w:rPr>
                  <w:rFonts w:ascii="仿宋" w:hAnsi="仿宋" w:eastAsia="仿宋"/>
                  <w:highlight w:val="yellow"/>
                  <w:rPrChange w:id="1952" w:author="Hanchen HC14 Li" w:date="2021-11-19T14:54:00Z">
                    <w:rPr>
                      <w:rFonts w:ascii="仿宋" w:hAnsi="仿宋" w:eastAsia="仿宋"/>
                    </w:rPr>
                  </w:rPrChange>
                </w:rPr>
                <w:t>24</w:t>
              </w:r>
            </w:ins>
            <w:del w:id="1953" w:author="Hanchen HC14 Li" w:date="2021-11-19T14:05:00Z">
              <w:r>
                <w:rPr>
                  <w:rFonts w:ascii="仿宋" w:hAnsi="仿宋" w:eastAsia="仿宋"/>
                  <w:highlight w:val="yellow"/>
                  <w:rPrChange w:id="1954"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PIN 密钥</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highlight w:val="yellow"/>
                <w:rPrChange w:id="1955" w:author="Hanchen HC14 Li" w:date="2021-11-19T14:54:00Z">
                  <w:rPr/>
                </w:rPrChange>
              </w:rPr>
            </w:pPr>
            <w:ins w:id="1956" w:author="Hanchen HC14 Li" w:date="2021-11-19T14:05:00Z">
              <w:r>
                <w:rPr>
                  <w:rFonts w:ascii="仿宋" w:hAnsi="仿宋" w:eastAsia="仿宋"/>
                  <w:highlight w:val="yellow"/>
                  <w:rPrChange w:id="1957" w:author="Hanchen HC14 Li" w:date="2021-11-19T14:54:00Z">
                    <w:rPr>
                      <w:rFonts w:ascii="仿宋" w:hAnsi="仿宋" w:eastAsia="仿宋"/>
                    </w:rPr>
                  </w:rPrChange>
                </w:rPr>
                <w:t>24</w:t>
              </w:r>
            </w:ins>
            <w:del w:id="1958" w:author="Hanchen HC14 Li" w:date="2021-11-19T14:05:00Z">
              <w:r>
                <w:rPr>
                  <w:rFonts w:ascii="仿宋" w:hAnsi="仿宋" w:eastAsia="仿宋"/>
                  <w:highlight w:val="yellow"/>
                  <w:rPrChange w:id="1959" w:author="Hanchen HC14 Li" w:date="2021-11-19T14:54:00Z">
                    <w:rPr>
                      <w:rFonts w:ascii="仿宋" w:hAnsi="仿宋" w:eastAsia="仿宋"/>
                    </w:rPr>
                  </w:rPrChange>
                </w:rPr>
                <w:delText>48</w:delText>
              </w:r>
            </w:del>
          </w:p>
        </w:tc>
        <w:tc>
          <w:tcPr>
            <w:tcW w:w="2885" w:type="dxa"/>
          </w:tcPr>
          <w:p>
            <w:pPr>
              <w:rPr>
                <w:rFonts w:ascii="仿宋" w:hAnsi="仿宋" w:eastAsia="仿宋"/>
              </w:rPr>
            </w:pPr>
            <w:ins w:id="1960" w:author="luffy" w:date="2021-11-22T22:22:00Z">
              <w:r>
                <w:rPr>
                  <w:rFonts w:ascii="仿宋" w:hAnsi="仿宋" w:eastAsia="仿宋"/>
                </w:rPr>
                <w:t>P</w:t>
              </w:r>
            </w:ins>
            <w:ins w:id="1961" w:author="luffy" w:date="2021-11-22T22:22:00Z">
              <w:r>
                <w:rPr>
                  <w:rFonts w:hint="eastAsia" w:ascii="仿宋" w:hAnsi="仿宋" w:eastAsia="仿宋"/>
                </w:rPr>
                <w:t>in密钥为6字节，后补FF补齐1</w:t>
              </w:r>
            </w:ins>
            <w:ins w:id="1962" w:author="luffy" w:date="2021-11-22T22:22:00Z">
              <w:r>
                <w:rPr>
                  <w:rFonts w:ascii="仿宋" w:hAnsi="仿宋" w:eastAsia="仿宋"/>
                </w:rPr>
                <w:t>6</w:t>
              </w:r>
            </w:ins>
            <w:ins w:id="1963" w:author="luffy" w:date="2021-11-22T22:22:00Z">
              <w:r>
                <w:rPr>
                  <w:rFonts w:hint="eastAsia" w:ascii="仿宋" w:hAnsi="仿宋" w:eastAsia="仿宋"/>
                </w:rPr>
                <w:t>字节后，参与保护密钥加密和计算</w:t>
              </w:r>
              <w:commentRangeStart w:id="0"/>
              <w:r>
                <w:rPr>
                  <w:rFonts w:hint="eastAsia" w:ascii="仿宋" w:hAnsi="仿宋" w:eastAsia="仿宋"/>
                </w:rPr>
                <w:t>校验值</w:t>
              </w:r>
              <w:commentRangeEnd w:id="0"/>
            </w:ins>
            <w:ins w:id="1964" w:author="luffy" w:date="2021-11-22T22:22:00Z">
              <w:r>
                <w:rPr>
                  <w:rStyle w:val="33"/>
                </w:rPr>
                <w:commentReference w:id="0"/>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互通记录保护密钥-电子现金</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rFonts w:ascii="仿宋" w:hAnsi="仿宋" w:eastAsia="仿宋"/>
                <w:highlight w:val="yellow"/>
                <w:rPrChange w:id="1965" w:author="Hanchen HC14 Li" w:date="2021-11-19T14:54:00Z">
                  <w:rPr>
                    <w:rFonts w:ascii="仿宋" w:hAnsi="仿宋" w:eastAsia="仿宋"/>
                  </w:rPr>
                </w:rPrChange>
              </w:rPr>
            </w:pPr>
            <w:ins w:id="1966" w:author="Hanchen HC14 Li" w:date="2021-11-19T14:06:00Z">
              <w:r>
                <w:rPr>
                  <w:rFonts w:ascii="仿宋" w:hAnsi="仿宋" w:eastAsia="仿宋"/>
                  <w:highlight w:val="yellow"/>
                  <w:rPrChange w:id="1967" w:author="Hanchen HC14 Li" w:date="2021-11-19T14:54:00Z">
                    <w:rPr>
                      <w:rFonts w:ascii="仿宋" w:hAnsi="仿宋" w:eastAsia="仿宋"/>
                    </w:rPr>
                  </w:rPrChange>
                </w:rPr>
                <w:t>24</w:t>
              </w:r>
            </w:ins>
            <w:del w:id="1968" w:author="Hanchen HC14 Li" w:date="2021-11-19T14:06:00Z">
              <w:r>
                <w:rPr>
                  <w:rFonts w:ascii="仿宋" w:hAnsi="仿宋" w:eastAsia="仿宋"/>
                  <w:highlight w:val="yellow"/>
                  <w:rPrChange w:id="1969" w:author="Hanchen HC14 Li" w:date="2021-11-19T14:54:00Z">
                    <w:rPr>
                      <w:rFonts w:ascii="仿宋" w:hAnsi="仿宋" w:eastAsia="仿宋"/>
                    </w:rPr>
                  </w:rPrChange>
                </w:rPr>
                <w:delText>4</w:delText>
              </w:r>
            </w:del>
            <w:del w:id="1970" w:author="Hanchen HC14 Li" w:date="2021-11-19T14:05:00Z">
              <w:r>
                <w:rPr>
                  <w:rFonts w:ascii="仿宋" w:hAnsi="仿宋" w:eastAsia="仿宋"/>
                  <w:highlight w:val="yellow"/>
                  <w:rPrChange w:id="1971" w:author="Hanchen HC14 Li" w:date="2021-11-19T14:54:00Z">
                    <w:rPr>
                      <w:rFonts w:ascii="仿宋" w:hAnsi="仿宋" w:eastAsia="仿宋"/>
                    </w:rPr>
                  </w:rPrChange>
                </w:rPr>
                <w:delText>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互通记录保护密钥（现金备用）</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highlight w:val="yellow"/>
                <w:rPrChange w:id="1972" w:author="Hanchen HC14 Li" w:date="2021-11-19T14:54:00Z">
                  <w:rPr/>
                </w:rPrChange>
              </w:rPr>
            </w:pPr>
            <w:ins w:id="1973" w:author="Hanchen HC14 Li" w:date="2021-11-19T14:06:00Z">
              <w:r>
                <w:rPr>
                  <w:rFonts w:ascii="仿宋" w:hAnsi="仿宋" w:eastAsia="仿宋"/>
                  <w:highlight w:val="yellow"/>
                  <w:rPrChange w:id="1974" w:author="Hanchen HC14 Li" w:date="2021-11-19T14:54:00Z">
                    <w:rPr>
                      <w:rFonts w:ascii="仿宋" w:hAnsi="仿宋" w:eastAsia="仿宋"/>
                    </w:rPr>
                  </w:rPrChange>
                </w:rPr>
                <w:t>24</w:t>
              </w:r>
            </w:ins>
            <w:del w:id="1975" w:author="Hanchen HC14 Li" w:date="2021-11-19T14:06:00Z">
              <w:r>
                <w:rPr>
                  <w:rFonts w:ascii="仿宋" w:hAnsi="仿宋" w:eastAsia="仿宋"/>
                  <w:highlight w:val="yellow"/>
                  <w:rPrChange w:id="1976"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用户卡应用维护密钥（应用解锁）</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highlight w:val="yellow"/>
                <w:rPrChange w:id="1977" w:author="Hanchen HC14 Li" w:date="2021-11-19T14:54:00Z">
                  <w:rPr/>
                </w:rPrChange>
              </w:rPr>
            </w:pPr>
            <w:ins w:id="1978" w:author="Hanchen HC14 Li" w:date="2021-11-19T14:06:00Z">
              <w:r>
                <w:rPr>
                  <w:rFonts w:ascii="仿宋" w:hAnsi="仿宋" w:eastAsia="仿宋"/>
                  <w:highlight w:val="yellow"/>
                  <w:rPrChange w:id="1979" w:author="Hanchen HC14 Li" w:date="2021-11-19T14:54:00Z">
                    <w:rPr>
                      <w:rFonts w:ascii="仿宋" w:hAnsi="仿宋" w:eastAsia="仿宋"/>
                    </w:rPr>
                  </w:rPrChange>
                </w:rPr>
                <w:t>24</w:t>
              </w:r>
            </w:ins>
            <w:del w:id="1980" w:author="Hanchen HC14 Li" w:date="2021-11-19T14:06:00Z">
              <w:r>
                <w:rPr>
                  <w:rFonts w:ascii="仿宋" w:hAnsi="仿宋" w:eastAsia="仿宋"/>
                  <w:highlight w:val="yellow"/>
                  <w:rPrChange w:id="1981"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预留密钥 1</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highlight w:val="yellow"/>
                <w:rPrChange w:id="1982" w:author="Hanchen HC14 Li" w:date="2021-11-19T14:54:00Z">
                  <w:rPr/>
                </w:rPrChange>
              </w:rPr>
            </w:pPr>
            <w:ins w:id="1983" w:author="Hanchen HC14 Li" w:date="2021-11-19T14:06:00Z">
              <w:r>
                <w:rPr>
                  <w:rFonts w:ascii="仿宋" w:hAnsi="仿宋" w:eastAsia="仿宋"/>
                  <w:highlight w:val="yellow"/>
                  <w:rPrChange w:id="1984" w:author="Hanchen HC14 Li" w:date="2021-11-19T14:54:00Z">
                    <w:rPr>
                      <w:rFonts w:ascii="仿宋" w:hAnsi="仿宋" w:eastAsia="仿宋"/>
                    </w:rPr>
                  </w:rPrChange>
                </w:rPr>
                <w:t>24</w:t>
              </w:r>
            </w:ins>
            <w:del w:id="1985" w:author="Hanchen HC14 Li" w:date="2021-11-19T14:06:00Z">
              <w:r>
                <w:rPr>
                  <w:rFonts w:ascii="仿宋" w:hAnsi="仿宋" w:eastAsia="仿宋"/>
                  <w:highlight w:val="yellow"/>
                  <w:rPrChange w:id="1986"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预留密钥 2</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highlight w:val="yellow"/>
                <w:rPrChange w:id="1987" w:author="Hanchen HC14 Li" w:date="2021-11-19T14:54:00Z">
                  <w:rPr/>
                </w:rPrChange>
              </w:rPr>
            </w:pPr>
            <w:ins w:id="1988" w:author="Hanchen HC14 Li" w:date="2021-11-19T14:06:00Z">
              <w:r>
                <w:rPr>
                  <w:rFonts w:ascii="仿宋" w:hAnsi="仿宋" w:eastAsia="仿宋"/>
                  <w:highlight w:val="yellow"/>
                  <w:rPrChange w:id="1989" w:author="Hanchen HC14 Li" w:date="2021-11-19T14:54:00Z">
                    <w:rPr>
                      <w:rFonts w:ascii="仿宋" w:hAnsi="仿宋" w:eastAsia="仿宋"/>
                    </w:rPr>
                  </w:rPrChange>
                </w:rPr>
                <w:t>24</w:t>
              </w:r>
            </w:ins>
            <w:del w:id="1990" w:author="Hanchen HC14 Li" w:date="2021-11-19T14:06:00Z">
              <w:r>
                <w:rPr>
                  <w:rFonts w:ascii="仿宋" w:hAnsi="仿宋" w:eastAsia="仿宋"/>
                  <w:highlight w:val="yellow"/>
                  <w:rPrChange w:id="1991"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充值密钥 2（国际）</w:t>
            </w:r>
          </w:p>
        </w:tc>
        <w:tc>
          <w:tcPr>
            <w:tcW w:w="1664" w:type="dxa"/>
          </w:tcPr>
          <w:p>
            <w:pPr>
              <w:rPr>
                <w:rFonts w:ascii="仿宋" w:hAnsi="仿宋" w:eastAsia="仿宋"/>
              </w:rPr>
            </w:pPr>
            <w:r>
              <w:rPr>
                <w:rFonts w:ascii="仿宋" w:hAnsi="仿宋" w:eastAsia="仿宋"/>
              </w:rPr>
              <w:t>A</w:t>
            </w:r>
            <w:r>
              <w:rPr>
                <w:rFonts w:hint="eastAsia" w:ascii="仿宋" w:hAnsi="仿宋" w:eastAsia="仿宋"/>
              </w:rPr>
              <w:t>ns</w:t>
            </w:r>
          </w:p>
        </w:tc>
        <w:tc>
          <w:tcPr>
            <w:tcW w:w="1843" w:type="dxa"/>
          </w:tcPr>
          <w:p>
            <w:pPr>
              <w:rPr>
                <w:highlight w:val="yellow"/>
                <w:rPrChange w:id="1992" w:author="Hanchen HC14 Li" w:date="2021-11-19T14:54:00Z">
                  <w:rPr/>
                </w:rPrChange>
              </w:rPr>
            </w:pPr>
            <w:ins w:id="1993" w:author="Hanchen HC14 Li" w:date="2021-11-19T14:06:00Z">
              <w:r>
                <w:rPr>
                  <w:rFonts w:ascii="仿宋" w:hAnsi="仿宋" w:eastAsia="仿宋"/>
                  <w:highlight w:val="yellow"/>
                  <w:rPrChange w:id="1994" w:author="Hanchen HC14 Li" w:date="2021-11-19T14:54:00Z">
                    <w:rPr>
                      <w:rFonts w:ascii="仿宋" w:hAnsi="仿宋" w:eastAsia="仿宋"/>
                    </w:rPr>
                  </w:rPrChange>
                </w:rPr>
                <w:t>24</w:t>
              </w:r>
            </w:ins>
            <w:del w:id="1995" w:author="Hanchen HC14 Li" w:date="2021-11-19T14:06:00Z">
              <w:r>
                <w:rPr>
                  <w:rFonts w:ascii="仿宋" w:hAnsi="仿宋" w:eastAsia="仿宋"/>
                  <w:highlight w:val="yellow"/>
                  <w:rPrChange w:id="1996" w:author="Hanchen HC14 Li" w:date="2021-11-19T14:54:00Z">
                    <w:rPr>
                      <w:rFonts w:ascii="仿宋" w:hAnsi="仿宋" w:eastAsia="仿宋"/>
                    </w:rPr>
                  </w:rPrChange>
                </w:rPr>
                <w:delText>48</w:delText>
              </w:r>
            </w:del>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997" w:author="zhouliang" w:date="2021-11-08T09:42:00Z"/>
          <w:del w:id="1998" w:author="Windows User" w:date="2021-11-09T11:22:00Z"/>
        </w:trPr>
        <w:tc>
          <w:tcPr>
            <w:tcW w:w="2130" w:type="dxa"/>
          </w:tcPr>
          <w:p>
            <w:pPr>
              <w:rPr>
                <w:ins w:id="1999" w:author="zhouliang" w:date="2021-11-08T09:42:00Z"/>
                <w:del w:id="2000" w:author="Windows User" w:date="2021-11-09T11:22:00Z"/>
                <w:rFonts w:ascii="仿宋" w:hAnsi="仿宋" w:eastAsia="仿宋"/>
              </w:rPr>
            </w:pPr>
            <w:ins w:id="2001" w:author="zhouliang" w:date="2021-11-08T09:42:00Z">
              <w:del w:id="2002" w:author="Windows User" w:date="2021-11-09T11:22:00Z">
                <w:r>
                  <w:rPr>
                    <w:rFonts w:hint="eastAsia" w:ascii="仿宋" w:hAnsi="仿宋" w:eastAsia="仿宋"/>
                  </w:rPr>
                  <w:delText>地区代码</w:delText>
                </w:r>
              </w:del>
            </w:ins>
          </w:p>
        </w:tc>
        <w:tc>
          <w:tcPr>
            <w:tcW w:w="1664" w:type="dxa"/>
          </w:tcPr>
          <w:p>
            <w:pPr>
              <w:rPr>
                <w:ins w:id="2003" w:author="zhouliang" w:date="2021-11-08T09:42:00Z"/>
                <w:del w:id="2004" w:author="Windows User" w:date="2021-11-09T11:22:00Z"/>
                <w:rFonts w:ascii="仿宋" w:hAnsi="仿宋" w:eastAsia="仿宋"/>
              </w:rPr>
            </w:pPr>
            <w:ins w:id="2005" w:author="zhouliang" w:date="2021-11-08T09:42:00Z">
              <w:del w:id="2006" w:author="Windows User" w:date="2021-11-09T11:22:00Z">
                <w:r>
                  <w:rPr>
                    <w:rFonts w:ascii="仿宋" w:hAnsi="仿宋" w:eastAsia="仿宋"/>
                  </w:rPr>
                  <w:delText>N</w:delText>
                </w:r>
              </w:del>
            </w:ins>
          </w:p>
        </w:tc>
        <w:tc>
          <w:tcPr>
            <w:tcW w:w="1843" w:type="dxa"/>
          </w:tcPr>
          <w:p>
            <w:pPr>
              <w:rPr>
                <w:ins w:id="2007" w:author="zhouliang" w:date="2021-11-08T09:42:00Z"/>
                <w:del w:id="2008" w:author="Windows User" w:date="2021-11-09T11:22:00Z"/>
                <w:rFonts w:ascii="仿宋" w:hAnsi="仿宋" w:eastAsia="仿宋"/>
                <w:highlight w:val="yellow"/>
                <w:rPrChange w:id="2009" w:author="Hanchen HC14 Li" w:date="2021-11-19T14:54:00Z">
                  <w:rPr>
                    <w:ins w:id="2010" w:author="zhouliang" w:date="2021-11-08T09:42:00Z"/>
                    <w:del w:id="2011" w:author="Windows User" w:date="2021-11-09T11:22:00Z"/>
                    <w:rFonts w:ascii="仿宋" w:hAnsi="仿宋" w:eastAsia="仿宋"/>
                  </w:rPr>
                </w:rPrChange>
              </w:rPr>
            </w:pPr>
            <w:ins w:id="2012" w:author="zhouliang" w:date="2021-11-08T09:42:00Z">
              <w:del w:id="2013" w:author="Windows User" w:date="2021-11-09T11:22:00Z">
                <w:r>
                  <w:rPr>
                    <w:rFonts w:ascii="仿宋" w:hAnsi="仿宋" w:eastAsia="仿宋"/>
                    <w:highlight w:val="yellow"/>
                    <w:rPrChange w:id="2014" w:author="Hanchen HC14 Li" w:date="2021-11-19T14:54:00Z">
                      <w:rPr>
                        <w:rFonts w:ascii="仿宋" w:hAnsi="仿宋" w:eastAsia="仿宋"/>
                      </w:rPr>
                    </w:rPrChange>
                  </w:rPr>
                  <w:delText>1</w:delText>
                </w:r>
              </w:del>
            </w:ins>
          </w:p>
        </w:tc>
        <w:tc>
          <w:tcPr>
            <w:tcW w:w="2885" w:type="dxa"/>
          </w:tcPr>
          <w:p>
            <w:pPr>
              <w:rPr>
                <w:ins w:id="2015" w:author="zhouliang" w:date="2021-11-08T09:42:00Z"/>
                <w:del w:id="2016" w:author="Windows User" w:date="2021-11-09T11:22:00Z"/>
                <w:rFonts w:ascii="仿宋" w:hAnsi="仿宋" w:eastAsia="仿宋"/>
              </w:rPr>
            </w:pPr>
            <w:ins w:id="2017" w:author="zhouliang" w:date="2021-11-08T09:42:00Z">
              <w:del w:id="2018" w:author="Windows User" w:date="2021-11-09T11:22:00Z">
                <w:r>
                  <w:rPr>
                    <w:rFonts w:hint="eastAsia" w:ascii="仿宋" w:hAnsi="仿宋" w:eastAsia="仿宋"/>
                  </w:rPr>
                  <w:delText>0</w:delText>
                </w:r>
              </w:del>
            </w:ins>
            <w:ins w:id="2019" w:author="zhouliang" w:date="2021-11-08T09:42:00Z">
              <w:del w:id="2020" w:author="Windows User" w:date="2021-11-09T11:22:00Z">
                <w:r>
                  <w:rPr>
                    <w:rFonts w:ascii="仿宋" w:hAnsi="仿宋" w:eastAsia="仿宋"/>
                  </w:rPr>
                  <w:delText>0-99</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21" w:author="zhouliang" w:date="2021-11-08T09:42:00Z"/>
          <w:del w:id="2022" w:author="Windows User" w:date="2021-11-09T11:22:00Z"/>
        </w:trPr>
        <w:tc>
          <w:tcPr>
            <w:tcW w:w="2130" w:type="dxa"/>
          </w:tcPr>
          <w:p>
            <w:pPr>
              <w:rPr>
                <w:ins w:id="2023" w:author="zhouliang" w:date="2021-11-08T09:42:00Z"/>
                <w:del w:id="2024" w:author="Windows User" w:date="2021-11-09T11:22:00Z"/>
                <w:rFonts w:ascii="仿宋" w:hAnsi="仿宋" w:eastAsia="仿宋"/>
              </w:rPr>
            </w:pPr>
            <w:ins w:id="2025" w:author="zhouliang" w:date="2021-11-08T09:42:00Z">
              <w:del w:id="2026" w:author="Windows User" w:date="2021-11-09T11:22:00Z">
                <w:r>
                  <w:rPr>
                    <w:rFonts w:hint="eastAsia" w:ascii="仿宋" w:hAnsi="仿宋" w:eastAsia="仿宋"/>
                  </w:rPr>
                  <w:delText>卡种类型</w:delText>
                </w:r>
              </w:del>
            </w:ins>
          </w:p>
        </w:tc>
        <w:tc>
          <w:tcPr>
            <w:tcW w:w="1664" w:type="dxa"/>
          </w:tcPr>
          <w:p>
            <w:pPr>
              <w:rPr>
                <w:ins w:id="2027" w:author="zhouliang" w:date="2021-11-08T09:42:00Z"/>
                <w:del w:id="2028" w:author="Windows User" w:date="2021-11-09T11:22:00Z"/>
                <w:rFonts w:ascii="仿宋" w:hAnsi="仿宋" w:eastAsia="仿宋"/>
              </w:rPr>
            </w:pPr>
            <w:ins w:id="2029" w:author="zhouliang" w:date="2021-11-08T09:42:00Z">
              <w:del w:id="2030" w:author="Windows User" w:date="2021-11-09T11:22:00Z">
                <w:r>
                  <w:rPr>
                    <w:rFonts w:ascii="仿宋" w:hAnsi="仿宋" w:eastAsia="仿宋"/>
                  </w:rPr>
                  <w:delText>ans</w:delText>
                </w:r>
              </w:del>
            </w:ins>
          </w:p>
        </w:tc>
        <w:tc>
          <w:tcPr>
            <w:tcW w:w="1843" w:type="dxa"/>
          </w:tcPr>
          <w:p>
            <w:pPr>
              <w:rPr>
                <w:ins w:id="2031" w:author="zhouliang" w:date="2021-11-08T09:42:00Z"/>
                <w:del w:id="2032" w:author="Windows User" w:date="2021-11-09T11:22:00Z"/>
                <w:rFonts w:ascii="仿宋" w:hAnsi="仿宋" w:eastAsia="仿宋"/>
                <w:highlight w:val="yellow"/>
                <w:rPrChange w:id="2033" w:author="Hanchen HC14 Li" w:date="2021-11-19T14:54:00Z">
                  <w:rPr>
                    <w:ins w:id="2034" w:author="zhouliang" w:date="2021-11-08T09:42:00Z"/>
                    <w:del w:id="2035" w:author="Windows User" w:date="2021-11-09T11:22:00Z"/>
                    <w:rFonts w:ascii="仿宋" w:hAnsi="仿宋" w:eastAsia="仿宋"/>
                  </w:rPr>
                </w:rPrChange>
              </w:rPr>
            </w:pPr>
            <w:ins w:id="2036" w:author="zhouliang" w:date="2021-11-08T09:42:00Z">
              <w:del w:id="2037" w:author="Windows User" w:date="2021-11-09T11:22:00Z">
                <w:r>
                  <w:rPr>
                    <w:rFonts w:ascii="仿宋" w:hAnsi="仿宋" w:eastAsia="仿宋"/>
                    <w:highlight w:val="yellow"/>
                    <w:rPrChange w:id="2038" w:author="Hanchen HC14 Li" w:date="2021-11-19T14:54:00Z">
                      <w:rPr>
                        <w:rFonts w:ascii="仿宋" w:hAnsi="仿宋" w:eastAsia="仿宋"/>
                      </w:rPr>
                    </w:rPrChange>
                  </w:rPr>
                  <w:delText>2</w:delText>
                </w:r>
              </w:del>
            </w:ins>
          </w:p>
        </w:tc>
        <w:tc>
          <w:tcPr>
            <w:tcW w:w="2885" w:type="dxa"/>
          </w:tcPr>
          <w:p>
            <w:pPr>
              <w:rPr>
                <w:ins w:id="2039" w:author="zhouliang" w:date="2021-11-08T09:42:00Z"/>
                <w:del w:id="2040" w:author="Windows User" w:date="2021-11-09T11:22:00Z"/>
                <w:rFonts w:ascii="仿宋" w:hAnsi="仿宋" w:eastAsia="仿宋"/>
              </w:rPr>
            </w:pPr>
            <w:ins w:id="2041" w:author="zhouliang" w:date="2021-11-08T09:42:00Z">
              <w:del w:id="2042" w:author="Windows User" w:date="2021-11-09T11:22:00Z">
                <w:r>
                  <w:rPr>
                    <w:rFonts w:hint="eastAsia" w:ascii="仿宋" w:hAnsi="仿宋" w:eastAsia="仿宋"/>
                  </w:rPr>
                  <w:delText>例:0210</w:delText>
                </w:r>
              </w:del>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预留</w:t>
            </w:r>
          </w:p>
        </w:tc>
        <w:tc>
          <w:tcPr>
            <w:tcW w:w="1664" w:type="dxa"/>
          </w:tcPr>
          <w:p>
            <w:pPr>
              <w:rPr>
                <w:rFonts w:ascii="仿宋" w:hAnsi="仿宋" w:eastAsia="仿宋"/>
              </w:rPr>
            </w:pPr>
            <w:r>
              <w:rPr>
                <w:rFonts w:ascii="仿宋" w:hAnsi="仿宋" w:eastAsia="仿宋"/>
              </w:rPr>
              <w:t>ANS</w:t>
            </w:r>
          </w:p>
        </w:tc>
        <w:tc>
          <w:tcPr>
            <w:tcW w:w="1843" w:type="dxa"/>
          </w:tcPr>
          <w:p>
            <w:pPr>
              <w:rPr>
                <w:rFonts w:ascii="仿宋" w:hAnsi="仿宋" w:eastAsia="仿宋"/>
                <w:highlight w:val="yellow"/>
                <w:rPrChange w:id="2043" w:author="Hanchen HC14 Li" w:date="2021-11-19T14:54:00Z">
                  <w:rPr>
                    <w:rFonts w:ascii="仿宋" w:hAnsi="仿宋" w:eastAsia="仿宋"/>
                  </w:rPr>
                </w:rPrChange>
              </w:rPr>
            </w:pPr>
            <w:ins w:id="2044" w:author="Hanchen HC14 Li" w:date="2021-11-19T14:06:00Z">
              <w:r>
                <w:rPr>
                  <w:rFonts w:ascii="仿宋" w:hAnsi="仿宋" w:eastAsia="仿宋"/>
                  <w:highlight w:val="yellow"/>
                  <w:rPrChange w:id="2045" w:author="Hanchen HC14 Li" w:date="2021-11-19T14:54:00Z">
                    <w:rPr>
                      <w:rFonts w:ascii="仿宋" w:hAnsi="仿宋" w:eastAsia="仿宋"/>
                    </w:rPr>
                  </w:rPrChange>
                </w:rPr>
                <w:t>48</w:t>
              </w:r>
            </w:ins>
            <w:del w:id="2046" w:author="Hanchen HC14 Li" w:date="2021-11-19T14:06:00Z">
              <w:r>
                <w:rPr>
                  <w:rFonts w:ascii="仿宋" w:hAnsi="仿宋" w:eastAsia="仿宋"/>
                  <w:highlight w:val="yellow"/>
                  <w:rPrChange w:id="2047" w:author="Hanchen HC14 Li" w:date="2021-11-19T14:54:00Z">
                    <w:rPr>
                      <w:rFonts w:ascii="仿宋" w:hAnsi="仿宋" w:eastAsia="仿宋"/>
                    </w:rPr>
                  </w:rPrChange>
                </w:rPr>
                <w:delText>4</w:delText>
              </w:r>
            </w:del>
            <w:ins w:id="2048" w:author="zhouliang" w:date="2021-11-08T09:42:00Z">
              <w:del w:id="2049" w:author="Hanchen HC14 Li" w:date="2021-11-19T14:06:00Z">
                <w:r>
                  <w:rPr>
                    <w:rFonts w:ascii="仿宋" w:hAnsi="仿宋" w:eastAsia="仿宋"/>
                    <w:highlight w:val="yellow"/>
                    <w:rPrChange w:id="2050" w:author="Hanchen HC14 Li" w:date="2021-11-19T14:54:00Z">
                      <w:rPr>
                        <w:rFonts w:ascii="仿宋" w:hAnsi="仿宋" w:eastAsia="仿宋"/>
                      </w:rPr>
                    </w:rPrChange>
                  </w:rPr>
                  <w:delText>5</w:delText>
                </w:r>
              </w:del>
            </w:ins>
            <w:del w:id="2051" w:author="zhouliang" w:date="2021-11-08T09:42:00Z">
              <w:r>
                <w:rPr>
                  <w:rFonts w:ascii="仿宋" w:hAnsi="仿宋" w:eastAsia="仿宋"/>
                  <w:highlight w:val="yellow"/>
                  <w:rPrChange w:id="2052" w:author="Hanchen HC14 Li" w:date="2021-11-19T14:54:00Z">
                    <w:rPr>
                      <w:rFonts w:ascii="仿宋" w:hAnsi="仿宋" w:eastAsia="仿宋"/>
                    </w:rPr>
                  </w:rPrChange>
                </w:rPr>
                <w:delText>8</w:delText>
              </w:r>
            </w:del>
          </w:p>
        </w:tc>
        <w:tc>
          <w:tcPr>
            <w:tcW w:w="2885" w:type="dxa"/>
          </w:tcPr>
          <w:p>
            <w:pPr>
              <w:rPr>
                <w:rFonts w:ascii="仿宋" w:hAnsi="仿宋" w:eastAsia="仿宋"/>
              </w:rPr>
            </w:pPr>
            <w:r>
              <w:rPr>
                <w:rFonts w:hint="eastAsia" w:ascii="仿宋" w:hAnsi="仿宋" w:eastAsia="仿宋"/>
              </w:rPr>
              <w:t>全F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b/>
                <w:color w:val="FF0000"/>
              </w:rPr>
            </w:pPr>
            <w:r>
              <w:rPr>
                <w:rFonts w:hint="eastAsia" w:ascii="仿宋" w:hAnsi="仿宋" w:eastAsia="仿宋"/>
                <w:b/>
                <w:color w:val="FF0000"/>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用户卡号</w:t>
            </w:r>
            <w:r>
              <w:rPr>
                <w:rFonts w:ascii="仿宋" w:hAnsi="仿宋" w:eastAsia="仿宋"/>
              </w:rPr>
              <w:t>N</w:t>
            </w:r>
          </w:p>
        </w:tc>
        <w:tc>
          <w:tcPr>
            <w:tcW w:w="1664" w:type="dxa"/>
          </w:tcPr>
          <w:p>
            <w:pPr>
              <w:rPr>
                <w:rFonts w:ascii="仿宋" w:hAnsi="仿宋" w:eastAsia="仿宋"/>
              </w:rPr>
            </w:pPr>
            <w:r>
              <w:rPr>
                <w:rFonts w:ascii="仿宋" w:hAnsi="仿宋" w:eastAsia="仿宋"/>
              </w:rPr>
              <w:t>n</w:t>
            </w:r>
          </w:p>
        </w:tc>
        <w:tc>
          <w:tcPr>
            <w:tcW w:w="1843" w:type="dxa"/>
          </w:tcPr>
          <w:p>
            <w:pPr>
              <w:rPr>
                <w:rFonts w:ascii="仿宋" w:hAnsi="仿宋" w:eastAsia="仿宋"/>
              </w:rPr>
            </w:pPr>
            <w:r>
              <w:rPr>
                <w:rFonts w:hint="eastAsia" w:ascii="仿宋" w:hAnsi="仿宋" w:eastAsia="仿宋"/>
              </w:rPr>
              <w:t>10</w:t>
            </w:r>
          </w:p>
        </w:tc>
        <w:tc>
          <w:tcPr>
            <w:tcW w:w="2885" w:type="dxa"/>
          </w:tcPr>
          <w:p>
            <w:pPr>
              <w:rPr>
                <w:rFonts w:ascii="仿宋" w:hAnsi="仿宋" w:eastAsia="仿宋"/>
              </w:rPr>
            </w:pPr>
            <w:r>
              <w:rPr>
                <w:rFonts w:hint="eastAsia" w:ascii="仿宋" w:hAnsi="仿宋" w:eastAsia="仿宋"/>
              </w:rPr>
              <w:t>卡号</w:t>
            </w:r>
            <w:r>
              <w:rPr>
                <w:rFonts w:ascii="仿宋" w:hAnsi="仿宋" w:eastAsia="仿宋"/>
              </w:rPr>
              <w:t>为</w:t>
            </w:r>
            <w:r>
              <w:rPr>
                <w:rFonts w:hint="eastAsia" w:ascii="仿宋" w:hAnsi="仿宋" w:eastAsia="仿宋"/>
              </w:rPr>
              <w:t>19位</w:t>
            </w:r>
            <w:r>
              <w:rPr>
                <w:rFonts w:ascii="仿宋" w:hAnsi="仿宋" w:eastAsia="仿宋"/>
              </w:rPr>
              <w:t>，末位补F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ascii="仿宋" w:hAnsi="仿宋" w:eastAsia="仿宋"/>
              </w:rPr>
              <w:t>……</w:t>
            </w:r>
          </w:p>
        </w:tc>
        <w:tc>
          <w:tcPr>
            <w:tcW w:w="1664" w:type="dxa"/>
          </w:tcPr>
          <w:p>
            <w:pPr>
              <w:rPr>
                <w:rFonts w:ascii="仿宋" w:hAnsi="仿宋" w:eastAsia="仿宋"/>
              </w:rPr>
            </w:pPr>
          </w:p>
        </w:tc>
        <w:tc>
          <w:tcPr>
            <w:tcW w:w="1843" w:type="dxa"/>
          </w:tcPr>
          <w:p>
            <w:pPr>
              <w:rPr>
                <w:rFonts w:ascii="仿宋" w:hAnsi="仿宋" w:eastAsia="仿宋"/>
              </w:rPr>
            </w:pPr>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b/>
              </w:rPr>
            </w:pPr>
            <w:r>
              <w:rPr>
                <w:rFonts w:hint="eastAsia" w:ascii="仿宋" w:hAnsi="仿宋" w:eastAsia="仿宋"/>
                <w:b/>
                <w:color w:val="FF0000"/>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MAC</w:t>
            </w:r>
          </w:p>
        </w:tc>
        <w:tc>
          <w:tcPr>
            <w:tcW w:w="1664" w:type="dxa"/>
          </w:tcPr>
          <w:p>
            <w:pPr>
              <w:rPr>
                <w:rFonts w:ascii="仿宋" w:hAnsi="仿宋" w:eastAsia="仿宋"/>
              </w:rPr>
            </w:pPr>
            <w:r>
              <w:rPr>
                <w:rFonts w:hint="eastAsia" w:ascii="仿宋" w:hAnsi="仿宋" w:eastAsia="仿宋"/>
              </w:rPr>
              <w:t>ANS</w:t>
            </w:r>
          </w:p>
        </w:tc>
        <w:tc>
          <w:tcPr>
            <w:tcW w:w="1843" w:type="dxa"/>
          </w:tcPr>
          <w:p>
            <w:pPr>
              <w:rPr>
                <w:rFonts w:ascii="仿宋" w:hAnsi="仿宋" w:eastAsia="仿宋"/>
              </w:rPr>
            </w:pPr>
            <w:r>
              <w:rPr>
                <w:rFonts w:ascii="仿宋" w:hAnsi="仿宋" w:eastAsia="仿宋"/>
              </w:rPr>
              <w:t>8</w:t>
            </w:r>
          </w:p>
        </w:tc>
        <w:tc>
          <w:tcPr>
            <w:tcW w:w="2885" w:type="dxa"/>
          </w:tcPr>
          <w:p>
            <w:pPr>
              <w:rPr>
                <w:rFonts w:ascii="仿宋" w:hAnsi="仿宋" w:eastAsia="仿宋"/>
              </w:rPr>
            </w:pPr>
            <w:r>
              <w:rPr>
                <w:rFonts w:hint="eastAsia" w:ascii="仿宋" w:hAnsi="仿宋" w:eastAsia="仿宋"/>
              </w:rPr>
              <w:t>对于</w:t>
            </w:r>
            <w:r>
              <w:rPr>
                <w:rFonts w:ascii="仿宋" w:hAnsi="仿宋" w:eastAsia="仿宋"/>
              </w:rPr>
              <w:t>通过文件保护密钥加密完的文件</w:t>
            </w:r>
            <w:r>
              <w:rPr>
                <w:rFonts w:hint="eastAsia" w:ascii="仿宋" w:hAnsi="仿宋" w:eastAsia="仿宋"/>
              </w:rPr>
              <w:t>内容的</w:t>
            </w:r>
            <w:r>
              <w:rPr>
                <w:rFonts w:ascii="仿宋" w:hAnsi="仿宋" w:eastAsia="仿宋"/>
              </w:rPr>
              <w:t>摘要信息（</w:t>
            </w:r>
            <w:r>
              <w:rPr>
                <w:rFonts w:hint="eastAsia" w:ascii="仿宋" w:hAnsi="仿宋" w:eastAsia="仿宋"/>
              </w:rPr>
              <w:t>摘要</w:t>
            </w:r>
            <w:r>
              <w:rPr>
                <w:rFonts w:ascii="仿宋" w:hAnsi="仿宋" w:eastAsia="仿宋"/>
              </w:rPr>
              <w:t>算法SHA-1）进行MAC计算。</w:t>
            </w:r>
          </w:p>
        </w:tc>
      </w:tr>
    </w:tbl>
    <w:p/>
    <w:p>
      <w:pPr>
        <w:pStyle w:val="3"/>
        <w:numPr>
          <w:ilvl w:val="1"/>
          <w:numId w:val="3"/>
        </w:numPr>
      </w:pPr>
      <w:bookmarkStart w:id="45" w:name="_Toc87350853"/>
      <w:r>
        <w:rPr>
          <w:rFonts w:hint="eastAsia"/>
        </w:rPr>
        <w:t>tsm发卡信息同步文件</w:t>
      </w:r>
      <w:bookmarkEnd w:id="45"/>
    </w:p>
    <w:p>
      <w:pPr>
        <w:pStyle w:val="4"/>
        <w:numPr>
          <w:ilvl w:val="2"/>
          <w:numId w:val="3"/>
        </w:numPr>
      </w:pPr>
      <w:bookmarkStart w:id="46" w:name="_Toc87350854"/>
      <w:r>
        <w:rPr>
          <w:rFonts w:hint="eastAsia"/>
        </w:rPr>
        <w:t>命名规则</w:t>
      </w:r>
      <w:bookmarkEnd w:id="46"/>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701"/>
        <w:gridCol w:w="1844"/>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数据元说明</w:t>
            </w:r>
          </w:p>
        </w:tc>
        <w:tc>
          <w:tcPr>
            <w:tcW w:w="1701" w:type="dxa"/>
          </w:tcPr>
          <w:p>
            <w:pPr>
              <w:rPr>
                <w:rFonts w:ascii="仿宋" w:hAnsi="仿宋" w:eastAsia="仿宋"/>
              </w:rPr>
            </w:pPr>
            <w:r>
              <w:rPr>
                <w:rFonts w:hint="eastAsia" w:ascii="仿宋" w:hAnsi="仿宋" w:eastAsia="仿宋"/>
              </w:rPr>
              <w:t>数据类型</w:t>
            </w:r>
          </w:p>
        </w:tc>
        <w:tc>
          <w:tcPr>
            <w:tcW w:w="1844" w:type="dxa"/>
          </w:tcPr>
          <w:p>
            <w:pPr>
              <w:rPr>
                <w:rFonts w:ascii="仿宋" w:hAnsi="仿宋" w:eastAsia="仿宋"/>
              </w:rPr>
            </w:pPr>
            <w:r>
              <w:rPr>
                <w:rFonts w:hint="eastAsia" w:ascii="仿宋" w:hAnsi="仿宋" w:eastAsia="仿宋"/>
              </w:rPr>
              <w:t>长度（10进制字节）</w:t>
            </w:r>
          </w:p>
        </w:tc>
        <w:tc>
          <w:tcPr>
            <w:tcW w:w="2884" w:type="dxa"/>
          </w:tcPr>
          <w:p>
            <w:pPr>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tcPr>
          <w:p>
            <w:pPr>
              <w:rPr>
                <w:rFonts w:ascii="仿宋" w:hAnsi="仿宋" w:eastAsia="仿宋"/>
              </w:rPr>
            </w:pPr>
            <w:r>
              <w:rPr>
                <w:rFonts w:hint="eastAsia" w:ascii="仿宋" w:hAnsi="仿宋" w:eastAsia="仿宋"/>
              </w:rPr>
              <w:t>文件标示</w:t>
            </w:r>
          </w:p>
        </w:tc>
        <w:tc>
          <w:tcPr>
            <w:tcW w:w="1701" w:type="dxa"/>
          </w:tcPr>
          <w:p>
            <w:pPr>
              <w:rPr>
                <w:rFonts w:ascii="仿宋" w:hAnsi="仿宋" w:eastAsia="仿宋"/>
              </w:rPr>
            </w:pPr>
            <w:r>
              <w:rPr>
                <w:rFonts w:hint="eastAsia" w:ascii="仿宋" w:hAnsi="仿宋" w:eastAsia="仿宋"/>
              </w:rPr>
              <w:t>a</w:t>
            </w:r>
          </w:p>
        </w:tc>
        <w:tc>
          <w:tcPr>
            <w:tcW w:w="1844" w:type="dxa"/>
          </w:tcPr>
          <w:p>
            <w:pPr>
              <w:rPr>
                <w:rFonts w:ascii="仿宋" w:hAnsi="仿宋" w:eastAsia="仿宋"/>
              </w:rPr>
            </w:pPr>
            <w:r>
              <w:rPr>
                <w:rFonts w:hint="eastAsia" w:ascii="仿宋" w:hAnsi="仿宋" w:eastAsia="仿宋"/>
              </w:rPr>
              <w:t>1</w:t>
            </w:r>
          </w:p>
        </w:tc>
        <w:tc>
          <w:tcPr>
            <w:tcW w:w="2884" w:type="dxa"/>
          </w:tcPr>
          <w:p>
            <w:pPr>
              <w:rPr>
                <w:rFonts w:ascii="仿宋" w:hAnsi="仿宋" w:eastAsia="仿宋"/>
              </w:rPr>
            </w:pPr>
            <w:r>
              <w:rPr>
                <w:rFonts w:hint="eastAsia" w:ascii="仿宋" w:hAnsi="仿宋" w:eastAsia="仿宋"/>
              </w:rPr>
              <w:t>QR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日期</w:t>
            </w:r>
          </w:p>
        </w:tc>
        <w:tc>
          <w:tcPr>
            <w:tcW w:w="1701" w:type="dxa"/>
          </w:tcPr>
          <w:p>
            <w:pPr>
              <w:rPr>
                <w:rFonts w:ascii="仿宋" w:hAnsi="仿宋" w:eastAsia="仿宋"/>
              </w:rPr>
            </w:pPr>
            <w:r>
              <w:rPr>
                <w:rFonts w:hint="eastAsia" w:ascii="仿宋" w:hAnsi="仿宋" w:eastAsia="仿宋"/>
              </w:rPr>
              <w:t>n</w:t>
            </w:r>
          </w:p>
        </w:tc>
        <w:tc>
          <w:tcPr>
            <w:tcW w:w="1844" w:type="dxa"/>
          </w:tcPr>
          <w:p>
            <w:pPr>
              <w:rPr>
                <w:rFonts w:ascii="仿宋" w:hAnsi="仿宋" w:eastAsia="仿宋"/>
              </w:rPr>
            </w:pPr>
            <w:r>
              <w:rPr>
                <w:rFonts w:ascii="仿宋" w:hAnsi="仿宋" w:eastAsia="仿宋"/>
              </w:rPr>
              <w:t>6</w:t>
            </w:r>
          </w:p>
        </w:tc>
        <w:tc>
          <w:tcPr>
            <w:tcW w:w="2884" w:type="dxa"/>
          </w:tcPr>
          <w:p>
            <w:pPr>
              <w:rPr>
                <w:rFonts w:ascii="仿宋" w:hAnsi="仿宋" w:eastAsia="仿宋"/>
              </w:rPr>
            </w:pPr>
            <w:r>
              <w:rPr>
                <w:rFonts w:hint="eastAsia" w:ascii="仿宋" w:hAnsi="仿宋" w:eastAsia="仿宋"/>
              </w:rPr>
              <w:t>年用后2位YYMMDDhhmmss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tcPr>
          <w:p>
            <w:pPr>
              <w:rPr>
                <w:rFonts w:ascii="仿宋" w:hAnsi="仿宋" w:eastAsia="仿宋"/>
              </w:rPr>
            </w:pPr>
            <w:r>
              <w:rPr>
                <w:rFonts w:hint="eastAsia" w:ascii="仿宋" w:hAnsi="仿宋" w:eastAsia="仿宋"/>
              </w:rPr>
              <w:t>城市代码</w:t>
            </w:r>
          </w:p>
        </w:tc>
        <w:tc>
          <w:tcPr>
            <w:tcW w:w="1701" w:type="dxa"/>
          </w:tcPr>
          <w:p>
            <w:pPr>
              <w:rPr>
                <w:rFonts w:ascii="仿宋" w:hAnsi="仿宋" w:eastAsia="仿宋"/>
              </w:rPr>
            </w:pPr>
            <w:r>
              <w:rPr>
                <w:rFonts w:hint="eastAsia" w:ascii="仿宋" w:hAnsi="仿宋" w:eastAsia="仿宋"/>
              </w:rPr>
              <w:t>n</w:t>
            </w:r>
          </w:p>
        </w:tc>
        <w:tc>
          <w:tcPr>
            <w:tcW w:w="1844" w:type="dxa"/>
          </w:tcPr>
          <w:p>
            <w:pPr>
              <w:rPr>
                <w:rFonts w:ascii="仿宋" w:hAnsi="仿宋" w:eastAsia="仿宋"/>
              </w:rPr>
            </w:pPr>
            <w:r>
              <w:rPr>
                <w:rFonts w:ascii="仿宋" w:hAnsi="仿宋" w:eastAsia="仿宋"/>
              </w:rPr>
              <w:t>2</w:t>
            </w:r>
          </w:p>
        </w:tc>
        <w:tc>
          <w:tcPr>
            <w:tcW w:w="2884" w:type="dxa"/>
          </w:tcPr>
          <w:p>
            <w:pPr>
              <w:rPr>
                <w:rFonts w:ascii="仿宋" w:hAnsi="仿宋" w:eastAsia="仿宋"/>
              </w:rPr>
            </w:pPr>
            <w:r>
              <w:rPr>
                <w:rFonts w:ascii="仿宋" w:hAnsi="仿宋" w:eastAsia="仿宋"/>
              </w:rPr>
              <w:t>1660</w:t>
            </w:r>
            <w:r>
              <w:rPr>
                <w:rFonts w:hint="eastAsia" w:ascii="仿宋" w:hAnsi="仿宋" w:eastAsia="仿宋"/>
              </w:rPr>
              <w:t>(长治)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rPr>
                <w:rFonts w:ascii="仿宋" w:hAnsi="仿宋" w:eastAsia="仿宋"/>
              </w:rPr>
            </w:pPr>
            <w:r>
              <w:rPr>
                <w:rFonts w:hint="eastAsia" w:ascii="仿宋" w:hAnsi="仿宋" w:eastAsia="仿宋"/>
              </w:rPr>
              <w:t>序号</w:t>
            </w:r>
          </w:p>
        </w:tc>
        <w:tc>
          <w:tcPr>
            <w:tcW w:w="1701" w:type="dxa"/>
          </w:tcPr>
          <w:p>
            <w:pPr>
              <w:rPr>
                <w:rFonts w:ascii="仿宋" w:hAnsi="仿宋" w:eastAsia="仿宋"/>
              </w:rPr>
            </w:pPr>
            <w:r>
              <w:rPr>
                <w:rFonts w:ascii="仿宋" w:hAnsi="仿宋" w:eastAsia="仿宋"/>
              </w:rPr>
              <w:t>A</w:t>
            </w:r>
            <w:r>
              <w:rPr>
                <w:rFonts w:hint="eastAsia" w:ascii="仿宋" w:hAnsi="仿宋" w:eastAsia="仿宋"/>
              </w:rPr>
              <w:t>ns</w:t>
            </w:r>
          </w:p>
        </w:tc>
        <w:tc>
          <w:tcPr>
            <w:tcW w:w="1844" w:type="dxa"/>
          </w:tcPr>
          <w:p>
            <w:pPr>
              <w:rPr>
                <w:rFonts w:ascii="仿宋" w:hAnsi="仿宋" w:eastAsia="仿宋"/>
              </w:rPr>
            </w:pPr>
            <w:r>
              <w:rPr>
                <w:rFonts w:ascii="仿宋" w:hAnsi="仿宋" w:eastAsia="仿宋"/>
              </w:rPr>
              <w:t>5</w:t>
            </w:r>
          </w:p>
        </w:tc>
        <w:tc>
          <w:tcPr>
            <w:tcW w:w="2884" w:type="dxa"/>
          </w:tcPr>
          <w:p>
            <w:pPr>
              <w:rPr>
                <w:rFonts w:ascii="仿宋" w:hAnsi="仿宋" w:eastAsia="仿宋"/>
              </w:rPr>
            </w:pPr>
            <w:r>
              <w:rPr>
                <w:rFonts w:ascii="仿宋" w:hAnsi="仿宋" w:eastAsia="仿宋"/>
              </w:rPr>
              <w:t>流水号</w:t>
            </w:r>
          </w:p>
        </w:tc>
      </w:tr>
    </w:tbl>
    <w:p>
      <w:pPr>
        <w:pStyle w:val="4"/>
        <w:numPr>
          <w:ilvl w:val="2"/>
          <w:numId w:val="3"/>
        </w:numPr>
      </w:pPr>
      <w:bookmarkStart w:id="47" w:name="_Toc87350855"/>
      <w:r>
        <w:t>文件格式</w:t>
      </w:r>
      <w:bookmarkEnd w:id="47"/>
    </w:p>
    <w:tbl>
      <w:tblPr>
        <w:tblStyle w:val="2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664"/>
        <w:gridCol w:w="1843"/>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ascii="仿宋" w:hAnsi="仿宋" w:eastAsia="仿宋"/>
              </w:rPr>
              <w:t>数据元说明</w:t>
            </w:r>
          </w:p>
        </w:tc>
        <w:tc>
          <w:tcPr>
            <w:tcW w:w="1664" w:type="dxa"/>
          </w:tcPr>
          <w:p>
            <w:pPr>
              <w:rPr>
                <w:rFonts w:ascii="仿宋" w:hAnsi="仿宋" w:eastAsia="仿宋"/>
              </w:rPr>
            </w:pPr>
            <w:r>
              <w:rPr>
                <w:rFonts w:hint="eastAsia" w:ascii="仿宋" w:hAnsi="仿宋" w:eastAsia="仿宋"/>
              </w:rPr>
              <w:t>数据类型</w:t>
            </w:r>
          </w:p>
        </w:tc>
        <w:tc>
          <w:tcPr>
            <w:tcW w:w="1843" w:type="dxa"/>
          </w:tcPr>
          <w:p>
            <w:pPr>
              <w:rPr>
                <w:rFonts w:ascii="仿宋" w:hAnsi="仿宋" w:eastAsia="仿宋"/>
              </w:rPr>
            </w:pPr>
            <w:r>
              <w:rPr>
                <w:rFonts w:hint="eastAsia" w:ascii="仿宋" w:hAnsi="仿宋" w:eastAsia="仿宋"/>
              </w:rPr>
              <w:t>长度（10进制字节）</w:t>
            </w:r>
          </w:p>
        </w:tc>
        <w:tc>
          <w:tcPr>
            <w:tcW w:w="2885" w:type="dxa"/>
          </w:tcPr>
          <w:p>
            <w:pPr>
              <w:rPr>
                <w:rFonts w:ascii="仿宋" w:hAnsi="仿宋" w:eastAsia="仿宋"/>
              </w:rPr>
            </w:pPr>
            <w:r>
              <w:rPr>
                <w:rFonts w:hint="eastAsia" w:ascii="仿宋" w:hAnsi="仿宋" w:eastAsia="仿宋"/>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rPr>
            </w:pPr>
            <w:r>
              <w:rPr>
                <w:rFonts w:hint="eastAsia" w:ascii="仿宋" w:hAnsi="仿宋" w:eastAsia="仿宋"/>
              </w:rPr>
              <w:t>文件说明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ascii="仿宋" w:hAnsi="仿宋" w:eastAsia="仿宋"/>
              </w:rPr>
              <w:t>版本号</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1</w:t>
            </w:r>
          </w:p>
        </w:tc>
        <w:tc>
          <w:tcPr>
            <w:tcW w:w="2885" w:type="dxa"/>
          </w:tcPr>
          <w:p>
            <w:pPr>
              <w:rPr>
                <w:rFonts w:ascii="仿宋" w:hAnsi="仿宋" w:eastAsia="仿宋"/>
              </w:rPr>
            </w:pPr>
            <w:r>
              <w:rPr>
                <w:rFonts w:hint="eastAsia" w:ascii="仿宋" w:hAnsi="仿宋" w:eastAsia="仿宋"/>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rPr>
            </w:pPr>
            <w:r>
              <w:rPr>
                <w:rFonts w:hint="eastAsia" w:ascii="仿宋" w:hAnsi="仿宋" w:eastAsia="仿宋"/>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rPr>
            </w:pPr>
            <w:r>
              <w:rPr>
                <w:rFonts w:hint="eastAsia" w:ascii="仿宋" w:hAnsi="仿宋" w:eastAsia="仿宋"/>
              </w:rPr>
              <w:t>交易头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记录总数</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2</w:t>
            </w:r>
          </w:p>
        </w:tc>
        <w:tc>
          <w:tcPr>
            <w:tcW w:w="2885" w:type="dxa"/>
          </w:tcPr>
          <w:p>
            <w:pPr>
              <w:rPr>
                <w:rFonts w:ascii="仿宋" w:hAnsi="仿宋" w:eastAsia="仿宋"/>
              </w:rPr>
            </w:pPr>
            <w:r>
              <w:rPr>
                <w:rFonts w:hint="eastAsia" w:ascii="仿宋" w:hAnsi="仿宋" w:eastAsia="仿宋"/>
              </w:rPr>
              <w:t>取值范围0000～</w:t>
            </w:r>
            <w:r>
              <w:rPr>
                <w:rFonts w:ascii="仿宋" w:hAnsi="仿宋" w:eastAsia="仿宋"/>
              </w:rPr>
              <w:t>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城市代码</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2</w:t>
            </w:r>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请求类型</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hint="eastAsia" w:ascii="仿宋" w:hAnsi="仿宋" w:eastAsia="仿宋"/>
              </w:rPr>
              <w:t>1</w:t>
            </w:r>
          </w:p>
        </w:tc>
        <w:tc>
          <w:tcPr>
            <w:tcW w:w="2885" w:type="dxa"/>
          </w:tcPr>
          <w:p>
            <w:pPr>
              <w:rPr>
                <w:rFonts w:ascii="仿宋" w:hAnsi="仿宋" w:eastAsia="仿宋"/>
              </w:rPr>
            </w:pPr>
            <w:r>
              <w:rPr>
                <w:rFonts w:ascii="仿宋" w:hAnsi="仿宋" w:eastAsia="仿宋"/>
              </w:rPr>
              <w:t>0</w:t>
            </w:r>
            <w:r>
              <w:rPr>
                <w:rFonts w:hint="eastAsia" w:ascii="仿宋" w:hAnsi="仿宋" w:eastAsia="仿宋"/>
              </w:rPr>
              <w:t>1用户卡</w:t>
            </w:r>
          </w:p>
          <w:p>
            <w:pPr>
              <w:rPr>
                <w:rFonts w:ascii="仿宋" w:hAnsi="仿宋" w:eastAsia="仿宋"/>
              </w:rPr>
            </w:pPr>
            <w:r>
              <w:rPr>
                <w:rFonts w:ascii="仿宋" w:hAnsi="仿宋" w:eastAsia="仿宋"/>
              </w:rPr>
              <w:t>0</w:t>
            </w:r>
            <w:r>
              <w:rPr>
                <w:rFonts w:hint="eastAsia" w:ascii="仿宋" w:hAnsi="仿宋" w:eastAsia="仿宋"/>
              </w:rPr>
              <w:t>2 psam卡</w:t>
            </w:r>
          </w:p>
          <w:p>
            <w:pPr>
              <w:rPr>
                <w:rFonts w:ascii="仿宋" w:hAnsi="仿宋" w:eastAsia="仿宋"/>
              </w:rPr>
            </w:pPr>
            <w:r>
              <w:rPr>
                <w:rFonts w:ascii="仿宋" w:hAnsi="仿宋" w:eastAsia="仿宋"/>
              </w:rPr>
              <w:t>0</w:t>
            </w:r>
            <w:r>
              <w:rPr>
                <w:rFonts w:hint="eastAsia" w:ascii="仿宋" w:hAnsi="仿宋" w:eastAsia="仿宋"/>
              </w:rPr>
              <w:t>3 ISAM卡</w:t>
            </w:r>
          </w:p>
          <w:p>
            <w:pPr>
              <w:rPr>
                <w:rFonts w:ascii="仿宋" w:hAnsi="仿宋" w:eastAsia="仿宋"/>
              </w:rPr>
            </w:pPr>
            <w:r>
              <w:rPr>
                <w:rFonts w:ascii="仿宋" w:hAnsi="仿宋" w:eastAsia="仿宋"/>
              </w:rPr>
              <w:t>0</w:t>
            </w:r>
            <w:r>
              <w:rPr>
                <w:rFonts w:hint="eastAsia" w:ascii="仿宋" w:hAnsi="仿宋" w:eastAsia="仿宋"/>
              </w:rPr>
              <w:t>4管理卡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保留</w:t>
            </w:r>
          </w:p>
        </w:tc>
        <w:tc>
          <w:tcPr>
            <w:tcW w:w="1664" w:type="dxa"/>
          </w:tcPr>
          <w:p>
            <w:pPr>
              <w:rPr>
                <w:rFonts w:ascii="仿宋" w:hAnsi="仿宋" w:eastAsia="仿宋"/>
              </w:rPr>
            </w:pPr>
            <w:r>
              <w:rPr>
                <w:rFonts w:ascii="仿宋" w:hAnsi="仿宋" w:eastAsia="仿宋"/>
              </w:rPr>
              <w:t>ans</w:t>
            </w:r>
          </w:p>
        </w:tc>
        <w:tc>
          <w:tcPr>
            <w:tcW w:w="1843" w:type="dxa"/>
          </w:tcPr>
          <w:p>
            <w:pPr>
              <w:rPr>
                <w:rFonts w:ascii="仿宋" w:hAnsi="仿宋" w:eastAsia="仿宋"/>
              </w:rPr>
            </w:pPr>
            <w:r>
              <w:rPr>
                <w:rFonts w:hint="eastAsia" w:ascii="仿宋" w:hAnsi="仿宋" w:eastAsia="仿宋"/>
              </w:rPr>
              <w:t>10</w:t>
            </w:r>
          </w:p>
        </w:tc>
        <w:tc>
          <w:tcPr>
            <w:tcW w:w="2885" w:type="dxa"/>
          </w:tcPr>
          <w:p>
            <w:pPr>
              <w:rPr>
                <w:rFonts w:ascii="仿宋" w:hAnsi="仿宋" w:eastAsia="仿宋"/>
              </w:rPr>
            </w:pPr>
            <w:r>
              <w:rPr>
                <w:rFonts w:hint="eastAsia" w:ascii="仿宋" w:hAnsi="仿宋" w:eastAsia="仿宋"/>
              </w:rPr>
              <w:t>全F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4"/>
          </w:tcPr>
          <w:p>
            <w:pPr>
              <w:rPr>
                <w:rFonts w:ascii="仿宋" w:hAnsi="仿宋" w:eastAsia="仿宋"/>
              </w:rPr>
            </w:pPr>
            <w:r>
              <w:rPr>
                <w:rFonts w:hint="eastAsia" w:ascii="仿宋" w:hAnsi="仿宋" w:eastAsia="仿宋"/>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rPr>
            </w:pPr>
            <w:r>
              <w:rPr>
                <w:rFonts w:hint="eastAsia" w:ascii="仿宋" w:hAnsi="仿宋" w:eastAsia="仿宋"/>
              </w:rPr>
              <w:t>数据体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ascii="仿宋" w:hAnsi="仿宋" w:eastAsia="仿宋"/>
              </w:rPr>
            </w:pPr>
            <w:r>
              <w:rPr>
                <w:rFonts w:hint="eastAsia" w:ascii="仿宋" w:hAnsi="仿宋" w:eastAsia="仿宋"/>
              </w:rPr>
              <w:t>用户卡号</w:t>
            </w:r>
          </w:p>
        </w:tc>
        <w:tc>
          <w:tcPr>
            <w:tcW w:w="1664" w:type="dxa"/>
          </w:tcPr>
          <w:p>
            <w:pPr>
              <w:rPr>
                <w:rFonts w:ascii="仿宋" w:hAnsi="仿宋" w:eastAsia="仿宋"/>
              </w:rPr>
            </w:pPr>
            <w:r>
              <w:rPr>
                <w:rFonts w:ascii="仿宋" w:hAnsi="仿宋" w:eastAsia="仿宋"/>
              </w:rPr>
              <w:t>ans</w:t>
            </w:r>
          </w:p>
        </w:tc>
        <w:tc>
          <w:tcPr>
            <w:tcW w:w="1843" w:type="dxa"/>
          </w:tcPr>
          <w:p>
            <w:pPr>
              <w:rPr>
                <w:rFonts w:ascii="仿宋" w:hAnsi="仿宋" w:eastAsia="仿宋"/>
              </w:rPr>
            </w:pPr>
            <w:r>
              <w:rPr>
                <w:rFonts w:hint="eastAsia" w:ascii="仿宋" w:hAnsi="仿宋" w:eastAsia="仿宋"/>
              </w:rPr>
              <w:t>10</w:t>
            </w:r>
          </w:p>
        </w:tc>
        <w:tc>
          <w:tcPr>
            <w:tcW w:w="2885" w:type="dxa"/>
          </w:tcPr>
          <w:p>
            <w:pPr>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启用标志</w:t>
            </w:r>
          </w:p>
        </w:tc>
        <w:tc>
          <w:tcPr>
            <w:tcW w:w="1664" w:type="dxa"/>
          </w:tcPr>
          <w:p>
            <w:pPr>
              <w:rPr>
                <w:rFonts w:ascii="仿宋" w:hAnsi="仿宋" w:eastAsia="仿宋"/>
              </w:rPr>
            </w:pPr>
            <w:r>
              <w:rPr>
                <w:rFonts w:ascii="仿宋" w:hAnsi="仿宋" w:eastAsia="仿宋"/>
              </w:rPr>
              <w:t>n</w:t>
            </w:r>
          </w:p>
        </w:tc>
        <w:tc>
          <w:tcPr>
            <w:tcW w:w="1843" w:type="dxa"/>
          </w:tcPr>
          <w:p>
            <w:pPr>
              <w:rPr>
                <w:rFonts w:ascii="仿宋" w:hAnsi="仿宋" w:eastAsia="仿宋"/>
              </w:rPr>
            </w:pPr>
            <w:r>
              <w:rPr>
                <w:rFonts w:hint="eastAsia" w:ascii="仿宋" w:hAnsi="仿宋" w:eastAsia="仿宋"/>
              </w:rPr>
              <w:t>1</w:t>
            </w:r>
          </w:p>
        </w:tc>
        <w:tc>
          <w:tcPr>
            <w:tcW w:w="2885" w:type="dxa"/>
          </w:tcPr>
          <w:p>
            <w:pPr>
              <w:rPr>
                <w:rFonts w:ascii="仿宋" w:hAnsi="仿宋" w:eastAsia="仿宋"/>
              </w:rPr>
            </w:pPr>
            <w:r>
              <w:rPr>
                <w:rFonts w:hint="eastAsia" w:ascii="仿宋" w:hAnsi="仿宋" w:eastAsia="仿宋"/>
              </w:rPr>
              <w:t>00 未启用</w:t>
            </w:r>
          </w:p>
          <w:p>
            <w:pPr>
              <w:rPr>
                <w:rFonts w:ascii="仿宋" w:hAnsi="仿宋" w:eastAsia="仿宋"/>
              </w:rPr>
            </w:pPr>
            <w:r>
              <w:rPr>
                <w:rFonts w:hint="eastAsia" w:ascii="仿宋" w:hAnsi="仿宋" w:eastAsia="仿宋"/>
              </w:rPr>
              <w:t>01 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ins w:id="2053" w:author="zhouliang" w:date="2021-11-08T09:43:00Z"/>
        </w:trPr>
        <w:tc>
          <w:tcPr>
            <w:tcW w:w="2130" w:type="dxa"/>
          </w:tcPr>
          <w:p>
            <w:pPr>
              <w:rPr>
                <w:ins w:id="2054" w:author="zhouliang" w:date="2021-11-08T09:43:00Z"/>
                <w:rFonts w:ascii="仿宋" w:hAnsi="仿宋" w:eastAsia="仿宋"/>
              </w:rPr>
            </w:pPr>
            <w:ins w:id="2055" w:author="zhouliang" w:date="2021-11-08T09:43:00Z">
              <w:r>
                <w:rPr>
                  <w:rFonts w:hint="eastAsia" w:ascii="仿宋" w:hAnsi="仿宋" w:eastAsia="仿宋"/>
                </w:rPr>
                <w:t>地区代码</w:t>
              </w:r>
            </w:ins>
          </w:p>
        </w:tc>
        <w:tc>
          <w:tcPr>
            <w:tcW w:w="1664" w:type="dxa"/>
          </w:tcPr>
          <w:p>
            <w:pPr>
              <w:rPr>
                <w:ins w:id="2056" w:author="zhouliang" w:date="2021-11-08T09:43:00Z"/>
                <w:rFonts w:ascii="仿宋" w:hAnsi="仿宋" w:eastAsia="仿宋"/>
              </w:rPr>
            </w:pPr>
            <w:ins w:id="2057" w:author="zhouliang" w:date="2021-11-08T09:43:00Z">
              <w:r>
                <w:rPr>
                  <w:rFonts w:ascii="仿宋" w:hAnsi="仿宋" w:eastAsia="仿宋"/>
                </w:rPr>
                <w:t>N</w:t>
              </w:r>
            </w:ins>
          </w:p>
        </w:tc>
        <w:tc>
          <w:tcPr>
            <w:tcW w:w="1843" w:type="dxa"/>
          </w:tcPr>
          <w:p>
            <w:pPr>
              <w:rPr>
                <w:ins w:id="2058" w:author="zhouliang" w:date="2021-11-08T09:43:00Z"/>
                <w:rFonts w:ascii="仿宋" w:hAnsi="仿宋" w:eastAsia="仿宋"/>
              </w:rPr>
            </w:pPr>
            <w:ins w:id="2059" w:author="zhouliang" w:date="2021-11-08T09:43:00Z">
              <w:r>
                <w:rPr>
                  <w:rFonts w:hint="eastAsia" w:ascii="仿宋" w:hAnsi="仿宋" w:eastAsia="仿宋"/>
                </w:rPr>
                <w:t>1</w:t>
              </w:r>
            </w:ins>
          </w:p>
        </w:tc>
        <w:tc>
          <w:tcPr>
            <w:tcW w:w="2885" w:type="dxa"/>
          </w:tcPr>
          <w:p>
            <w:pPr>
              <w:rPr>
                <w:ins w:id="2060" w:author="zhouliang" w:date="2021-11-08T09:43:00Z"/>
                <w:rFonts w:ascii="仿宋" w:hAnsi="仿宋" w:eastAsia="仿宋"/>
              </w:rPr>
            </w:pPr>
            <w:ins w:id="2061" w:author="zhouliang" w:date="2021-11-08T09:43:00Z">
              <w:r>
                <w:rPr>
                  <w:rFonts w:hint="eastAsia" w:ascii="仿宋" w:hAnsi="仿宋" w:eastAsia="仿宋"/>
                </w:rPr>
                <w:t>0</w:t>
              </w:r>
            </w:ins>
            <w:ins w:id="2062" w:author="zhouliang" w:date="2021-11-08T09:43:00Z">
              <w:r>
                <w:rPr>
                  <w:rFonts w:ascii="仿宋" w:hAnsi="仿宋" w:eastAsia="仿宋"/>
                </w:rPr>
                <w:t>0-99</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2063" w:author="zhouliang" w:date="2021-11-08T09:43:00Z"/>
        </w:trPr>
        <w:tc>
          <w:tcPr>
            <w:tcW w:w="2130" w:type="dxa"/>
          </w:tcPr>
          <w:p>
            <w:pPr>
              <w:rPr>
                <w:ins w:id="2064" w:author="zhouliang" w:date="2021-11-08T09:43:00Z"/>
                <w:rFonts w:ascii="仿宋" w:hAnsi="仿宋" w:eastAsia="仿宋"/>
              </w:rPr>
            </w:pPr>
            <w:ins w:id="2065" w:author="zhouliang" w:date="2021-11-08T09:43:00Z">
              <w:r>
                <w:rPr>
                  <w:rFonts w:hint="eastAsia" w:ascii="仿宋" w:hAnsi="仿宋" w:eastAsia="仿宋"/>
                </w:rPr>
                <w:t>卡种类型</w:t>
              </w:r>
            </w:ins>
          </w:p>
        </w:tc>
        <w:tc>
          <w:tcPr>
            <w:tcW w:w="1664" w:type="dxa"/>
          </w:tcPr>
          <w:p>
            <w:pPr>
              <w:rPr>
                <w:ins w:id="2066" w:author="zhouliang" w:date="2021-11-08T09:43:00Z"/>
                <w:rFonts w:ascii="仿宋" w:hAnsi="仿宋" w:eastAsia="仿宋"/>
              </w:rPr>
            </w:pPr>
            <w:ins w:id="2067" w:author="zhouliang" w:date="2021-11-08T09:43:00Z">
              <w:r>
                <w:rPr>
                  <w:rFonts w:ascii="仿宋" w:hAnsi="仿宋" w:eastAsia="仿宋"/>
                </w:rPr>
                <w:t>ans</w:t>
              </w:r>
            </w:ins>
          </w:p>
        </w:tc>
        <w:tc>
          <w:tcPr>
            <w:tcW w:w="1843" w:type="dxa"/>
          </w:tcPr>
          <w:p>
            <w:pPr>
              <w:rPr>
                <w:ins w:id="2068" w:author="zhouliang" w:date="2021-11-08T09:43:00Z"/>
                <w:rFonts w:ascii="仿宋" w:hAnsi="仿宋" w:eastAsia="仿宋"/>
              </w:rPr>
            </w:pPr>
            <w:ins w:id="2069" w:author="zhouliang" w:date="2021-11-08T09:43:00Z">
              <w:r>
                <w:rPr>
                  <w:rFonts w:hint="eastAsia" w:ascii="仿宋" w:hAnsi="仿宋" w:eastAsia="仿宋"/>
                </w:rPr>
                <w:t>2</w:t>
              </w:r>
            </w:ins>
          </w:p>
        </w:tc>
        <w:tc>
          <w:tcPr>
            <w:tcW w:w="2885" w:type="dxa"/>
          </w:tcPr>
          <w:p>
            <w:pPr>
              <w:rPr>
                <w:ins w:id="2070" w:author="zhouliang" w:date="2021-11-08T09:43:00Z"/>
                <w:rFonts w:ascii="仿宋" w:hAnsi="仿宋" w:eastAsia="仿宋"/>
              </w:rPr>
            </w:pPr>
            <w:ins w:id="2071" w:author="zhouliang" w:date="2021-11-08T09:43:00Z">
              <w:r>
                <w:rPr>
                  <w:rFonts w:hint="eastAsia" w:ascii="仿宋" w:hAnsi="仿宋" w:eastAsia="仿宋"/>
                </w:rPr>
                <w:t>例:0210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del w:id="2072" w:author="zhouliang" w:date="2021-11-08T09:43:00Z"/>
        </w:trPr>
        <w:tc>
          <w:tcPr>
            <w:tcW w:w="2130" w:type="dxa"/>
          </w:tcPr>
          <w:p>
            <w:pPr>
              <w:rPr>
                <w:del w:id="2073" w:author="zhouliang" w:date="2021-11-08T09:43:00Z"/>
                <w:rFonts w:ascii="仿宋" w:hAnsi="仿宋" w:eastAsia="仿宋"/>
              </w:rPr>
            </w:pPr>
            <w:del w:id="2074" w:author="zhouliang" w:date="2021-11-08T09:43:00Z">
              <w:r>
                <w:rPr>
                  <w:rFonts w:hint="eastAsia" w:ascii="仿宋" w:hAnsi="仿宋" w:eastAsia="仿宋"/>
                </w:rPr>
                <w:delText>卡种类型</w:delText>
              </w:r>
            </w:del>
          </w:p>
        </w:tc>
        <w:tc>
          <w:tcPr>
            <w:tcW w:w="1664" w:type="dxa"/>
          </w:tcPr>
          <w:p>
            <w:pPr>
              <w:rPr>
                <w:del w:id="2075" w:author="zhouliang" w:date="2021-11-08T09:43:00Z"/>
                <w:rFonts w:ascii="仿宋" w:hAnsi="仿宋" w:eastAsia="仿宋"/>
              </w:rPr>
            </w:pPr>
            <w:del w:id="2076" w:author="zhouliang" w:date="2021-11-08T09:43:00Z">
              <w:r>
                <w:rPr>
                  <w:rFonts w:hint="eastAsia" w:ascii="仿宋" w:hAnsi="仿宋" w:eastAsia="仿宋"/>
                </w:rPr>
                <w:delText>n</w:delText>
              </w:r>
            </w:del>
          </w:p>
        </w:tc>
        <w:tc>
          <w:tcPr>
            <w:tcW w:w="1843" w:type="dxa"/>
          </w:tcPr>
          <w:p>
            <w:pPr>
              <w:rPr>
                <w:del w:id="2077" w:author="zhouliang" w:date="2021-11-08T09:43:00Z"/>
                <w:rFonts w:ascii="仿宋" w:hAnsi="仿宋" w:eastAsia="仿宋"/>
              </w:rPr>
            </w:pPr>
            <w:del w:id="2078" w:author="zhouliang" w:date="2021-11-08T09:43:00Z">
              <w:r>
                <w:rPr>
                  <w:rFonts w:hint="eastAsia" w:ascii="仿宋" w:hAnsi="仿宋" w:eastAsia="仿宋"/>
                </w:rPr>
                <w:delText>2</w:delText>
              </w:r>
            </w:del>
          </w:p>
        </w:tc>
        <w:tc>
          <w:tcPr>
            <w:tcW w:w="2885" w:type="dxa"/>
          </w:tcPr>
          <w:p>
            <w:pPr>
              <w:rPr>
                <w:del w:id="2079" w:author="zhouliang" w:date="2021-11-08T09:43:00Z"/>
                <w:rFonts w:ascii="仿宋" w:hAnsi="仿宋" w:eastAsia="仿宋"/>
              </w:rPr>
            </w:pPr>
            <w:del w:id="2080" w:author="zhouliang" w:date="2021-11-08T09:43:00Z">
              <w:r>
                <w:rPr>
                  <w:rFonts w:hint="eastAsia" w:ascii="仿宋" w:hAnsi="仿宋" w:eastAsia="仿宋"/>
                </w:rPr>
                <w:delText>例:0210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仿宋" w:hAnsi="仿宋" w:eastAsia="仿宋"/>
              </w:rPr>
            </w:pPr>
            <w:r>
              <w:rPr>
                <w:rFonts w:hint="eastAsia" w:ascii="仿宋" w:hAnsi="仿宋" w:eastAsia="仿宋"/>
              </w:rPr>
              <w:t>押金</w:t>
            </w:r>
          </w:p>
        </w:tc>
        <w:tc>
          <w:tcPr>
            <w:tcW w:w="1664" w:type="dxa"/>
          </w:tcPr>
          <w:p>
            <w:pPr>
              <w:rPr>
                <w:rFonts w:ascii="仿宋" w:hAnsi="仿宋" w:eastAsia="仿宋"/>
              </w:rPr>
            </w:pPr>
            <w:r>
              <w:rPr>
                <w:rFonts w:hint="eastAsia" w:ascii="仿宋" w:hAnsi="仿宋" w:eastAsia="仿宋"/>
              </w:rPr>
              <w:t>n</w:t>
            </w:r>
          </w:p>
        </w:tc>
        <w:tc>
          <w:tcPr>
            <w:tcW w:w="1843" w:type="dxa"/>
          </w:tcPr>
          <w:p>
            <w:pPr>
              <w:rPr>
                <w:rFonts w:ascii="仿宋" w:hAnsi="仿宋" w:eastAsia="仿宋"/>
              </w:rPr>
            </w:pPr>
            <w:r>
              <w:rPr>
                <w:rFonts w:ascii="仿宋" w:hAnsi="仿宋" w:eastAsia="仿宋"/>
              </w:rPr>
              <w:t>2</w:t>
            </w:r>
          </w:p>
        </w:tc>
        <w:tc>
          <w:tcPr>
            <w:tcW w:w="2885" w:type="dxa"/>
          </w:tcPr>
          <w:p>
            <w:pPr>
              <w:rPr>
                <w:rFonts w:ascii="仿宋" w:hAnsi="仿宋" w:eastAsia="仿宋"/>
              </w:rPr>
            </w:pPr>
            <w:r>
              <w:rPr>
                <w:rFonts w:hint="eastAsia" w:ascii="仿宋" w:hAnsi="仿宋" w:eastAsia="仿宋"/>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rPr>
                <w:rFonts w:ascii="仿宋" w:hAnsi="仿宋" w:eastAsia="仿宋"/>
              </w:rPr>
            </w:pPr>
            <w:r>
              <w:rPr>
                <w:rFonts w:hint="eastAsia" w:ascii="仿宋" w:hAnsi="仿宋" w:eastAsia="仿宋"/>
              </w:rPr>
              <w:t>回车</w:t>
            </w:r>
          </w:p>
        </w:tc>
      </w:tr>
    </w:tbl>
    <w:p/>
    <w:p/>
    <w:p>
      <w:pPr>
        <w:pStyle w:val="2"/>
        <w:numPr>
          <w:ilvl w:val="0"/>
          <w:numId w:val="3"/>
        </w:numPr>
      </w:pPr>
      <w:bookmarkStart w:id="48" w:name="_Toc87350856"/>
      <w:r>
        <w:rPr>
          <w:rFonts w:hint="eastAsia"/>
        </w:rPr>
        <w:t>通信报文结构</w:t>
      </w:r>
      <w:bookmarkEnd w:id="24"/>
      <w:bookmarkEnd w:id="25"/>
      <w:bookmarkEnd w:id="35"/>
      <w:bookmarkEnd w:id="36"/>
      <w:bookmarkEnd w:id="48"/>
    </w:p>
    <w:p>
      <w:pPr>
        <w:spacing w:after="240"/>
        <w:rPr>
          <w:rFonts w:hint="eastAsia" w:ascii="Helvetica Neue" w:hAnsi="Helvetica Neue"/>
          <w:color w:val="333333"/>
        </w:rPr>
      </w:pPr>
      <w:bookmarkStart w:id="49" w:name="_Toc491534413"/>
      <w:bookmarkStart w:id="50" w:name="_Toc464566944"/>
      <w:r>
        <w:rPr>
          <w:rFonts w:ascii="Helvetica Neue" w:hAnsi="Helvetica Neue"/>
          <w:b/>
          <w:bCs/>
          <w:color w:val="000000"/>
        </w:rPr>
        <w:t>请求URL:</w:t>
      </w:r>
      <w:r>
        <w:rPr>
          <w:rFonts w:ascii="Helvetica Neue" w:hAnsi="Helvetica Neue"/>
          <w:color w:val="333333"/>
        </w:rPr>
        <w:br w:type="textWrapping"/>
      </w:r>
      <w:r>
        <w:rPr>
          <w:rFonts w:ascii="Helvetica Neue" w:hAnsi="Helvetica Neue"/>
          <w:color w:val="333333"/>
        </w:rPr>
        <w:t>所有请求均相同为http(s):/{域名}/TMTPS/</w:t>
      </w:r>
    </w:p>
    <w:p>
      <w:pPr>
        <w:spacing w:after="240"/>
        <w:rPr>
          <w:rFonts w:hint="eastAsia" w:ascii="Helvetica Neue" w:hAnsi="Helvetica Neue"/>
          <w:color w:val="333333"/>
        </w:rPr>
      </w:pPr>
      <w:r>
        <w:rPr>
          <w:rFonts w:ascii="Helvetica Neue" w:hAnsi="Helvetica Neue"/>
          <w:color w:val="333333"/>
        </w:rPr>
        <w:t>请求体和响应体内容因报文各异，详细定义参见下文。</w:t>
      </w:r>
    </w:p>
    <w:p>
      <w:pPr>
        <w:pStyle w:val="3"/>
        <w:numPr>
          <w:ilvl w:val="1"/>
          <w:numId w:val="3"/>
        </w:numPr>
      </w:pPr>
      <w:bookmarkStart w:id="51" w:name="_Toc23339"/>
      <w:bookmarkStart w:id="52" w:name="_Toc994741944"/>
      <w:bookmarkStart w:id="53" w:name="_Toc87350857"/>
      <w:r>
        <w:rPr>
          <w:rFonts w:hint="eastAsia"/>
        </w:rPr>
        <w:t>安全规范</w:t>
      </w:r>
      <w:bookmarkEnd w:id="51"/>
      <w:bookmarkEnd w:id="52"/>
      <w:bookmarkEnd w:id="53"/>
    </w:p>
    <w:p>
      <w:pPr>
        <w:spacing w:line="288" w:lineRule="auto"/>
        <w:ind w:firstLine="480" w:firstLineChars="200"/>
      </w:pPr>
      <w:r>
        <w:rPr>
          <w:rFonts w:hint="eastAsia"/>
        </w:rPr>
        <w:t>城市平台与和能tsm通过公私钥签名验签规则进行安全验证。交易发起方通过私钥进行签名，接收方通过公钥进行验签。</w:t>
      </w:r>
    </w:p>
    <w:p>
      <w:pPr>
        <w:spacing w:line="288" w:lineRule="auto"/>
        <w:ind w:firstLine="480" w:firstLineChars="200"/>
        <w:rPr>
          <w:rFonts w:hint="eastAsia" w:ascii="Helvetica Neue" w:hAnsi="Helvetica Neue"/>
          <w:color w:val="333333"/>
        </w:rPr>
      </w:pPr>
      <w:r>
        <w:rPr>
          <w:rFonts w:hint="eastAsia" w:ascii="Helvetica Neue" w:hAnsi="Helvetica Neue"/>
          <w:color w:val="333333"/>
        </w:rPr>
        <w:t>生成签名字符串s</w:t>
      </w:r>
      <w:r>
        <w:rPr>
          <w:rFonts w:ascii="Helvetica Neue" w:hAnsi="Helvetica Neue"/>
          <w:color w:val="333333"/>
        </w:rPr>
        <w:t>ign</w:t>
      </w:r>
      <w:r>
        <w:rPr>
          <w:rFonts w:hint="eastAsia" w:ascii="Helvetica Neue" w:hAnsi="Helvetica Neue"/>
          <w:color w:val="333333"/>
        </w:rPr>
        <w:t>过程：</w:t>
      </w:r>
    </w:p>
    <w:p>
      <w:pPr>
        <w:spacing w:line="288" w:lineRule="auto"/>
        <w:ind w:firstLine="480" w:firstLineChars="200"/>
        <w:rPr>
          <w:rFonts w:hint="eastAsia" w:ascii="Helvetica Neue" w:hAnsi="Helvetica Neue"/>
          <w:color w:val="333333"/>
        </w:rPr>
      </w:pPr>
      <w:r>
        <w:rPr>
          <w:rFonts w:hint="eastAsia" w:ascii="Helvetica Neue" w:hAnsi="Helvetica Neue"/>
          <w:color w:val="333333"/>
        </w:rPr>
        <w:t>发起方对接口报文参数字符串S</w:t>
      </w:r>
      <w:r>
        <w:rPr>
          <w:rFonts w:ascii="Helvetica Neue" w:hAnsi="Helvetica Neue"/>
          <w:color w:val="333333"/>
        </w:rPr>
        <w:t>1</w:t>
      </w:r>
      <w:r>
        <w:rPr>
          <w:rFonts w:hint="eastAsia" w:ascii="Helvetica Neue" w:hAnsi="Helvetica Neue"/>
          <w:color w:val="333333"/>
        </w:rPr>
        <w:t>（sign属性前的报文内容）进行SHA</w:t>
      </w:r>
      <w:r>
        <w:rPr>
          <w:rFonts w:ascii="Helvetica Neue" w:hAnsi="Helvetica Neue"/>
          <w:color w:val="333333"/>
        </w:rPr>
        <w:t>256</w:t>
      </w:r>
      <w:r>
        <w:rPr>
          <w:rFonts w:hint="eastAsia" w:ascii="Helvetica Neue" w:hAnsi="Helvetica Neue"/>
          <w:color w:val="333333"/>
        </w:rPr>
        <w:t>计算摘要，得到字符串S</w:t>
      </w:r>
      <w:r>
        <w:rPr>
          <w:rFonts w:ascii="Helvetica Neue" w:hAnsi="Helvetica Neue"/>
          <w:color w:val="333333"/>
        </w:rPr>
        <w:t>2</w:t>
      </w:r>
      <w:r>
        <w:rPr>
          <w:rFonts w:hint="eastAsia" w:ascii="Helvetica Neue" w:hAnsi="Helvetica Neue"/>
          <w:color w:val="333333"/>
        </w:rPr>
        <w:t>，对字符串S</w:t>
      </w:r>
      <w:r>
        <w:rPr>
          <w:rFonts w:ascii="Helvetica Neue" w:hAnsi="Helvetica Neue"/>
          <w:color w:val="333333"/>
        </w:rPr>
        <w:t>2</w:t>
      </w:r>
      <w:r>
        <w:rPr>
          <w:rFonts w:hint="eastAsia" w:ascii="Helvetica Neue" w:hAnsi="Helvetica Neue"/>
          <w:color w:val="333333"/>
        </w:rPr>
        <w:t>使用私钥进行签名，并进行Base</w:t>
      </w:r>
      <w:r>
        <w:rPr>
          <w:rFonts w:ascii="Helvetica Neue" w:hAnsi="Helvetica Neue"/>
          <w:color w:val="333333"/>
        </w:rPr>
        <w:t>64</w:t>
      </w:r>
      <w:r>
        <w:rPr>
          <w:rFonts w:hint="eastAsia" w:ascii="Helvetica Neue" w:hAnsi="Helvetica Neue"/>
          <w:color w:val="333333"/>
        </w:rPr>
        <w:t>转码，得到签名字符串sign。</w:t>
      </w:r>
    </w:p>
    <w:p>
      <w:pPr>
        <w:pStyle w:val="3"/>
        <w:numPr>
          <w:ilvl w:val="1"/>
          <w:numId w:val="3"/>
        </w:numPr>
      </w:pPr>
      <w:bookmarkStart w:id="54" w:name="_Toc467660913"/>
      <w:bookmarkStart w:id="55" w:name="_Toc87350858"/>
      <w:bookmarkStart w:id="56" w:name="_Toc21771"/>
      <w:r>
        <w:rPr>
          <w:rFonts w:hint="eastAsia"/>
        </w:rPr>
        <w:t>承载协议</w:t>
      </w:r>
      <w:bookmarkEnd w:id="49"/>
      <w:bookmarkEnd w:id="50"/>
      <w:bookmarkEnd w:id="54"/>
      <w:bookmarkEnd w:id="55"/>
      <w:bookmarkEnd w:id="56"/>
    </w:p>
    <w:p>
      <w:pPr>
        <w:spacing w:line="288" w:lineRule="auto"/>
        <w:ind w:firstLine="480" w:firstLineChars="200"/>
      </w:pPr>
      <w:r>
        <w:rPr>
          <w:rFonts w:hint="eastAsia"/>
        </w:rPr>
        <w:t>本类型接口以</w:t>
      </w:r>
      <w:r>
        <w:t>HTTP</w:t>
      </w:r>
      <w:r>
        <w:rPr>
          <w:rFonts w:hint="eastAsia"/>
        </w:rPr>
        <w:t>(</w:t>
      </w:r>
      <w:r>
        <w:t>S)  POST</w:t>
      </w:r>
      <w:r>
        <w:rPr>
          <w:rFonts w:hint="eastAsia"/>
        </w:rPr>
        <w:t>作为底层通信承载协议。</w:t>
      </w:r>
    </w:p>
    <w:p>
      <w:pPr>
        <w:pStyle w:val="3"/>
        <w:numPr>
          <w:ilvl w:val="1"/>
          <w:numId w:val="3"/>
        </w:numPr>
      </w:pPr>
      <w:bookmarkStart w:id="57" w:name="_Toc464566945"/>
      <w:bookmarkStart w:id="58" w:name="_Toc87350859"/>
      <w:bookmarkStart w:id="59" w:name="_Toc2479"/>
      <w:bookmarkStart w:id="60" w:name="_Toc186816771"/>
      <w:bookmarkStart w:id="61" w:name="_Toc491534414"/>
      <w:r>
        <w:rPr>
          <w:rFonts w:hint="eastAsia"/>
        </w:rPr>
        <w:t>报</w:t>
      </w:r>
      <w:r>
        <w:t>文</w:t>
      </w:r>
      <w:r>
        <w:rPr>
          <w:rFonts w:hint="eastAsia"/>
        </w:rPr>
        <w:t>编码</w:t>
      </w:r>
      <w:r>
        <w:t>格式</w:t>
      </w:r>
      <w:bookmarkEnd w:id="57"/>
      <w:bookmarkEnd w:id="58"/>
      <w:bookmarkEnd w:id="59"/>
      <w:bookmarkEnd w:id="60"/>
      <w:bookmarkEnd w:id="61"/>
    </w:p>
    <w:p>
      <w:pPr>
        <w:spacing w:line="288" w:lineRule="auto"/>
        <w:ind w:firstLine="480" w:firstLineChars="200"/>
        <w:rPr>
          <w:szCs w:val="21"/>
        </w:rPr>
      </w:pPr>
      <w:r>
        <w:rPr>
          <w:rFonts w:hint="eastAsia"/>
          <w:szCs w:val="21"/>
        </w:rPr>
        <w:t>JSON</w:t>
      </w:r>
      <w:r>
        <w:rPr>
          <w:szCs w:val="21"/>
        </w:rPr>
        <w:t>字符串</w:t>
      </w:r>
      <w:r>
        <w:rPr>
          <w:rFonts w:hint="eastAsia"/>
          <w:szCs w:val="21"/>
        </w:rPr>
        <w:t>，</w:t>
      </w:r>
      <w:r>
        <w:rPr>
          <w:szCs w:val="21"/>
        </w:rPr>
        <w:t>采用UTF-8编码</w:t>
      </w:r>
      <w:r>
        <w:rPr>
          <w:rFonts w:hint="eastAsia"/>
          <w:szCs w:val="21"/>
        </w:rPr>
        <w:t>。</w:t>
      </w:r>
    </w:p>
    <w:p>
      <w:pPr>
        <w:pStyle w:val="3"/>
        <w:numPr>
          <w:ilvl w:val="1"/>
          <w:numId w:val="3"/>
        </w:numPr>
      </w:pPr>
      <w:bookmarkStart w:id="62" w:name="_Toc87350860"/>
      <w:bookmarkStart w:id="63" w:name="_Toc14701"/>
      <w:bookmarkStart w:id="64" w:name="_Toc208378283"/>
      <w:bookmarkStart w:id="65" w:name="_Toc491534415"/>
      <w:r>
        <w:rPr>
          <w:rFonts w:hint="eastAsia"/>
        </w:rPr>
        <w:t>基础</w:t>
      </w:r>
      <w:r>
        <w:t>请求信息（</w:t>
      </w:r>
      <w:r>
        <w:rPr>
          <w:rFonts w:hint="eastAsia"/>
        </w:rPr>
        <w:t>ifReq</w:t>
      </w:r>
      <w:r>
        <w:t>）</w:t>
      </w:r>
      <w:bookmarkEnd w:id="62"/>
      <w:bookmarkEnd w:id="63"/>
      <w:bookmarkEnd w:id="64"/>
      <w:bookmarkEnd w:id="65"/>
    </w:p>
    <w:p>
      <w:pPr>
        <w:spacing w:after="240"/>
        <w:ind w:firstLine="480" w:firstLineChars="200"/>
        <w:rPr>
          <w:rFonts w:hint="eastAsia" w:ascii="Helvetica Neue" w:hAnsi="Helvetica Neue"/>
          <w:color w:val="333333"/>
        </w:rPr>
      </w:pPr>
      <w:r>
        <w:rPr>
          <w:rFonts w:ascii="Helvetica Neue" w:hAnsi="Helvetica Neue"/>
          <w:color w:val="333333"/>
        </w:rPr>
        <w:t>交互报文采用{JSON格式的字符串}， {JSON格式的字符串}以数据流的方式发送个服务器。其内容因业务请求不同而各异,下面给出基本格式：</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w:t>
      </w:r>
    </w:p>
    <w:p>
      <w:pPr>
        <w:shd w:val="clear" w:color="auto" w:fill="F5F5F5"/>
        <w:tabs>
          <w:tab w:val="left" w:pos="3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ab/>
      </w:r>
      <w:r>
        <w:rPr>
          <w:rFonts w:ascii="Consolas" w:hAnsi="Consolas" w:cs="Courier New"/>
          <w:color w:val="333333"/>
          <w:sz w:val="20"/>
          <w:szCs w:val="20"/>
        </w:rPr>
        <w:t>"</w:t>
      </w:r>
      <w:r>
        <w:rPr>
          <w:rFonts w:hint="eastAsia" w:ascii="Consolas" w:hAnsi="Consolas" w:cs="Courier New"/>
          <w:color w:val="333333"/>
          <w:sz w:val="20"/>
          <w:szCs w:val="20"/>
        </w:rPr>
        <w:t>version</w:t>
      </w:r>
      <w:r>
        <w:rPr>
          <w:rFonts w:ascii="Consolas" w:hAnsi="Consolas" w:cs="Courier New"/>
          <w:color w:val="333333"/>
          <w:sz w:val="20"/>
          <w:szCs w:val="20"/>
        </w:rPr>
        <w:t>": “1.0.0”,</w:t>
      </w:r>
      <w:r>
        <w:rPr>
          <w:rFonts w:hint="eastAsia" w:ascii="Consolas" w:hAnsi="Consolas" w:cs="Courier New"/>
          <w:color w:val="333333"/>
          <w:sz w:val="20"/>
          <w:szCs w:val="20"/>
        </w:rPr>
        <w:t>接口协议版本号</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w:t>
      </w:r>
      <w:r>
        <w:rPr>
          <w:rFonts w:hint="eastAsia" w:ascii="Consolas" w:hAnsi="Consolas" w:cs="Courier New"/>
          <w:color w:val="333333"/>
          <w:sz w:val="20"/>
          <w:szCs w:val="20"/>
        </w:rPr>
        <w:t>city_</w:t>
      </w:r>
      <w:r>
        <w:rPr>
          <w:rFonts w:ascii="Consolas" w:hAnsi="Consolas" w:cs="Courier New"/>
          <w:color w:val="333333"/>
          <w:sz w:val="20"/>
          <w:szCs w:val="20"/>
        </w:rPr>
        <w:t>code": “</w:t>
      </w:r>
      <w:r>
        <w:rPr>
          <w:rFonts w:hint="eastAsia" w:ascii="Consolas" w:hAnsi="Consolas" w:cs="Courier New"/>
          <w:color w:val="333333"/>
          <w:sz w:val="20"/>
          <w:szCs w:val="20"/>
        </w:rPr>
        <w:t>城市平台编码，城市平台定义</w:t>
      </w:r>
      <w:r>
        <w:rPr>
          <w:rFonts w:ascii="Consolas" w:hAnsi="Consolas" w:cs="Courier New"/>
          <w:color w:val="333333"/>
          <w:sz w:val="20"/>
          <w:szCs w:val="20"/>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w:t>
      </w:r>
      <w:r>
        <w:rPr>
          <w:rFonts w:hint="eastAsia" w:ascii="Consolas" w:hAnsi="Consolas" w:cs="Courier New"/>
          <w:color w:val="333333"/>
          <w:sz w:val="20"/>
          <w:szCs w:val="20"/>
        </w:rPr>
        <w:t>tsm_id</w:t>
      </w:r>
      <w:r>
        <w:rPr>
          <w:rFonts w:ascii="Consolas" w:hAnsi="Consolas" w:cs="Courier New"/>
          <w:color w:val="333333"/>
          <w:sz w:val="20"/>
          <w:szCs w:val="20"/>
        </w:rPr>
        <w:t>": “</w:t>
      </w:r>
      <w:r>
        <w:rPr>
          <w:rFonts w:hint="eastAsia" w:ascii="Consolas" w:hAnsi="Consolas" w:cs="Courier New"/>
          <w:color w:val="333333"/>
          <w:sz w:val="20"/>
          <w:szCs w:val="20"/>
        </w:rPr>
        <w:t>和能tsm平台标识，和能tsm分配</w:t>
      </w:r>
      <w:r>
        <w:rPr>
          <w:rFonts w:ascii="Consolas" w:hAnsi="Consolas" w:cs="Courier New"/>
          <w:color w:val="333333"/>
          <w:sz w:val="20"/>
          <w:szCs w:val="20"/>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hint="eastAsia" w:ascii="Consolas" w:hAnsi="Consolas" w:cs="Courier New"/>
          <w:color w:val="333333"/>
          <w:sz w:val="20"/>
          <w:szCs w:val="20"/>
        </w:rPr>
        <w:t xml:space="preserve"> </w:t>
      </w:r>
      <w:r>
        <w:rPr>
          <w:rFonts w:ascii="Consolas" w:hAnsi="Consolas" w:cs="Courier New"/>
          <w:color w:val="333333"/>
          <w:sz w:val="20"/>
          <w:szCs w:val="20"/>
        </w:rPr>
        <w:t>“action</w:t>
      </w:r>
      <w:r>
        <w:rPr>
          <w:rFonts w:hint="eastAsia" w:ascii="Consolas" w:hAnsi="Consolas" w:cs="Courier New"/>
          <w:color w:val="333333"/>
          <w:sz w:val="20"/>
          <w:szCs w:val="20"/>
        </w:rPr>
        <w:t>_</w:t>
      </w:r>
      <w:r>
        <w:rPr>
          <w:rFonts w:ascii="Consolas" w:hAnsi="Consolas" w:cs="Courier New"/>
          <w:color w:val="333333"/>
          <w:sz w:val="20"/>
          <w:szCs w:val="20"/>
        </w:rPr>
        <w:t>id”:</w:t>
      </w:r>
      <w:r>
        <w:rPr>
          <w:rFonts w:hint="eastAsia" w:ascii="Consolas" w:hAnsi="Consolas" w:cs="Courier New"/>
          <w:color w:val="333333"/>
          <w:sz w:val="20"/>
          <w:szCs w:val="20"/>
        </w:rPr>
        <w:t>“操作流水号，格式：tsm_id+yyyymmddhhmmssms+</w:t>
      </w:r>
      <w:r>
        <w:rPr>
          <w:rFonts w:ascii="Consolas" w:hAnsi="Consolas" w:cs="Courier New"/>
          <w:color w:val="333333"/>
          <w:sz w:val="20"/>
          <w:szCs w:val="20"/>
        </w:rPr>
        <w:t>4</w:t>
      </w:r>
      <w:r>
        <w:rPr>
          <w:rFonts w:hint="eastAsia" w:ascii="Consolas" w:hAnsi="Consolas" w:cs="Courier New"/>
          <w:color w:val="333333"/>
          <w:sz w:val="20"/>
          <w:szCs w:val="20"/>
        </w:rPr>
        <w:t>位随机数”，</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"data":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w:t>
      </w:r>
      <w:r>
        <w:rPr>
          <w:rFonts w:hint="eastAsia" w:ascii="Consolas" w:hAnsi="Consolas" w:cs="Courier New"/>
          <w:color w:val="333333"/>
          <w:sz w:val="20"/>
          <w:szCs w:val="20"/>
        </w:rPr>
        <w:t>参见接口定义</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“action_time”:</w:t>
      </w:r>
      <w:r>
        <w:rPr>
          <w:rFonts w:hint="eastAsia" w:ascii="Consolas" w:hAnsi="Consolas" w:cs="Courier New"/>
          <w:color w:val="333333"/>
          <w:sz w:val="20"/>
          <w:szCs w:val="20"/>
        </w:rPr>
        <w:t>“操作时间，时间格式：YYYYMMDDhhmmssms”</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“sign”: “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w:t>
      </w:r>
    </w:p>
    <w:p>
      <w:pPr>
        <w:spacing w:after="240"/>
        <w:rPr>
          <w:rFonts w:hint="eastAsia" w:ascii="Helvetica Neue" w:hAnsi="Helvetica Neue"/>
          <w:color w:val="333333"/>
        </w:rPr>
      </w:pPr>
      <w:r>
        <w:rPr>
          <w:rFonts w:ascii="Helvetica Neue" w:hAnsi="Helvetica Neue"/>
          <w:b/>
          <w:bCs/>
          <w:color w:val="000000"/>
        </w:rPr>
        <w:t>以上格式，无值字段不上送。</w:t>
      </w:r>
    </w:p>
    <w:p>
      <w:pPr>
        <w:spacing w:after="240"/>
        <w:rPr>
          <w:rFonts w:hint="eastAsia" w:ascii="Helvetica Neue" w:hAnsi="Helvetica Neue"/>
          <w:color w:val="333333"/>
        </w:rPr>
      </w:pPr>
      <w:r>
        <w:rPr>
          <w:rFonts w:hint="eastAsia" w:ascii="Helvetica Neue" w:hAnsi="Helvetica Neue"/>
          <w:color w:val="333333"/>
        </w:rPr>
        <w:t>关键参数</w:t>
      </w:r>
      <w:r>
        <w:rPr>
          <w:rFonts w:ascii="Helvetica Neue" w:hAnsi="Helvetica Neue"/>
          <w:color w:val="333333"/>
        </w:rPr>
        <w:t>解析：</w:t>
      </w:r>
    </w:p>
    <w:p>
      <w:pPr>
        <w:numPr>
          <w:ilvl w:val="0"/>
          <w:numId w:val="5"/>
        </w:numPr>
        <w:ind w:left="357" w:firstLine="0"/>
        <w:rPr>
          <w:rFonts w:ascii="Consolas" w:hAnsi="Consolas" w:cs="Courier New"/>
          <w:color w:val="333333"/>
        </w:rPr>
      </w:pPr>
      <w:r>
        <w:rPr>
          <w:rFonts w:ascii="Consolas" w:hAnsi="Consolas" w:cs="Courier New"/>
          <w:color w:val="333333"/>
        </w:rPr>
        <w:t>data ：上送的参数，</w:t>
      </w:r>
      <w:r>
        <w:rPr>
          <w:rFonts w:hint="eastAsia" w:ascii="Consolas" w:hAnsi="Consolas" w:cs="Courier New"/>
          <w:color w:val="333333"/>
        </w:rPr>
        <w:t>参照业务接口定义</w:t>
      </w:r>
      <w:r>
        <w:rPr>
          <w:rFonts w:ascii="Consolas" w:hAnsi="Consolas" w:cs="Courier New"/>
          <w:color w:val="333333"/>
        </w:rPr>
        <w:t>封装。</w:t>
      </w:r>
    </w:p>
    <w:p>
      <w:pPr>
        <w:numPr>
          <w:ilvl w:val="0"/>
          <w:numId w:val="5"/>
        </w:numPr>
        <w:ind w:left="357" w:firstLine="0"/>
        <w:rPr>
          <w:rFonts w:ascii="Consolas" w:hAnsi="Consolas" w:cs="Courier New"/>
          <w:color w:val="333333"/>
        </w:rPr>
      </w:pPr>
      <w:r>
        <w:rPr>
          <w:rFonts w:hint="eastAsia" w:ascii="Consolas" w:hAnsi="Consolas" w:cs="Courier New"/>
          <w:color w:val="333333"/>
        </w:rPr>
        <w:t>s</w:t>
      </w:r>
      <w:r>
        <w:rPr>
          <w:rFonts w:ascii="Consolas" w:hAnsi="Consolas" w:cs="Courier New"/>
          <w:color w:val="333333"/>
        </w:rPr>
        <w:t>ign</w:t>
      </w:r>
      <w:r>
        <w:rPr>
          <w:rFonts w:hint="eastAsia" w:ascii="Consolas" w:hAnsi="Consolas" w:cs="Courier New"/>
          <w:color w:val="333333"/>
        </w:rPr>
        <w:t>：参考</w:t>
      </w:r>
      <w:del w:id="2081" w:author="Windows User" w:date="2021-11-08T13:40:00Z">
        <w:r>
          <w:rPr>
            <w:rFonts w:hint="eastAsia" w:ascii="Consolas" w:hAnsi="Consolas" w:cs="Courier New"/>
            <w:color w:val="333333"/>
          </w:rPr>
          <w:delText>5</w:delText>
        </w:r>
      </w:del>
      <w:ins w:id="2082" w:author="Windows User" w:date="2021-11-08T13:40:00Z">
        <w:r>
          <w:rPr>
            <w:rFonts w:ascii="Consolas" w:hAnsi="Consolas" w:cs="Courier New"/>
            <w:color w:val="333333"/>
          </w:rPr>
          <w:t>6</w:t>
        </w:r>
      </w:ins>
      <w:r>
        <w:rPr>
          <w:rFonts w:ascii="Consolas" w:hAnsi="Consolas" w:cs="Courier New"/>
          <w:color w:val="333333"/>
        </w:rPr>
        <w:t>.1</w:t>
      </w:r>
      <w:r>
        <w:rPr>
          <w:rFonts w:hint="eastAsia" w:ascii="Consolas" w:hAnsi="Consolas" w:cs="Courier New"/>
          <w:color w:val="333333"/>
        </w:rPr>
        <w:t>定义。</w:t>
      </w:r>
    </w:p>
    <w:p>
      <w:pPr>
        <w:pStyle w:val="3"/>
        <w:numPr>
          <w:ilvl w:val="1"/>
          <w:numId w:val="3"/>
        </w:numPr>
      </w:pPr>
      <w:bookmarkStart w:id="66" w:name="_Toc491534416"/>
      <w:bookmarkStart w:id="67" w:name="_Toc25576"/>
      <w:bookmarkStart w:id="68" w:name="_Toc1815457771"/>
      <w:bookmarkStart w:id="69" w:name="_Toc87350861"/>
      <w:r>
        <w:rPr>
          <w:rFonts w:hint="eastAsia"/>
        </w:rPr>
        <w:t>基础</w:t>
      </w:r>
      <w:r>
        <w:t>响应信息（</w:t>
      </w:r>
      <w:r>
        <w:rPr>
          <w:rFonts w:hint="eastAsia"/>
        </w:rPr>
        <w:t>If</w:t>
      </w:r>
      <w:r>
        <w:t>Resp）</w:t>
      </w:r>
      <w:bookmarkEnd w:id="66"/>
      <w:bookmarkEnd w:id="67"/>
      <w:bookmarkEnd w:id="68"/>
      <w:bookmarkEnd w:id="69"/>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"status": “0000”,</w:t>
      </w:r>
      <w:r>
        <w:rPr>
          <w:rFonts w:hint="eastAsia" w:ascii="Consolas" w:hAnsi="Consolas" w:cs="Courier New"/>
          <w:color w:val="333333"/>
          <w:sz w:val="20"/>
          <w:szCs w:val="20"/>
        </w:rPr>
        <w:t>状态值参考</w:t>
      </w:r>
      <w:del w:id="2083" w:author="Windows User" w:date="2021-11-08T13:41:00Z">
        <w:r>
          <w:rPr>
            <w:rFonts w:hint="eastAsia" w:ascii="Consolas" w:hAnsi="Consolas" w:cs="Courier New"/>
            <w:color w:val="333333"/>
            <w:sz w:val="20"/>
            <w:szCs w:val="20"/>
          </w:rPr>
          <w:delText>5</w:delText>
        </w:r>
      </w:del>
      <w:ins w:id="2084" w:author="Windows User" w:date="2021-11-08T13:41:00Z">
        <w:r>
          <w:rPr>
            <w:rFonts w:ascii="Consolas" w:hAnsi="Consolas" w:cs="Courier New"/>
            <w:color w:val="333333"/>
            <w:sz w:val="20"/>
            <w:szCs w:val="20"/>
          </w:rPr>
          <w:t>6</w:t>
        </w:r>
      </w:ins>
      <w:r>
        <w:rPr>
          <w:rFonts w:ascii="Consolas" w:hAnsi="Consolas" w:cs="Courier New"/>
          <w:color w:val="333333"/>
          <w:sz w:val="20"/>
          <w:szCs w:val="20"/>
        </w:rPr>
        <w:t>.7</w:t>
      </w:r>
      <w:r>
        <w:rPr>
          <w:rFonts w:hint="eastAsia" w:ascii="Consolas" w:hAnsi="Consolas" w:cs="Courier New"/>
          <w:color w:val="333333"/>
          <w:sz w:val="20"/>
          <w:szCs w:val="20"/>
        </w:rPr>
        <w:t>章节</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“message”：“</w:t>
      </w:r>
      <w:r>
        <w:rPr>
          <w:rFonts w:hint="eastAsia" w:ascii="Consolas" w:hAnsi="Consolas" w:cs="Courier New"/>
          <w:color w:val="333333"/>
          <w:sz w:val="20"/>
          <w:szCs w:val="20"/>
        </w:rPr>
        <w:t>success</w:t>
      </w:r>
      <w:r>
        <w:rPr>
          <w:rFonts w:ascii="Consolas" w:hAnsi="Consolas" w:cs="Courier New"/>
          <w:color w:val="333333"/>
          <w:sz w:val="20"/>
          <w:szCs w:val="20"/>
        </w:rPr>
        <w:t>”,</w:t>
      </w:r>
    </w:p>
    <w:p>
      <w:pPr>
        <w:shd w:val="clear" w:color="auto" w:fill="F5F5F5"/>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0" w:firstLineChars="100"/>
        <w:rPr>
          <w:rFonts w:ascii="Consolas" w:hAnsi="Consolas" w:cs="Courier New"/>
          <w:color w:val="333333"/>
          <w:sz w:val="20"/>
          <w:szCs w:val="20"/>
        </w:rPr>
      </w:pPr>
      <w:r>
        <w:rPr>
          <w:rFonts w:ascii="Consolas" w:hAnsi="Consolas" w:cs="Courier New"/>
          <w:color w:val="333333"/>
          <w:sz w:val="20"/>
          <w:szCs w:val="20"/>
        </w:rPr>
        <w:t>“action</w:t>
      </w:r>
      <w:r>
        <w:rPr>
          <w:rFonts w:hint="eastAsia" w:ascii="Consolas" w:hAnsi="Consolas" w:cs="Courier New"/>
          <w:color w:val="333333"/>
          <w:sz w:val="20"/>
          <w:szCs w:val="20"/>
        </w:rPr>
        <w:t>_</w:t>
      </w:r>
      <w:r>
        <w:rPr>
          <w:rFonts w:ascii="Consolas" w:hAnsi="Consolas" w:cs="Courier New"/>
          <w:color w:val="333333"/>
          <w:sz w:val="20"/>
          <w:szCs w:val="20"/>
        </w:rPr>
        <w:t>id”:</w:t>
      </w:r>
      <w:r>
        <w:rPr>
          <w:rFonts w:hint="eastAsia" w:ascii="Consolas" w:hAnsi="Consolas" w:cs="Courier New"/>
          <w:color w:val="333333"/>
          <w:sz w:val="20"/>
          <w:szCs w:val="20"/>
        </w:rPr>
        <w:t>“操作流水号，格式：tsm_id+yyyymmddhhmmssms+</w:t>
      </w:r>
      <w:r>
        <w:rPr>
          <w:rFonts w:ascii="Consolas" w:hAnsi="Consolas" w:cs="Courier New"/>
          <w:color w:val="333333"/>
          <w:sz w:val="20"/>
          <w:szCs w:val="20"/>
        </w:rPr>
        <w:t>4</w:t>
      </w:r>
      <w:r>
        <w:rPr>
          <w:rFonts w:hint="eastAsia" w:ascii="Consolas" w:hAnsi="Consolas" w:cs="Courier New"/>
          <w:color w:val="333333"/>
          <w:sz w:val="20"/>
          <w:szCs w:val="20"/>
        </w:rPr>
        <w:t>位随机数”，</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"data":{</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w:t>
      </w:r>
      <w:r>
        <w:rPr>
          <w:rFonts w:hint="eastAsia" w:ascii="Consolas" w:hAnsi="Consolas" w:cs="Courier New"/>
          <w:color w:val="333333"/>
          <w:sz w:val="20"/>
          <w:szCs w:val="20"/>
        </w:rPr>
        <w:t>参考接口定义组装。</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 xml:space="preserve">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Consolas" w:hAnsi="Consolas" w:cs="Courier New"/>
          <w:color w:val="333333"/>
          <w:sz w:val="20"/>
          <w:szCs w:val="20"/>
        </w:rPr>
      </w:pPr>
      <w:r>
        <w:rPr>
          <w:rFonts w:ascii="Consolas" w:hAnsi="Consolas" w:cs="Courier New"/>
          <w:color w:val="333333"/>
          <w:sz w:val="20"/>
          <w:szCs w:val="20"/>
        </w:rPr>
        <w:t>“sign”: “ ”</w:t>
      </w:r>
    </w:p>
    <w:p>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Pr>
          <w:rFonts w:ascii="Consolas" w:hAnsi="Consolas" w:cs="Courier New"/>
          <w:color w:val="333333"/>
          <w:sz w:val="20"/>
          <w:szCs w:val="20"/>
        </w:rPr>
        <w:t>}</w:t>
      </w:r>
    </w:p>
    <w:p>
      <w:pPr>
        <w:spacing w:after="240"/>
        <w:rPr>
          <w:rFonts w:hint="eastAsia" w:ascii="Helvetica Neue" w:hAnsi="Helvetica Neue"/>
          <w:color w:val="333333"/>
        </w:rPr>
      </w:pPr>
      <w:r>
        <w:rPr>
          <w:rFonts w:ascii="Helvetica Neue" w:hAnsi="Helvetica Neue"/>
          <w:color w:val="333333"/>
        </w:rPr>
        <w:t>解析：</w:t>
      </w:r>
    </w:p>
    <w:p>
      <w:pPr>
        <w:numPr>
          <w:ilvl w:val="0"/>
          <w:numId w:val="5"/>
        </w:numPr>
        <w:ind w:left="357" w:firstLine="0"/>
        <w:rPr>
          <w:rFonts w:hint="eastAsia" w:ascii="Helvetica Neue" w:hAnsi="Helvetica Neue"/>
          <w:color w:val="333333"/>
        </w:rPr>
      </w:pPr>
      <w:r>
        <w:rPr>
          <w:rFonts w:ascii="Consolas" w:hAnsi="Consolas" w:cs="Courier New"/>
          <w:color w:val="333333"/>
        </w:rPr>
        <w:t>status </w:t>
      </w:r>
      <w:r>
        <w:rPr>
          <w:rFonts w:ascii="Helvetica Neue" w:hAnsi="Helvetica Neue"/>
          <w:color w:val="333333"/>
        </w:rPr>
        <w:t>：</w:t>
      </w:r>
      <w:r>
        <w:rPr>
          <w:rFonts w:ascii="Consolas" w:hAnsi="Consolas" w:cs="Courier New"/>
          <w:color w:val="333333"/>
        </w:rPr>
        <w:t> 0000 </w:t>
      </w:r>
      <w:r>
        <w:rPr>
          <w:rFonts w:ascii="Helvetica Neue" w:hAnsi="Helvetica Neue"/>
          <w:color w:val="333333"/>
        </w:rPr>
        <w:t>代表</w:t>
      </w:r>
      <w:r>
        <w:rPr>
          <w:rFonts w:ascii="Menlo" w:hAnsi="Menlo" w:cs="Menlo"/>
          <w:color w:val="000000"/>
        </w:rPr>
        <w:t>成功</w:t>
      </w:r>
      <w:r>
        <w:rPr>
          <w:rFonts w:hint="eastAsia" w:ascii="Menlo" w:hAnsi="Menlo" w:cs="Menlo"/>
          <w:color w:val="000000"/>
        </w:rPr>
        <w:t>。</w:t>
      </w:r>
    </w:p>
    <w:p>
      <w:pPr>
        <w:numPr>
          <w:ilvl w:val="0"/>
          <w:numId w:val="5"/>
        </w:numPr>
        <w:ind w:left="357" w:firstLine="0"/>
        <w:rPr>
          <w:rFonts w:hint="eastAsia" w:ascii="Helvetica Neue" w:hAnsi="Helvetica Neue"/>
          <w:color w:val="333333"/>
        </w:rPr>
      </w:pPr>
      <w:r>
        <w:rPr>
          <w:rFonts w:ascii="Consolas" w:hAnsi="Consolas" w:cs="Courier New"/>
          <w:color w:val="333333"/>
        </w:rPr>
        <w:t>message </w:t>
      </w:r>
      <w:r>
        <w:rPr>
          <w:rFonts w:ascii="Helvetica Neue" w:hAnsi="Helvetica Neue"/>
          <w:color w:val="333333"/>
        </w:rPr>
        <w:t>： 响应消息，成功或错误详情。</w:t>
      </w:r>
    </w:p>
    <w:p>
      <w:pPr>
        <w:numPr>
          <w:ilvl w:val="0"/>
          <w:numId w:val="5"/>
        </w:numPr>
        <w:ind w:left="357" w:firstLine="0"/>
        <w:rPr>
          <w:rFonts w:hint="eastAsia" w:ascii="Helvetica Neue" w:hAnsi="Helvetica Neue"/>
          <w:color w:val="333333"/>
        </w:rPr>
      </w:pPr>
      <w:r>
        <w:rPr>
          <w:rFonts w:ascii="Consolas" w:hAnsi="Consolas" w:cs="Courier New"/>
          <w:color w:val="333333"/>
        </w:rPr>
        <w:t>data </w:t>
      </w:r>
      <w:r>
        <w:rPr>
          <w:rFonts w:ascii="Helvetica Neue" w:hAnsi="Helvetica Neue"/>
          <w:color w:val="333333"/>
        </w:rPr>
        <w:t>: 响应数据，其他接口根据不同业务封装，若无数据，此字段可为空，或不返回。</w:t>
      </w:r>
    </w:p>
    <w:p/>
    <w:p>
      <w:pPr>
        <w:pStyle w:val="3"/>
        <w:numPr>
          <w:ilvl w:val="1"/>
          <w:numId w:val="3"/>
        </w:numPr>
      </w:pPr>
      <w:bookmarkStart w:id="70" w:name="_Toc951100621"/>
      <w:bookmarkStart w:id="71" w:name="_Toc491534417"/>
      <w:bookmarkStart w:id="72" w:name="_Toc3911"/>
      <w:bookmarkStart w:id="73" w:name="_Toc87350862"/>
      <w:r>
        <w:rPr>
          <w:rFonts w:hint="eastAsia"/>
        </w:rPr>
        <w:t>数据类型</w:t>
      </w:r>
      <w:bookmarkEnd w:id="70"/>
      <w:bookmarkEnd w:id="71"/>
      <w:bookmarkEnd w:id="72"/>
      <w:bookmarkEnd w:id="73"/>
    </w:p>
    <w:p>
      <w:pPr>
        <w:spacing w:line="276" w:lineRule="auto"/>
      </w:pPr>
      <w:r>
        <w:rPr>
          <w:rFonts w:hint="eastAsia"/>
        </w:rPr>
        <w:t>本类型接口命令与响应报文格式中各参数类型定义遵照下表说明：</w:t>
      </w:r>
    </w:p>
    <w:p/>
    <w:tbl>
      <w:tblPr>
        <w:tblStyle w:val="27"/>
        <w:tblpPr w:leftFromText="180" w:rightFromText="180" w:vertAnchor="text" w:horzAnchor="page" w:tblpX="1977" w:tblpY="91"/>
        <w:tblW w:w="826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704"/>
        <w:gridCol w:w="2245"/>
        <w:gridCol w:w="431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Pr>
        <w:tc>
          <w:tcPr>
            <w:tcW w:w="1704" w:type="dxa"/>
            <w:shd w:val="clear" w:color="auto" w:fill="A6A6A6"/>
            <w:vAlign w:val="center"/>
          </w:tcPr>
          <w:p>
            <w:pPr>
              <w:rPr>
                <w:b/>
                <w:szCs w:val="21"/>
              </w:rPr>
            </w:pPr>
            <w:r>
              <w:rPr>
                <w:rFonts w:hint="eastAsia"/>
                <w:b/>
                <w:szCs w:val="21"/>
              </w:rPr>
              <w:t>参数类型</w:t>
            </w:r>
          </w:p>
        </w:tc>
        <w:tc>
          <w:tcPr>
            <w:tcW w:w="2245" w:type="dxa"/>
            <w:shd w:val="clear" w:color="auto" w:fill="A6A6A6"/>
            <w:vAlign w:val="center"/>
          </w:tcPr>
          <w:p>
            <w:pPr>
              <w:rPr>
                <w:b/>
                <w:szCs w:val="21"/>
              </w:rPr>
            </w:pPr>
            <w:r>
              <w:rPr>
                <w:rFonts w:hint="eastAsia"/>
                <w:b/>
                <w:szCs w:val="21"/>
              </w:rPr>
              <w:t>说明</w:t>
            </w:r>
          </w:p>
        </w:tc>
        <w:tc>
          <w:tcPr>
            <w:tcW w:w="4316" w:type="dxa"/>
            <w:shd w:val="clear" w:color="auto" w:fill="A6A6A6"/>
            <w:vAlign w:val="center"/>
          </w:tcPr>
          <w:p>
            <w:pPr>
              <w:rPr>
                <w:b/>
                <w:szCs w:val="21"/>
              </w:rPr>
            </w:pPr>
            <w:r>
              <w:rPr>
                <w:rFonts w:hint="eastAsia"/>
                <w:b/>
                <w:szCs w:val="21"/>
              </w:rPr>
              <w:t>示例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cantSplit/>
        </w:trPr>
        <w:tc>
          <w:tcPr>
            <w:tcW w:w="1704" w:type="dxa"/>
            <w:vAlign w:val="center"/>
          </w:tcPr>
          <w:p>
            <w:r>
              <w:rPr>
                <w:rFonts w:hint="eastAsia"/>
              </w:rPr>
              <w:t>String</w:t>
            </w:r>
          </w:p>
        </w:tc>
        <w:tc>
          <w:tcPr>
            <w:tcW w:w="2245" w:type="dxa"/>
            <w:vAlign w:val="center"/>
          </w:tcPr>
          <w:p>
            <w:r>
              <w:rPr>
                <w:rFonts w:hint="eastAsia"/>
              </w:rPr>
              <w:t>字符</w:t>
            </w:r>
            <w:r>
              <w:t>串</w:t>
            </w:r>
          </w:p>
        </w:tc>
        <w:tc>
          <w:tcPr>
            <w:tcW w:w="4316" w:type="dxa"/>
            <w:vAlign w:val="center"/>
          </w:tcPr>
          <w:p>
            <w:r>
              <w:rPr>
                <w:rFonts w:hint="eastAsia"/>
              </w:rPr>
              <w:t>如</w:t>
            </w:r>
            <w:r>
              <w:t>：“</w:t>
            </w:r>
            <w:r>
              <w:rPr>
                <w:rFonts w:hint="eastAsia"/>
              </w:rPr>
              <w:t>中</w:t>
            </w:r>
            <w:r>
              <w:t>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06" w:hRule="atLeast"/>
        </w:trPr>
        <w:tc>
          <w:tcPr>
            <w:tcW w:w="1704" w:type="dxa"/>
            <w:vAlign w:val="center"/>
          </w:tcPr>
          <w:p>
            <w:r>
              <w:rPr>
                <w:rFonts w:hint="eastAsia"/>
              </w:rPr>
              <w:t>Array</w:t>
            </w:r>
          </w:p>
        </w:tc>
        <w:tc>
          <w:tcPr>
            <w:tcW w:w="2245" w:type="dxa"/>
            <w:vAlign w:val="center"/>
          </w:tcPr>
          <w:p>
            <w:r>
              <w:rPr>
                <w:rFonts w:hint="eastAsia"/>
              </w:rPr>
              <w:t>数组</w:t>
            </w:r>
          </w:p>
        </w:tc>
        <w:tc>
          <w:tcPr>
            <w:tcW w:w="4316" w:type="dxa"/>
            <w:vAlign w:val="center"/>
          </w:tcPr>
          <w:p>
            <w:r>
              <w:rPr>
                <w:rFonts w:hint="eastAsia"/>
              </w:rPr>
              <w:t>JSON格式数组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06" w:hRule="atLeast"/>
        </w:trPr>
        <w:tc>
          <w:tcPr>
            <w:tcW w:w="1704" w:type="dxa"/>
            <w:vAlign w:val="center"/>
          </w:tcPr>
          <w:p>
            <w:r>
              <w:rPr>
                <w:rFonts w:hint="eastAsia"/>
              </w:rPr>
              <w:t>Number</w:t>
            </w:r>
          </w:p>
        </w:tc>
        <w:tc>
          <w:tcPr>
            <w:tcW w:w="2245" w:type="dxa"/>
            <w:vAlign w:val="center"/>
          </w:tcPr>
          <w:p>
            <w:r>
              <w:rPr>
                <w:rFonts w:hint="eastAsia"/>
              </w:rPr>
              <w:t>数</w:t>
            </w:r>
            <w:r>
              <w:t>字类型</w:t>
            </w:r>
          </w:p>
        </w:tc>
        <w:tc>
          <w:tcPr>
            <w:tcW w:w="4316" w:type="dxa"/>
            <w:vAlign w:val="center"/>
          </w:tcPr>
          <w:p>
            <w:r>
              <w:rPr>
                <w:rFonts w:hint="eastAsia"/>
              </w:rPr>
              <w:t>如</w:t>
            </w:r>
            <w:r>
              <w:t>0、1、1</w:t>
            </w:r>
            <w:r>
              <w:rPr>
                <w:rFonts w:hint="eastAsia"/>
              </w:rPr>
              <w:t>.</w:t>
            </w:r>
            <w:r>
              <w:t>1等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06" w:hRule="atLeast"/>
        </w:trPr>
        <w:tc>
          <w:tcPr>
            <w:tcW w:w="1704" w:type="dxa"/>
            <w:vAlign w:val="center"/>
          </w:tcPr>
          <w:p>
            <w:r>
              <w:rPr>
                <w:rFonts w:hint="eastAsia"/>
              </w:rPr>
              <w:t>Boolean</w:t>
            </w:r>
          </w:p>
        </w:tc>
        <w:tc>
          <w:tcPr>
            <w:tcW w:w="2245" w:type="dxa"/>
            <w:vAlign w:val="center"/>
          </w:tcPr>
          <w:p>
            <w:r>
              <w:rPr>
                <w:rFonts w:hint="eastAsia"/>
              </w:rPr>
              <w:t>布</w:t>
            </w:r>
            <w:r>
              <w:t>尔值</w:t>
            </w:r>
          </w:p>
        </w:tc>
        <w:tc>
          <w:tcPr>
            <w:tcW w:w="4316" w:type="dxa"/>
            <w:vAlign w:val="center"/>
          </w:tcPr>
          <w:p>
            <w:r>
              <w:rPr>
                <w:rFonts w:hint="eastAsia"/>
              </w:rPr>
              <w:t>true或false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cantSplit/>
          <w:trHeight w:val="206" w:hRule="atLeast"/>
        </w:trPr>
        <w:tc>
          <w:tcPr>
            <w:tcW w:w="1704" w:type="dxa"/>
            <w:vAlign w:val="center"/>
          </w:tcPr>
          <w:p>
            <w:r>
              <w:rPr>
                <w:rFonts w:hint="eastAsia"/>
              </w:rPr>
              <w:t>Hex</w:t>
            </w:r>
          </w:p>
        </w:tc>
        <w:tc>
          <w:tcPr>
            <w:tcW w:w="2245" w:type="dxa"/>
            <w:vAlign w:val="center"/>
          </w:tcPr>
          <w:p>
            <w:r>
              <w:rPr>
                <w:rFonts w:hint="eastAsia"/>
              </w:rPr>
              <w:t>16进制字符串</w:t>
            </w:r>
          </w:p>
        </w:tc>
        <w:tc>
          <w:tcPr>
            <w:tcW w:w="4316" w:type="dxa"/>
            <w:vAlign w:val="center"/>
          </w:tcPr>
          <w:p/>
          <w:p/>
        </w:tc>
      </w:tr>
    </w:tbl>
    <w:p>
      <w:pPr>
        <w:pStyle w:val="3"/>
        <w:numPr>
          <w:ilvl w:val="1"/>
          <w:numId w:val="3"/>
        </w:numPr>
      </w:pPr>
      <w:bookmarkStart w:id="74" w:name="_Toc87350863"/>
      <w:bookmarkStart w:id="75" w:name="_Toc1427352526"/>
      <w:bookmarkStart w:id="76" w:name="_Toc17640"/>
      <w:bookmarkStart w:id="77" w:name="_Toc491534421"/>
      <w:bookmarkStart w:id="78" w:name="_Toc396138516"/>
      <w:r>
        <w:rPr>
          <w:rFonts w:hint="eastAsia"/>
        </w:rPr>
        <w:t>状态值定义</w:t>
      </w:r>
      <w:bookmarkEnd w:id="74"/>
      <w:bookmarkEnd w:id="75"/>
      <w:bookmarkEnd w:id="76"/>
    </w:p>
    <w:tbl>
      <w:tblPr>
        <w:tblStyle w:val="72"/>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22"/>
        <w:gridCol w:w="3408"/>
        <w:gridCol w:w="27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Borders>
              <w:bottom w:val="nil"/>
            </w:tcBorders>
            <w:shd w:val="clear" w:color="auto" w:fill="D8D8D8" w:themeFill="background1" w:themeFillShade="D9"/>
          </w:tcPr>
          <w:p>
            <w:pPr>
              <w:rPr>
                <w:b w:val="0"/>
                <w:bCs w:val="0"/>
              </w:rPr>
            </w:pPr>
            <w:r>
              <w:rPr>
                <w:rFonts w:hint="eastAsia"/>
                <w:b/>
                <w:bCs/>
              </w:rPr>
              <w:t>状态值</w:t>
            </w:r>
          </w:p>
        </w:tc>
        <w:tc>
          <w:tcPr>
            <w:tcW w:w="3408" w:type="dxa"/>
            <w:tcBorders>
              <w:bottom w:val="nil"/>
            </w:tcBorders>
            <w:shd w:val="clear" w:color="auto" w:fill="D8D8D8" w:themeFill="background1" w:themeFillShade="D9"/>
          </w:tcPr>
          <w:p>
            <w:pPr>
              <w:rPr>
                <w:b w:val="0"/>
                <w:bCs w:val="0"/>
              </w:rPr>
            </w:pPr>
            <w:r>
              <w:rPr>
                <w:rFonts w:hint="eastAsia"/>
                <w:b/>
                <w:bCs/>
              </w:rPr>
              <w:t>状态含义</w:t>
            </w:r>
          </w:p>
        </w:tc>
        <w:tc>
          <w:tcPr>
            <w:tcW w:w="2766" w:type="dxa"/>
            <w:tcBorders>
              <w:bottom w:val="nil"/>
            </w:tcBorders>
            <w:shd w:val="clear" w:color="auto" w:fill="D8D8D8" w:themeFill="background1" w:themeFillShade="D9"/>
          </w:tcPr>
          <w:p>
            <w:pPr>
              <w:rPr>
                <w:b w:val="0"/>
                <w:bCs w:val="0"/>
              </w:rPr>
            </w:pPr>
            <w:r>
              <w:rPr>
                <w:rFonts w:hint="eastAsia"/>
                <w:b/>
                <w:bCs/>
              </w:rPr>
              <w:t>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122" w:type="dxa"/>
          </w:tcPr>
          <w:p>
            <w:pPr>
              <w:rPr>
                <w:b w:val="0"/>
                <w:bCs w:val="0"/>
              </w:rPr>
            </w:pPr>
            <w:r>
              <w:rPr>
                <w:rFonts w:hint="eastAsia"/>
                <w:b/>
                <w:bCs/>
              </w:rPr>
              <w:t>0</w:t>
            </w:r>
            <w:r>
              <w:rPr>
                <w:b/>
                <w:bCs/>
              </w:rPr>
              <w:t>000</w:t>
            </w:r>
          </w:p>
        </w:tc>
        <w:tc>
          <w:tcPr>
            <w:tcW w:w="3408" w:type="dxa"/>
          </w:tcPr>
          <w:p>
            <w:r>
              <w:rPr>
                <w:rFonts w:hint="eastAsia"/>
              </w:rPr>
              <w:t>业务操作成功</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0</w:t>
            </w:r>
            <w:r>
              <w:rPr>
                <w:b/>
                <w:bCs/>
              </w:rPr>
              <w:t>001</w:t>
            </w:r>
          </w:p>
        </w:tc>
        <w:tc>
          <w:tcPr>
            <w:tcW w:w="3408" w:type="dxa"/>
          </w:tcPr>
          <w:p>
            <w:r>
              <w:t>S</w:t>
            </w:r>
            <w:r>
              <w:rPr>
                <w:rFonts w:hint="eastAsia"/>
              </w:rPr>
              <w:t>ign错误</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122" w:type="dxa"/>
          </w:tcPr>
          <w:p>
            <w:pPr>
              <w:rPr>
                <w:b w:val="0"/>
                <w:bCs w:val="0"/>
              </w:rPr>
            </w:pPr>
            <w:r>
              <w:rPr>
                <w:rFonts w:hint="eastAsia"/>
                <w:b/>
                <w:bCs/>
              </w:rPr>
              <w:t>0</w:t>
            </w:r>
            <w:r>
              <w:rPr>
                <w:b/>
                <w:bCs/>
              </w:rPr>
              <w:t>002</w:t>
            </w:r>
          </w:p>
        </w:tc>
        <w:tc>
          <w:tcPr>
            <w:tcW w:w="3408" w:type="dxa"/>
          </w:tcPr>
          <w:p>
            <w:r>
              <w:rPr>
                <w:rFonts w:hint="eastAsia"/>
              </w:rPr>
              <w:t>seitsm_</w:t>
            </w:r>
            <w:r>
              <w:t>code</w:t>
            </w:r>
            <w:r>
              <w:rPr>
                <w:rFonts w:hint="eastAsia"/>
              </w:rPr>
              <w:t>不合法</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0</w:t>
            </w:r>
            <w:r>
              <w:rPr>
                <w:b/>
                <w:bCs/>
              </w:rPr>
              <w:t>003</w:t>
            </w:r>
          </w:p>
        </w:tc>
        <w:tc>
          <w:tcPr>
            <w:tcW w:w="3408" w:type="dxa"/>
          </w:tcPr>
          <w:p>
            <w:r>
              <w:rPr>
                <w:rFonts w:hint="eastAsia"/>
              </w:rPr>
              <w:t>tsm_id不合法</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122" w:type="dxa"/>
          </w:tcPr>
          <w:p>
            <w:pPr>
              <w:rPr>
                <w:b w:val="0"/>
                <w:bCs w:val="0"/>
              </w:rPr>
            </w:pPr>
            <w:r>
              <w:rPr>
                <w:rFonts w:hint="eastAsia"/>
                <w:b/>
                <w:bCs/>
              </w:rPr>
              <w:t>0</w:t>
            </w:r>
            <w:r>
              <w:rPr>
                <w:b/>
                <w:bCs/>
              </w:rPr>
              <w:t>004</w:t>
            </w:r>
          </w:p>
        </w:tc>
        <w:tc>
          <w:tcPr>
            <w:tcW w:w="3408" w:type="dxa"/>
          </w:tcPr>
          <w:p>
            <w:r>
              <w:rPr>
                <w:rFonts w:hint="eastAsia"/>
              </w:rPr>
              <w:t>无效业务订单号</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0</w:t>
            </w:r>
            <w:r>
              <w:rPr>
                <w:b/>
                <w:bCs/>
              </w:rPr>
              <w:t>005</w:t>
            </w:r>
          </w:p>
        </w:tc>
        <w:tc>
          <w:tcPr>
            <w:tcW w:w="3408" w:type="dxa"/>
          </w:tcPr>
          <w:p>
            <w:r>
              <w:rPr>
                <w:rFonts w:hint="eastAsia"/>
              </w:rPr>
              <w:t>当前业务订单号重复申请操作</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122" w:type="dxa"/>
          </w:tcPr>
          <w:p>
            <w:pPr>
              <w:rPr>
                <w:b w:val="0"/>
                <w:bCs w:val="0"/>
              </w:rPr>
            </w:pPr>
            <w:r>
              <w:rPr>
                <w:rFonts w:hint="eastAsia"/>
                <w:b/>
                <w:bCs/>
              </w:rPr>
              <w:t>0</w:t>
            </w:r>
            <w:r>
              <w:rPr>
                <w:b/>
                <w:bCs/>
              </w:rPr>
              <w:t>300</w:t>
            </w:r>
          </w:p>
        </w:tc>
        <w:tc>
          <w:tcPr>
            <w:tcW w:w="3408" w:type="dxa"/>
          </w:tcPr>
          <w:p>
            <w:r>
              <w:rPr>
                <w:rFonts w:hint="eastAsia"/>
              </w:rPr>
              <w:t>应用操作失败</w:t>
            </w:r>
          </w:p>
        </w:tc>
        <w:tc>
          <w:tcPr>
            <w:tcW w:w="2766" w:type="dxa"/>
          </w:tcPr>
          <w:p>
            <w:r>
              <w:rPr>
                <w:rFonts w:hint="eastAsia"/>
              </w:rPr>
              <w:t>SM模式下标识个人化失败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0</w:t>
            </w:r>
            <w:r>
              <w:rPr>
                <w:b/>
                <w:bCs/>
              </w:rPr>
              <w:t>301</w:t>
            </w:r>
          </w:p>
        </w:tc>
        <w:tc>
          <w:tcPr>
            <w:tcW w:w="3408" w:type="dxa"/>
          </w:tcPr>
          <w:p>
            <w:r>
              <w:rPr>
                <w:rFonts w:hint="eastAsia"/>
              </w:rPr>
              <w:t>业务订单号错误</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122" w:type="dxa"/>
          </w:tcPr>
          <w:p>
            <w:pPr>
              <w:rPr>
                <w:b w:val="0"/>
                <w:bCs w:val="0"/>
              </w:rPr>
            </w:pPr>
            <w:r>
              <w:rPr>
                <w:rFonts w:hint="eastAsia"/>
                <w:b/>
                <w:bCs/>
              </w:rPr>
              <w:t>0304</w:t>
            </w:r>
          </w:p>
        </w:tc>
        <w:tc>
          <w:tcPr>
            <w:tcW w:w="3408" w:type="dxa"/>
          </w:tcPr>
          <w:p>
            <w:r>
              <w:rPr>
                <w:rFonts w:hint="eastAsia"/>
              </w:rPr>
              <w:t>读卡失败（无法读取余额）</w:t>
            </w:r>
          </w:p>
        </w:tc>
        <w:tc>
          <w:tcPr>
            <w:tcW w:w="2766" w:type="dxa"/>
          </w:tcPr>
          <w:p>
            <w:r>
              <w:rPr>
                <w:rFonts w:hint="eastAsia"/>
              </w:rPr>
              <w:t>当读卡失败的条件下，tsm默认为坏卡处理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101</w:t>
            </w:r>
          </w:p>
        </w:tc>
        <w:tc>
          <w:tcPr>
            <w:tcW w:w="3408" w:type="dxa"/>
          </w:tcPr>
          <w:p>
            <w:r>
              <w:rPr>
                <w:rFonts w:hint="eastAsia"/>
              </w:rPr>
              <w:t>一卡通卡号不正确</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122" w:type="dxa"/>
          </w:tcPr>
          <w:p>
            <w:pPr>
              <w:rPr>
                <w:b w:val="0"/>
                <w:bCs w:val="0"/>
              </w:rPr>
            </w:pPr>
            <w:r>
              <w:rPr>
                <w:rFonts w:hint="eastAsia"/>
                <w:b/>
                <w:bCs/>
              </w:rPr>
              <w:t>1</w:t>
            </w:r>
            <w:r>
              <w:rPr>
                <w:b/>
                <w:bCs/>
              </w:rPr>
              <w:t>102</w:t>
            </w:r>
          </w:p>
        </w:tc>
        <w:tc>
          <w:tcPr>
            <w:tcW w:w="3408" w:type="dxa"/>
          </w:tcPr>
          <w:p>
            <w:r>
              <w:rPr>
                <w:rFonts w:hint="eastAsia"/>
              </w:rPr>
              <w:t>当前卡片未开卡</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103</w:t>
            </w:r>
          </w:p>
        </w:tc>
        <w:tc>
          <w:tcPr>
            <w:tcW w:w="3408" w:type="dxa"/>
          </w:tcPr>
          <w:p>
            <w:r>
              <w:rPr>
                <w:rFonts w:hint="eastAsia"/>
              </w:rPr>
              <w:t>卡应用状态锁定</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122" w:type="dxa"/>
          </w:tcPr>
          <w:p>
            <w:pPr>
              <w:rPr>
                <w:b w:val="0"/>
                <w:bCs w:val="0"/>
              </w:rPr>
            </w:pPr>
            <w:r>
              <w:rPr>
                <w:rFonts w:hint="eastAsia"/>
                <w:b/>
                <w:bCs/>
              </w:rPr>
              <w:t>1</w:t>
            </w:r>
            <w:r>
              <w:rPr>
                <w:b/>
                <w:bCs/>
              </w:rPr>
              <w:t>104</w:t>
            </w:r>
          </w:p>
        </w:tc>
        <w:tc>
          <w:tcPr>
            <w:tcW w:w="3408" w:type="dxa"/>
          </w:tcPr>
          <w:p>
            <w:r>
              <w:rPr>
                <w:rFonts w:hint="eastAsia"/>
              </w:rPr>
              <w:t>当前卡号处于黑名单状态</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bCs/>
              </w:rPr>
            </w:pPr>
            <w:r>
              <w:rPr>
                <w:rFonts w:hint="eastAsia"/>
                <w:b/>
                <w:bCs/>
              </w:rPr>
              <w:t>1105</w:t>
            </w:r>
          </w:p>
        </w:tc>
        <w:tc>
          <w:tcPr>
            <w:tcW w:w="3408" w:type="dxa"/>
          </w:tcPr>
          <w:p>
            <w:r>
              <w:rPr>
                <w:rFonts w:hint="eastAsia"/>
              </w:rPr>
              <w:t>业务请求数据不完整</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2122" w:type="dxa"/>
          </w:tcPr>
          <w:p>
            <w:pPr>
              <w:rPr>
                <w:b w:val="0"/>
                <w:bCs w:val="0"/>
              </w:rPr>
            </w:pPr>
            <w:r>
              <w:rPr>
                <w:rFonts w:hint="eastAsia"/>
                <w:b/>
                <w:bCs/>
              </w:rPr>
              <w:t>1</w:t>
            </w:r>
            <w:r>
              <w:rPr>
                <w:b/>
                <w:bCs/>
              </w:rPr>
              <w:t>200</w:t>
            </w:r>
          </w:p>
        </w:tc>
        <w:tc>
          <w:tcPr>
            <w:tcW w:w="3408" w:type="dxa"/>
          </w:tcPr>
          <w:p>
            <w:r>
              <w:rPr>
                <w:rFonts w:hint="eastAsia"/>
              </w:rPr>
              <w:t>支付成功</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201</w:t>
            </w:r>
          </w:p>
        </w:tc>
        <w:tc>
          <w:tcPr>
            <w:tcW w:w="3408" w:type="dxa"/>
          </w:tcPr>
          <w:p>
            <w:r>
              <w:rPr>
                <w:rFonts w:hint="eastAsia"/>
              </w:rPr>
              <w:t>可退余额确认中</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202</w:t>
            </w:r>
          </w:p>
        </w:tc>
        <w:tc>
          <w:tcPr>
            <w:tcW w:w="3408" w:type="dxa"/>
          </w:tcPr>
          <w:p>
            <w:r>
              <w:rPr>
                <w:rFonts w:hint="eastAsia"/>
              </w:rPr>
              <w:t>退卡退款处理中</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203</w:t>
            </w:r>
          </w:p>
        </w:tc>
        <w:tc>
          <w:tcPr>
            <w:tcW w:w="3408" w:type="dxa"/>
          </w:tcPr>
          <w:p>
            <w:r>
              <w:rPr>
                <w:rFonts w:hint="eastAsia"/>
              </w:rPr>
              <w:t>退卡退款成功</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204</w:t>
            </w:r>
          </w:p>
        </w:tc>
        <w:tc>
          <w:tcPr>
            <w:tcW w:w="3408" w:type="dxa"/>
          </w:tcPr>
          <w:p>
            <w:r>
              <w:rPr>
                <w:rFonts w:hint="eastAsia"/>
              </w:rPr>
              <w:t>支付退款成功</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bCs/>
              </w:rPr>
            </w:pPr>
            <w:r>
              <w:rPr>
                <w:rFonts w:hint="eastAsia"/>
                <w:b/>
                <w:bCs/>
              </w:rPr>
              <w:t>1205</w:t>
            </w:r>
          </w:p>
        </w:tc>
        <w:tc>
          <w:tcPr>
            <w:tcW w:w="3408" w:type="dxa"/>
          </w:tcPr>
          <w:p>
            <w:r>
              <w:rPr>
                <w:rFonts w:hint="eastAsia"/>
              </w:rPr>
              <w:t>退卡退款失败</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1" w:hRule="atLeast"/>
        </w:trPr>
        <w:tc>
          <w:tcPr>
            <w:tcW w:w="2122" w:type="dxa"/>
          </w:tcPr>
          <w:p>
            <w:pPr>
              <w:rPr>
                <w:b w:val="0"/>
                <w:bCs w:val="0"/>
              </w:rPr>
            </w:pPr>
            <w:r>
              <w:rPr>
                <w:rFonts w:hint="eastAsia"/>
                <w:b/>
                <w:bCs/>
              </w:rPr>
              <w:t>1</w:t>
            </w:r>
            <w:r>
              <w:rPr>
                <w:b/>
                <w:bCs/>
              </w:rPr>
              <w:t>301</w:t>
            </w:r>
          </w:p>
        </w:tc>
        <w:tc>
          <w:tcPr>
            <w:tcW w:w="3408" w:type="dxa"/>
          </w:tcPr>
          <w:p>
            <w:r>
              <w:rPr>
                <w:rFonts w:hint="eastAsia"/>
              </w:rPr>
              <w:t>订单失效</w:t>
            </w:r>
          </w:p>
        </w:tc>
        <w:tc>
          <w:tcPr>
            <w:tcW w:w="2766" w:type="dxa"/>
          </w:tcPr>
          <w:p>
            <w:r>
              <w:rPr>
                <w:rFonts w:hint="eastAsia"/>
              </w:rPr>
              <w:t>订单过期只针对开卡订单超过有效期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401</w:t>
            </w:r>
          </w:p>
        </w:tc>
        <w:tc>
          <w:tcPr>
            <w:tcW w:w="3408" w:type="dxa"/>
          </w:tcPr>
          <w:p>
            <w:r>
              <w:rPr>
                <w:rFonts w:hint="eastAsia"/>
              </w:rPr>
              <w:t>支付订单退款处理中</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402</w:t>
            </w:r>
          </w:p>
        </w:tc>
        <w:tc>
          <w:tcPr>
            <w:tcW w:w="3408" w:type="dxa"/>
          </w:tcPr>
          <w:p>
            <w:r>
              <w:rPr>
                <w:rFonts w:hint="eastAsia"/>
              </w:rPr>
              <w:t>支付渠道退款失败</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4" w:hRule="atLeast"/>
        </w:trPr>
        <w:tc>
          <w:tcPr>
            <w:tcW w:w="2122" w:type="dxa"/>
          </w:tcPr>
          <w:p>
            <w:pPr>
              <w:rPr>
                <w:b/>
                <w:bCs/>
              </w:rPr>
            </w:pPr>
            <w:r>
              <w:rPr>
                <w:rFonts w:hint="eastAsia"/>
                <w:b/>
                <w:bCs/>
              </w:rPr>
              <w:t>1</w:t>
            </w:r>
            <w:r>
              <w:rPr>
                <w:b/>
                <w:bCs/>
              </w:rPr>
              <w:t>40</w:t>
            </w:r>
            <w:r>
              <w:rPr>
                <w:rFonts w:hint="eastAsia"/>
                <w:b/>
                <w:bCs/>
              </w:rPr>
              <w:t>3</w:t>
            </w:r>
          </w:p>
        </w:tc>
        <w:tc>
          <w:tcPr>
            <w:tcW w:w="3408" w:type="dxa"/>
          </w:tcPr>
          <w:p>
            <w:r>
              <w:rPr>
                <w:rFonts w:hint="eastAsia"/>
              </w:rPr>
              <w:t>重复退款</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500</w:t>
            </w:r>
          </w:p>
        </w:tc>
        <w:tc>
          <w:tcPr>
            <w:tcW w:w="3408" w:type="dxa"/>
          </w:tcPr>
          <w:p>
            <w:r>
              <w:rPr>
                <w:rFonts w:hint="eastAsia"/>
              </w:rPr>
              <w:t>有可用退款订单</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1</w:t>
            </w:r>
            <w:r>
              <w:rPr>
                <w:b/>
                <w:bCs/>
              </w:rPr>
              <w:t>501</w:t>
            </w:r>
          </w:p>
        </w:tc>
        <w:tc>
          <w:tcPr>
            <w:tcW w:w="3408" w:type="dxa"/>
          </w:tcPr>
          <w:p>
            <w:r>
              <w:rPr>
                <w:rFonts w:hint="eastAsia"/>
              </w:rPr>
              <w:t>无可用退款订单</w:t>
            </w:r>
          </w:p>
        </w:tc>
        <w:tc>
          <w:tcPr>
            <w:tcW w:w="2766" w:type="dxa"/>
          </w:tcPr>
          <w:p>
            <w:r>
              <w:rPr>
                <w:rFonts w:hint="eastAsia"/>
              </w:rPr>
              <w:t>只能人工转账退款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2</w:t>
            </w:r>
            <w:r>
              <w:rPr>
                <w:b/>
                <w:bCs/>
              </w:rPr>
              <w:t>101</w:t>
            </w:r>
          </w:p>
        </w:tc>
        <w:tc>
          <w:tcPr>
            <w:tcW w:w="3408" w:type="dxa"/>
          </w:tcPr>
          <w:p>
            <w:r>
              <w:rPr>
                <w:rFonts w:hint="eastAsia"/>
              </w:rPr>
              <w:t>支付订单未完成支付</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2" w:hRule="atLeast"/>
        </w:trPr>
        <w:tc>
          <w:tcPr>
            <w:tcW w:w="2122" w:type="dxa"/>
          </w:tcPr>
          <w:p>
            <w:pPr>
              <w:rPr>
                <w:b w:val="0"/>
                <w:bCs w:val="0"/>
              </w:rPr>
            </w:pPr>
            <w:r>
              <w:rPr>
                <w:rFonts w:hint="eastAsia"/>
                <w:b/>
                <w:bCs/>
              </w:rPr>
              <w:t>2</w:t>
            </w:r>
            <w:r>
              <w:rPr>
                <w:b/>
                <w:bCs/>
              </w:rPr>
              <w:t>103</w:t>
            </w:r>
          </w:p>
        </w:tc>
        <w:tc>
          <w:tcPr>
            <w:tcW w:w="3408" w:type="dxa"/>
          </w:tcPr>
          <w:p>
            <w:r>
              <w:rPr>
                <w:rFonts w:hint="eastAsia"/>
              </w:rPr>
              <w:t>圈存结果未知</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2</w:t>
            </w:r>
            <w:r>
              <w:rPr>
                <w:b/>
                <w:bCs/>
              </w:rPr>
              <w:t>104</w:t>
            </w:r>
          </w:p>
        </w:tc>
        <w:tc>
          <w:tcPr>
            <w:tcW w:w="3408" w:type="dxa"/>
          </w:tcPr>
          <w:p>
            <w:r>
              <w:rPr>
                <w:rFonts w:hint="eastAsia"/>
              </w:rPr>
              <w:t>圈存失败</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val="0"/>
                <w:bCs w:val="0"/>
              </w:rPr>
            </w:pPr>
            <w:r>
              <w:rPr>
                <w:rFonts w:hint="eastAsia"/>
                <w:b/>
                <w:bCs/>
              </w:rPr>
              <w:t>2105</w:t>
            </w:r>
          </w:p>
        </w:tc>
        <w:tc>
          <w:tcPr>
            <w:tcW w:w="3408" w:type="dxa"/>
          </w:tcPr>
          <w:p>
            <w:r>
              <w:rPr>
                <w:rFonts w:hint="eastAsia"/>
              </w:rPr>
              <w:t>开卡失败</w:t>
            </w:r>
          </w:p>
        </w:tc>
        <w:tc>
          <w:tcPr>
            <w:tcW w:w="2766"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22" w:type="dxa"/>
          </w:tcPr>
          <w:p>
            <w:pPr>
              <w:rPr>
                <w:b/>
                <w:bCs/>
              </w:rPr>
            </w:pPr>
            <w:r>
              <w:rPr>
                <w:rFonts w:hint="eastAsia"/>
                <w:b/>
                <w:bCs/>
              </w:rPr>
              <w:t>3103</w:t>
            </w:r>
          </w:p>
        </w:tc>
        <w:tc>
          <w:tcPr>
            <w:tcW w:w="3408" w:type="dxa"/>
          </w:tcPr>
          <w:p>
            <w:r>
              <w:rPr>
                <w:rFonts w:hint="eastAsia"/>
              </w:rPr>
              <w:t>卡片已经完成开卡，不允许继续开卡</w:t>
            </w:r>
          </w:p>
        </w:tc>
        <w:tc>
          <w:tcPr>
            <w:tcW w:w="2766" w:type="dxa"/>
          </w:tcPr>
          <w:p>
            <w:r>
              <w:rPr>
                <w:rFonts w:hint="eastAsia"/>
              </w:rPr>
              <w:t>开卡动作已完成，不允许继续开卡</w:t>
            </w:r>
          </w:p>
        </w:tc>
      </w:tr>
    </w:tbl>
    <w:p/>
    <w:p>
      <w:pPr>
        <w:pStyle w:val="2"/>
        <w:numPr>
          <w:ilvl w:val="0"/>
          <w:numId w:val="3"/>
        </w:numPr>
      </w:pPr>
      <w:bookmarkStart w:id="79" w:name="_Toc87350864"/>
      <w:bookmarkStart w:id="80" w:name="_Toc2121567492"/>
      <w:bookmarkStart w:id="81" w:name="_Toc5175"/>
      <w:r>
        <w:rPr>
          <w:rFonts w:hint="eastAsia"/>
        </w:rPr>
        <w:t>接口定</w:t>
      </w:r>
      <w:r>
        <w:t>义</w:t>
      </w:r>
      <w:bookmarkEnd w:id="77"/>
      <w:bookmarkEnd w:id="78"/>
      <w:bookmarkEnd w:id="79"/>
      <w:bookmarkEnd w:id="80"/>
      <w:bookmarkEnd w:id="81"/>
    </w:p>
    <w:p/>
    <w:p>
      <w:pPr>
        <w:pStyle w:val="3"/>
        <w:numPr>
          <w:ilvl w:val="1"/>
          <w:numId w:val="3"/>
        </w:numPr>
      </w:pPr>
      <w:bookmarkStart w:id="82" w:name="_Toc87350865"/>
      <w:bookmarkStart w:id="83" w:name="_Toc17815"/>
      <w:bookmarkStart w:id="84" w:name="_Toc1495302363"/>
      <w:r>
        <w:rPr>
          <w:rFonts w:hint="eastAsia"/>
        </w:rPr>
        <w:t>交易服务</w:t>
      </w:r>
      <w:bookmarkEnd w:id="82"/>
      <w:bookmarkEnd w:id="83"/>
      <w:bookmarkEnd w:id="84"/>
    </w:p>
    <w:p>
      <w:pPr>
        <w:pStyle w:val="4"/>
        <w:numPr>
          <w:ilvl w:val="2"/>
          <w:numId w:val="3"/>
        </w:numPr>
      </w:pPr>
      <w:bookmarkStart w:id="85" w:name="_Toc87350866"/>
      <w:bookmarkStart w:id="86" w:name="_Toc932587432"/>
      <w:bookmarkStart w:id="87" w:name="_Toc21210"/>
      <w:r>
        <w:rPr>
          <w:rFonts w:hint="eastAsia"/>
        </w:rPr>
        <w:t>交易信息查询</w:t>
      </w:r>
      <w:bookmarkEnd w:id="85"/>
    </w:p>
    <w:p>
      <w:pPr>
        <w:rPr>
          <w:rFonts w:eastAsia="Times New Roman"/>
        </w:rPr>
      </w:pPr>
      <w:r>
        <w:rPr>
          <w:rFonts w:ascii="Helvetica Neue" w:hAnsi="Helvetica Neue"/>
          <w:b/>
          <w:bCs/>
          <w:color w:val="000000"/>
        </w:rPr>
        <w:t>接口地址</w:t>
      </w:r>
      <w:r>
        <w:rPr>
          <w:rFonts w:hint="eastAsia" w:ascii="Helvetica Neue" w:hAnsi="Helvetica Neue"/>
          <w:color w:val="333333"/>
        </w:rPr>
        <w:t>：</w:t>
      </w:r>
      <w:r>
        <w:rPr>
          <w:rFonts w:ascii="Helvetica Neue" w:hAnsi="Helvetica Neue"/>
          <w:color w:val="333333"/>
        </w:rPr>
        <w:t>http(s):{域名}/</w:t>
      </w:r>
      <w:r>
        <w:rPr>
          <w:rFonts w:hint="eastAsia" w:ascii="Helvetica Neue" w:hAnsi="Helvetica Neue"/>
          <w:color w:val="333333"/>
        </w:rPr>
        <w:t xml:space="preserve"> CITYPLAT</w:t>
      </w:r>
      <w:r>
        <w:rPr>
          <w:rFonts w:ascii="Helvetica Neue" w:hAnsi="Helvetica Neue"/>
          <w:color w:val="333333"/>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接口描述</w:t>
      </w:r>
      <w:r>
        <w:rPr>
          <w:rStyle w:val="30"/>
          <w:rFonts w:hint="eastAsia" w:ascii="MS Mincho" w:hAnsi="MS Mincho" w:eastAsia="MS Mincho" w:cs="MS Mincho"/>
          <w:color w:val="000000"/>
        </w:rPr>
        <w:t>：</w:t>
      </w:r>
      <w:r>
        <w:rPr>
          <w:rFonts w:hint="eastAsia" w:cs="MS Mincho" w:asciiTheme="minorEastAsia" w:hAnsiTheme="minorEastAsia" w:eastAsiaTheme="minorEastAsia"/>
          <w:color w:val="333333"/>
          <w:shd w:val="clear" w:color="auto" w:fill="FFFFFF"/>
        </w:rPr>
        <w:t>和能tsm向城市平台发起交易信息查询</w:t>
      </w:r>
      <w:r>
        <w:rPr>
          <w:rFonts w:cs="MS Mincho" w:asciiTheme="minorEastAsia" w:hAnsiTheme="minorEastAsia" w:eastAsiaTheme="minorEastAsia"/>
          <w:color w:val="333333"/>
          <w:shd w:val="clear" w:color="auto" w:fill="FFFFFF"/>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w:t>
      </w:r>
      <w:r>
        <w:rPr>
          <w:rStyle w:val="30"/>
          <w:rFonts w:hint="eastAsia" w:cs="MS Mincho" w:asciiTheme="minorEastAsia" w:hAnsiTheme="minorEastAsia" w:eastAsiaTheme="minorEastAsia"/>
          <w:color w:val="000000"/>
        </w:rPr>
        <w:t>方向</w:t>
      </w:r>
      <w:r>
        <w:rPr>
          <w:rStyle w:val="30"/>
          <w:rFonts w:hint="eastAsia" w:ascii="MS Mincho" w:hAnsi="MS Mincho" w:eastAsia="MS Mincho" w:cs="MS Mincho"/>
          <w:color w:val="000000"/>
        </w:rPr>
        <w:t>：</w:t>
      </w:r>
      <w:r>
        <w:rPr>
          <w:rStyle w:val="30"/>
          <w:rFonts w:hint="eastAsia" w:cs="MS Mincho" w:asciiTheme="minorEastAsia" w:hAnsiTheme="minorEastAsia" w:eastAsiaTheme="minorEastAsia"/>
          <w:color w:val="000000"/>
        </w:rPr>
        <w:t>和能tsm</w:t>
      </w:r>
      <w:r>
        <w:rPr>
          <w:rFonts w:cs="MS Mincho" w:asciiTheme="minorEastAsia" w:hAnsiTheme="minorEastAsia" w:eastAsiaTheme="minorEastAsia"/>
          <w:b/>
          <w:bCs/>
          <w:color w:val="333333"/>
          <w:shd w:val="clear" w:color="auto" w:fill="FFFFFF"/>
        </w:rPr>
        <w:sym w:font="Wingdings" w:char="F0E0"/>
      </w:r>
      <w:r>
        <w:rPr>
          <w:rFonts w:hint="eastAsia" w:cs="MS Mincho" w:asciiTheme="minorEastAsia" w:hAnsiTheme="minorEastAsia" w:eastAsiaTheme="minorEastAsia"/>
          <w:b/>
          <w:bCs/>
          <w:color w:val="333333"/>
          <w:shd w:val="clear" w:color="auto" w:fill="FFFFFF"/>
        </w:rPr>
        <w:t>城市平台</w:t>
      </w:r>
      <w:r>
        <w:rPr>
          <w:rFonts w:cs="MS Mincho" w:asciiTheme="minorEastAsia" w:hAnsiTheme="minorEastAsia" w:eastAsiaTheme="minorEastAsia"/>
          <w:color w:val="333333"/>
          <w:shd w:val="clear" w:color="auto" w:fill="FFFFFF"/>
        </w:rPr>
        <w:t>。</w:t>
      </w:r>
    </w:p>
    <w:p>
      <w:pPr>
        <w:rPr>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rFonts w:ascii="宋体" w:hAnsi="宋体"/>
        </w:rPr>
      </w:pPr>
      <w:r>
        <w:rPr>
          <w:rFonts w:hint="eastAsia" w:ascii="宋体" w:hAnsi="宋体"/>
        </w:rPr>
        <w:t>请求报文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085" w:author="Hanchen HC14 Li" w:date="2021-11-19T10:55:00Z">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2371"/>
        <w:gridCol w:w="709"/>
        <w:gridCol w:w="709"/>
        <w:gridCol w:w="3685"/>
        <w:tblGridChange w:id="2086">
          <w:tblGrid>
            <w:gridCol w:w="1776"/>
            <w:gridCol w:w="1162"/>
            <w:gridCol w:w="851"/>
            <w:gridCol w:w="3685"/>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087" w:author="Hanchen HC14 Li" w:date="2021-11-19T10:5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90" w:hRule="atLeast"/>
          <w:trPrChange w:id="2087" w:author="Hanchen HC14 Li" w:date="2021-11-19T10:55:00Z">
            <w:trPr>
              <w:trHeight w:val="90" w:hRule="atLeast"/>
            </w:trPr>
          </w:trPrChange>
        </w:trPr>
        <w:tc>
          <w:tcPr>
            <w:tcW w:w="2371" w:type="dxa"/>
            <w:tcBorders>
              <w:top w:val="single" w:color="000000" w:sz="4" w:space="0"/>
              <w:left w:val="single" w:color="000000" w:sz="4" w:space="0"/>
              <w:bottom w:val="single" w:color="000000" w:sz="4" w:space="0"/>
              <w:right w:val="single" w:color="000000" w:sz="4" w:space="0"/>
            </w:tcBorders>
            <w:shd w:val="clear" w:color="auto" w:fill="C0C0C0"/>
            <w:tcPrChange w:id="2088" w:author="Hanchen HC14 Li" w:date="2021-11-19T10:55:00Z">
              <w:tcPr>
                <w:tcW w:w="1776" w:type="dxa"/>
                <w:tcBorders>
                  <w:top w:val="single" w:color="000000" w:sz="4" w:space="0"/>
                  <w:left w:val="single" w:color="000000" w:sz="4" w:space="0"/>
                  <w:bottom w:val="single" w:color="000000" w:sz="4" w:space="0"/>
                  <w:right w:val="single" w:color="000000" w:sz="4" w:space="0"/>
                </w:tcBorders>
                <w:shd w:val="clear" w:color="auto" w:fill="C0C0C0"/>
              </w:tcPr>
            </w:tcPrChange>
          </w:tcPr>
          <w:p>
            <w:pPr>
              <w:spacing w:after="12" w:line="240" w:lineRule="atLeast"/>
              <w:jc w:val="center"/>
              <w:rPr>
                <w:rFonts w:ascii="宋体" w:hAnsi="宋体" w:cs="Arial"/>
                <w:sz w:val="21"/>
                <w:szCs w:val="21"/>
              </w:rPr>
            </w:pPr>
            <w:r>
              <w:rPr>
                <w:rFonts w:hint="eastAsia" w:ascii="宋体" w:hAnsi="宋体" w:cs="Arial"/>
                <w:sz w:val="21"/>
                <w:szCs w:val="21"/>
              </w:rPr>
              <w:t>字段名称</w:t>
            </w:r>
          </w:p>
        </w:tc>
        <w:tc>
          <w:tcPr>
            <w:tcW w:w="709" w:type="dxa"/>
            <w:tcBorders>
              <w:top w:val="single" w:color="000000" w:sz="4" w:space="0"/>
              <w:left w:val="single" w:color="000000" w:sz="4" w:space="0"/>
              <w:bottom w:val="single" w:color="000000" w:sz="4" w:space="0"/>
              <w:right w:val="single" w:color="auto" w:sz="4" w:space="0"/>
            </w:tcBorders>
            <w:shd w:val="clear" w:color="auto" w:fill="C0C0C0"/>
            <w:tcPrChange w:id="2089" w:author="Hanchen HC14 Li" w:date="2021-11-19T10:55:00Z">
              <w:tcPr>
                <w:tcW w:w="1162" w:type="dxa"/>
                <w:tcBorders>
                  <w:top w:val="single" w:color="000000" w:sz="4" w:space="0"/>
                  <w:left w:val="single" w:color="000000" w:sz="4" w:space="0"/>
                  <w:bottom w:val="single" w:color="000000" w:sz="4" w:space="0"/>
                  <w:right w:val="single" w:color="auto" w:sz="4" w:space="0"/>
                </w:tcBorders>
                <w:shd w:val="clear" w:color="auto" w:fill="C0C0C0"/>
              </w:tcPr>
            </w:tcPrChange>
          </w:tcPr>
          <w:p>
            <w:pPr>
              <w:spacing w:after="12" w:line="240" w:lineRule="atLeast"/>
              <w:jc w:val="center"/>
              <w:rPr>
                <w:rFonts w:ascii="宋体" w:hAnsi="宋体" w:cs="Arial"/>
                <w:sz w:val="21"/>
                <w:szCs w:val="21"/>
              </w:rPr>
            </w:pPr>
            <w:r>
              <w:rPr>
                <w:rFonts w:hint="eastAsia" w:ascii="宋体" w:hAnsi="宋体" w:cs="Arial"/>
                <w:sz w:val="21"/>
                <w:szCs w:val="21"/>
              </w:rPr>
              <w:t>类型</w:t>
            </w:r>
          </w:p>
        </w:tc>
        <w:tc>
          <w:tcPr>
            <w:tcW w:w="709" w:type="dxa"/>
            <w:tcBorders>
              <w:top w:val="single" w:color="000000" w:sz="4" w:space="0"/>
              <w:left w:val="single" w:color="000000" w:sz="4" w:space="0"/>
              <w:bottom w:val="single" w:color="000000" w:sz="4" w:space="0"/>
              <w:right w:val="single" w:color="auto" w:sz="4" w:space="0"/>
            </w:tcBorders>
            <w:shd w:val="clear" w:color="auto" w:fill="C0C0C0"/>
            <w:tcPrChange w:id="2090" w:author="Hanchen HC14 Li" w:date="2021-11-19T10:55:00Z">
              <w:tcPr>
                <w:tcW w:w="851" w:type="dxa"/>
                <w:tcBorders>
                  <w:top w:val="single" w:color="000000" w:sz="4" w:space="0"/>
                  <w:left w:val="single" w:color="000000" w:sz="4" w:space="0"/>
                  <w:bottom w:val="single" w:color="000000" w:sz="4" w:space="0"/>
                  <w:right w:val="single" w:color="auto" w:sz="4" w:space="0"/>
                </w:tcBorders>
                <w:shd w:val="clear" w:color="auto" w:fill="C0C0C0"/>
              </w:tcPr>
            </w:tcPrChange>
          </w:tcPr>
          <w:p>
            <w:pPr>
              <w:spacing w:after="12" w:line="240" w:lineRule="atLeast"/>
              <w:jc w:val="center"/>
              <w:rPr>
                <w:rFonts w:ascii="宋体" w:hAnsi="宋体" w:cs="Arial"/>
                <w:sz w:val="21"/>
                <w:szCs w:val="21"/>
              </w:rPr>
            </w:pPr>
            <w:r>
              <w:rPr>
                <w:rFonts w:hint="eastAsia" w:ascii="宋体" w:hAnsi="宋体" w:cs="Arial"/>
                <w:sz w:val="21"/>
                <w:szCs w:val="21"/>
              </w:rPr>
              <w:t>长度</w:t>
            </w:r>
          </w:p>
        </w:tc>
        <w:tc>
          <w:tcPr>
            <w:tcW w:w="3685" w:type="dxa"/>
            <w:tcBorders>
              <w:top w:val="single" w:color="000000" w:sz="4" w:space="0"/>
              <w:left w:val="single" w:color="auto" w:sz="4" w:space="0"/>
              <w:bottom w:val="single" w:color="000000" w:sz="4" w:space="0"/>
              <w:right w:val="single" w:color="000000" w:sz="4" w:space="0"/>
            </w:tcBorders>
            <w:shd w:val="clear" w:color="auto" w:fill="C0C0C0"/>
            <w:tcPrChange w:id="2091" w:author="Hanchen HC14 Li" w:date="2021-11-19T10:55:00Z">
              <w:tcPr>
                <w:tcW w:w="3685" w:type="dxa"/>
                <w:tcBorders>
                  <w:top w:val="single" w:color="000000" w:sz="4" w:space="0"/>
                  <w:left w:val="single" w:color="auto" w:sz="4" w:space="0"/>
                  <w:bottom w:val="single" w:color="000000" w:sz="4" w:space="0"/>
                  <w:right w:val="single" w:color="000000" w:sz="4" w:space="0"/>
                </w:tcBorders>
                <w:shd w:val="clear" w:color="auto" w:fill="C0C0C0"/>
              </w:tcPr>
            </w:tcPrChange>
          </w:tcPr>
          <w:p>
            <w:pPr>
              <w:spacing w:after="12" w:line="240" w:lineRule="atLeast"/>
              <w:jc w:val="center"/>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092" w:author="Hanchen HC14 Li" w:date="2021-11-19T10:5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blPrExChange>
        </w:tblPrEx>
        <w:tc>
          <w:tcPr>
            <w:tcW w:w="2371" w:type="dxa"/>
            <w:tcBorders>
              <w:top w:val="single" w:color="000000" w:sz="4" w:space="0"/>
              <w:left w:val="single" w:color="000000" w:sz="4" w:space="0"/>
              <w:bottom w:val="single" w:color="000000" w:sz="4" w:space="0"/>
              <w:right w:val="single" w:color="000000" w:sz="4" w:space="0"/>
            </w:tcBorders>
            <w:shd w:val="clear" w:color="auto" w:fill="FFFFFF"/>
            <w:tcPrChange w:id="2093" w:author="Hanchen HC14 Li" w:date="2021-11-19T10:55:00Z">
              <w:tcPr>
                <w:tcW w:w="1776"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宋体"/>
                <w:color w:val="000000"/>
                <w:sz w:val="21"/>
                <w:szCs w:val="21"/>
              </w:rPr>
            </w:pPr>
            <w:r>
              <w:rPr>
                <w:rFonts w:ascii="宋体" w:hAnsi="宋体" w:cs="Arial"/>
                <w:sz w:val="21"/>
                <w:szCs w:val="21"/>
              </w:rPr>
              <w:t>transaction_</w:t>
            </w:r>
            <w:r>
              <w:rPr>
                <w:rFonts w:hint="eastAsia" w:ascii="宋体" w:hAnsi="宋体" w:cs="Arial"/>
                <w:sz w:val="21"/>
                <w:szCs w:val="21"/>
              </w:rPr>
              <w:t>num</w:t>
            </w:r>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Change w:id="2094" w:author="Hanchen HC14 Li" w:date="2021-11-19T10:55:00Z">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宋体"/>
                <w:sz w:val="21"/>
                <w:szCs w:val="21"/>
              </w:rPr>
            </w:pPr>
            <w:r>
              <w:rPr>
                <w:rFonts w:hint="eastAsia" w:ascii="宋体" w:hAnsi="宋体" w:cs="宋体"/>
              </w:rPr>
              <w:t>HEX</w:t>
            </w:r>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Change w:id="2095" w:author="Hanchen HC14 Li" w:date="2021-11-19T10:55:00Z">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宋体"/>
                <w:sz w:val="21"/>
                <w:szCs w:val="21"/>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096" w:author="Hanchen HC14 Li" w:date="2021-11-19T10:55:00Z">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sz w:val="21"/>
                <w:szCs w:val="21"/>
              </w:rPr>
            </w:pPr>
            <w:r>
              <w:rPr>
                <w:rFonts w:hint="eastAsia" w:ascii="宋体" w:hAnsi="宋体" w:cs="宋体"/>
              </w:rPr>
              <w:t>终端交易序号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097" w:author="Hanchen HC14 Li" w:date="2021-11-19T10:5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blPrExChange>
        </w:tblPrEx>
        <w:tc>
          <w:tcPr>
            <w:tcW w:w="2371" w:type="dxa"/>
            <w:tcBorders>
              <w:top w:val="single" w:color="000000" w:sz="4" w:space="0"/>
              <w:left w:val="single" w:color="000000" w:sz="4" w:space="0"/>
              <w:bottom w:val="single" w:color="000000" w:sz="4" w:space="0"/>
              <w:right w:val="single" w:color="000000" w:sz="4" w:space="0"/>
            </w:tcBorders>
            <w:shd w:val="clear" w:color="auto" w:fill="FFFFFF"/>
            <w:tcPrChange w:id="2098" w:author="Hanchen HC14 Li" w:date="2021-11-19T10:55:00Z">
              <w:tcPr>
                <w:tcW w:w="1776"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宋体"/>
                <w:color w:val="000000"/>
                <w:sz w:val="21"/>
                <w:szCs w:val="21"/>
              </w:rPr>
            </w:pPr>
            <w:r>
              <w:rPr>
                <w:rFonts w:ascii="宋体" w:hAnsi="宋体" w:cs="宋体"/>
                <w:color w:val="000000"/>
                <w:sz w:val="21"/>
                <w:szCs w:val="21"/>
              </w:rPr>
              <w:t>terminal_code</w:t>
            </w:r>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Change w:id="2099" w:author="Hanchen HC14 Li" w:date="2021-11-19T10:55:00Z">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宋体"/>
                <w:sz w:val="21"/>
                <w:szCs w:val="21"/>
              </w:rPr>
            </w:pPr>
            <w:r>
              <w:rPr>
                <w:rFonts w:hint="eastAsia" w:ascii="宋体" w:hAnsi="宋体" w:cs="宋体"/>
              </w:rPr>
              <w:t>HEX</w:t>
            </w:r>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Change w:id="2100" w:author="Hanchen HC14 Li" w:date="2021-11-19T10:55:00Z">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宋体"/>
                <w:sz w:val="21"/>
                <w:szCs w:val="21"/>
              </w:rPr>
            </w:pPr>
            <w:r>
              <w:rPr>
                <w:rFonts w:ascii="宋体" w:hAnsi="宋体" w:cs="宋体"/>
              </w:rPr>
              <w:t>6</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101" w:author="Hanchen HC14 Li" w:date="2021-11-19T10:55:00Z">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sz w:val="21"/>
                <w:szCs w:val="21"/>
              </w:rPr>
            </w:pPr>
            <w:r>
              <w:rPr>
                <w:rFonts w:hint="eastAsia" w:ascii="宋体" w:hAnsi="宋体" w:cs="宋体"/>
              </w:rPr>
              <w:t>终端编号</w:t>
            </w:r>
            <w:del w:id="2102" w:author="Windows User" w:date="2021-11-23T09:21:00Z">
              <w:r>
                <w:rPr>
                  <w:rFonts w:hint="eastAsia" w:ascii="宋体" w:hAnsi="宋体" w:cs="宋体"/>
                </w:rPr>
                <w:delText>:和能tsm的终端编号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103" w:author="Hanchen HC14 Li" w:date="2021-11-19T10:5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blPrExChange>
        </w:tblPrEx>
        <w:tc>
          <w:tcPr>
            <w:tcW w:w="2371" w:type="dxa"/>
            <w:tcBorders>
              <w:top w:val="single" w:color="000000" w:sz="4" w:space="0"/>
              <w:left w:val="single" w:color="000000" w:sz="4" w:space="0"/>
              <w:bottom w:val="single" w:color="000000" w:sz="4" w:space="0"/>
              <w:right w:val="single" w:color="000000" w:sz="4" w:space="0"/>
            </w:tcBorders>
            <w:shd w:val="clear" w:color="auto" w:fill="FFFFFF"/>
            <w:tcPrChange w:id="2104" w:author="Hanchen HC14 Li" w:date="2021-11-19T10:55:00Z">
              <w:tcPr>
                <w:tcW w:w="1776"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宋体"/>
                <w:color w:val="000000"/>
                <w:sz w:val="21"/>
                <w:szCs w:val="21"/>
              </w:rPr>
            </w:pPr>
            <w:r>
              <w:rPr>
                <w:rFonts w:ascii="宋体" w:hAnsi="宋体" w:cs="宋体"/>
                <w:color w:val="000000"/>
                <w:sz w:val="21"/>
                <w:szCs w:val="21"/>
              </w:rPr>
              <w:t>algorithm_id</w:t>
            </w:r>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Change w:id="2105" w:author="Hanchen HC14 Li" w:date="2021-11-19T10:55:00Z">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宋体"/>
                <w:sz w:val="21"/>
                <w:szCs w:val="21"/>
              </w:rPr>
            </w:pPr>
            <w:r>
              <w:rPr>
                <w:rFonts w:hint="eastAsia" w:ascii="宋体" w:hAnsi="宋体" w:cs="宋体"/>
              </w:rPr>
              <w:t>HEX</w:t>
            </w:r>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Change w:id="2106" w:author="Hanchen HC14 Li" w:date="2021-11-19T10:55:00Z">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宋体"/>
                <w:sz w:val="21"/>
                <w:szCs w:val="21"/>
              </w:rPr>
            </w:pPr>
            <w:r>
              <w:rPr>
                <w:rFonts w:ascii="宋体" w:hAnsi="宋体" w:cs="宋体"/>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107" w:author="Hanchen HC14 Li" w:date="2021-11-19T10:55:00Z">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sz w:val="21"/>
                <w:szCs w:val="21"/>
              </w:rPr>
            </w:pPr>
            <w:r>
              <w:rPr>
                <w:rFonts w:hint="eastAsia" w:ascii="宋体" w:hAnsi="宋体" w:cs="宋体"/>
              </w:rPr>
              <w:t>加密算法标识: 00国际/01国密</w:t>
            </w:r>
          </w:p>
        </w:tc>
      </w:tr>
    </w:tbl>
    <w:p/>
    <w:p>
      <w:pPr>
        <w:numPr>
          <w:ilvl w:val="0"/>
          <w:numId w:val="6"/>
        </w:numPr>
        <w:tabs>
          <w:tab w:val="left" w:pos="-810"/>
        </w:tabs>
        <w:spacing w:line="360" w:lineRule="auto"/>
        <w:ind w:left="494" w:leftChars="206"/>
        <w:rPr>
          <w:rFonts w:ascii="宋体" w:hAnsi="宋体"/>
        </w:rPr>
      </w:pPr>
      <w:r>
        <w:rPr>
          <w:rFonts w:hint="eastAsia" w:ascii="宋体" w:hAnsi="宋体"/>
        </w:rPr>
        <w:t>响应报文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108" w:author="Hanchen HC14 Li" w:date="2021-11-19T10:57:00Z">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2371"/>
        <w:gridCol w:w="851"/>
        <w:gridCol w:w="709"/>
        <w:gridCol w:w="3543"/>
        <w:tblGridChange w:id="2109">
          <w:tblGrid>
            <w:gridCol w:w="1929"/>
            <w:gridCol w:w="1009"/>
            <w:gridCol w:w="993"/>
            <w:gridCol w:w="3543"/>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110" w:author="Hanchen HC14 Li" w:date="2021-11-19T10: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c>
          <w:tcPr>
            <w:tcW w:w="2371" w:type="dxa"/>
            <w:tcBorders>
              <w:top w:val="single" w:color="000000" w:sz="4" w:space="0"/>
              <w:left w:val="single" w:color="000000" w:sz="4" w:space="0"/>
              <w:bottom w:val="single" w:color="000000" w:sz="4" w:space="0"/>
              <w:right w:val="single" w:color="000000" w:sz="4" w:space="0"/>
            </w:tcBorders>
            <w:shd w:val="clear" w:color="auto" w:fill="C0C0C0"/>
            <w:tcPrChange w:id="2111" w:author="Hanchen HC14 Li" w:date="2021-11-19T10:57:00Z">
              <w:tcPr>
                <w:tcW w:w="1929" w:type="dxa"/>
                <w:tcBorders>
                  <w:top w:val="single" w:color="000000" w:sz="4" w:space="0"/>
                  <w:left w:val="single" w:color="000000" w:sz="4" w:space="0"/>
                  <w:bottom w:val="single" w:color="000000" w:sz="4" w:space="0"/>
                  <w:right w:val="single" w:color="000000" w:sz="4" w:space="0"/>
                </w:tcBorders>
                <w:shd w:val="clear" w:color="auto" w:fill="C0C0C0"/>
              </w:tcPr>
            </w:tcPrChange>
          </w:tcPr>
          <w:p>
            <w:pPr>
              <w:spacing w:after="12" w:line="240" w:lineRule="atLeast"/>
              <w:rPr>
                <w:rFonts w:ascii="宋体" w:hAnsi="宋体" w:cs="Arial"/>
                <w:sz w:val="21"/>
                <w:szCs w:val="21"/>
              </w:rPr>
            </w:pPr>
            <w:r>
              <w:rPr>
                <w:rFonts w:hint="eastAsia" w:ascii="宋体" w:hAnsi="宋体" w:cs="Arial"/>
                <w:sz w:val="21"/>
                <w:szCs w:val="21"/>
              </w:rPr>
              <w:t>字段名称</w:t>
            </w:r>
          </w:p>
        </w:tc>
        <w:tc>
          <w:tcPr>
            <w:tcW w:w="851" w:type="dxa"/>
            <w:tcBorders>
              <w:top w:val="single" w:color="000000" w:sz="4" w:space="0"/>
              <w:left w:val="single" w:color="000000" w:sz="4" w:space="0"/>
              <w:bottom w:val="single" w:color="000000" w:sz="4" w:space="0"/>
              <w:right w:val="single" w:color="auto" w:sz="4" w:space="0"/>
            </w:tcBorders>
            <w:shd w:val="clear" w:color="auto" w:fill="C0C0C0"/>
            <w:tcPrChange w:id="2112" w:author="Hanchen HC14 Li" w:date="2021-11-19T10:57:00Z">
              <w:tcPr>
                <w:tcW w:w="1009" w:type="dxa"/>
                <w:tcBorders>
                  <w:top w:val="single" w:color="000000" w:sz="4" w:space="0"/>
                  <w:left w:val="single" w:color="000000" w:sz="4" w:space="0"/>
                  <w:bottom w:val="single" w:color="000000" w:sz="4" w:space="0"/>
                  <w:right w:val="single" w:color="auto" w:sz="4" w:space="0"/>
                </w:tcBorders>
                <w:shd w:val="clear" w:color="auto" w:fill="C0C0C0"/>
              </w:tcPr>
            </w:tcPrChange>
          </w:tcPr>
          <w:p>
            <w:pPr>
              <w:spacing w:after="12" w:line="240" w:lineRule="atLeast"/>
              <w:rPr>
                <w:rFonts w:ascii="宋体" w:hAnsi="宋体" w:cs="Arial"/>
                <w:sz w:val="21"/>
                <w:szCs w:val="21"/>
              </w:rPr>
            </w:pPr>
            <w:r>
              <w:rPr>
                <w:rFonts w:hint="eastAsia" w:ascii="宋体" w:hAnsi="宋体" w:cs="Arial"/>
                <w:sz w:val="21"/>
                <w:szCs w:val="21"/>
              </w:rPr>
              <w:t>类型</w:t>
            </w:r>
          </w:p>
        </w:tc>
        <w:tc>
          <w:tcPr>
            <w:tcW w:w="709" w:type="dxa"/>
            <w:tcBorders>
              <w:top w:val="single" w:color="000000" w:sz="4" w:space="0"/>
              <w:left w:val="single" w:color="000000" w:sz="4" w:space="0"/>
              <w:bottom w:val="single" w:color="000000" w:sz="4" w:space="0"/>
              <w:right w:val="single" w:color="auto" w:sz="4" w:space="0"/>
            </w:tcBorders>
            <w:shd w:val="clear" w:color="auto" w:fill="C0C0C0"/>
            <w:tcPrChange w:id="2113" w:author="Hanchen HC14 Li" w:date="2021-11-19T10:57:00Z">
              <w:tcPr>
                <w:tcW w:w="993" w:type="dxa"/>
                <w:tcBorders>
                  <w:top w:val="single" w:color="000000" w:sz="4" w:space="0"/>
                  <w:left w:val="single" w:color="000000" w:sz="4" w:space="0"/>
                  <w:bottom w:val="single" w:color="000000" w:sz="4" w:space="0"/>
                  <w:right w:val="single" w:color="auto" w:sz="4" w:space="0"/>
                </w:tcBorders>
                <w:shd w:val="clear" w:color="auto" w:fill="C0C0C0"/>
              </w:tcPr>
            </w:tcPrChange>
          </w:tcPr>
          <w:p>
            <w:pPr>
              <w:spacing w:after="12" w:line="240" w:lineRule="atLeast"/>
              <w:rPr>
                <w:rFonts w:ascii="宋体" w:hAnsi="宋体" w:cs="Arial"/>
                <w:sz w:val="21"/>
                <w:szCs w:val="21"/>
              </w:rPr>
            </w:pPr>
            <w:r>
              <w:rPr>
                <w:rFonts w:hint="eastAsia" w:ascii="宋体" w:hAnsi="宋体" w:cs="Arial"/>
                <w:sz w:val="21"/>
                <w:szCs w:val="21"/>
              </w:rPr>
              <w:t>长度</w:t>
            </w:r>
          </w:p>
        </w:tc>
        <w:tc>
          <w:tcPr>
            <w:tcW w:w="3543" w:type="dxa"/>
            <w:tcBorders>
              <w:top w:val="single" w:color="000000" w:sz="4" w:space="0"/>
              <w:left w:val="single" w:color="auto" w:sz="4" w:space="0"/>
              <w:bottom w:val="single" w:color="000000" w:sz="4" w:space="0"/>
              <w:right w:val="single" w:color="000000" w:sz="4" w:space="0"/>
            </w:tcBorders>
            <w:shd w:val="clear" w:color="auto" w:fill="C0C0C0"/>
            <w:tcPrChange w:id="2114" w:author="Hanchen HC14 Li" w:date="2021-11-19T10:57:00Z">
              <w:tcPr>
                <w:tcW w:w="3543" w:type="dxa"/>
                <w:tcBorders>
                  <w:top w:val="single" w:color="000000" w:sz="4" w:space="0"/>
                  <w:left w:val="single" w:color="auto" w:sz="4" w:space="0"/>
                  <w:bottom w:val="single" w:color="000000" w:sz="4" w:space="0"/>
                  <w:right w:val="single" w:color="000000" w:sz="4" w:space="0"/>
                </w:tcBorders>
                <w:shd w:val="clear" w:color="auto" w:fill="C0C0C0"/>
              </w:tcPr>
            </w:tcPrChange>
          </w:tcPr>
          <w:p>
            <w:pPr>
              <w:spacing w:after="12" w:line="240" w:lineRule="atLeast"/>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115" w:author="Hanchen HC14 Li" w:date="2021-11-19T10: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blPrExChange>
        </w:tblPrEx>
        <w:tc>
          <w:tcPr>
            <w:tcW w:w="2371" w:type="dxa"/>
            <w:tcBorders>
              <w:top w:val="single" w:color="000000" w:sz="4" w:space="0"/>
              <w:left w:val="single" w:color="000000" w:sz="4" w:space="0"/>
              <w:bottom w:val="single" w:color="000000" w:sz="4" w:space="0"/>
              <w:right w:val="single" w:color="000000" w:sz="4" w:space="0"/>
            </w:tcBorders>
            <w:shd w:val="clear" w:color="auto" w:fill="FFFFFF"/>
            <w:tcPrChange w:id="2116" w:author="Hanchen HC14 Li" w:date="2021-11-19T10:57:00Z">
              <w:tcPr>
                <w:tcW w:w="1929"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Arial"/>
                <w:sz w:val="21"/>
                <w:szCs w:val="21"/>
              </w:rPr>
            </w:pPr>
            <w:r>
              <w:rPr>
                <w:rFonts w:ascii="宋体" w:hAnsi="宋体" w:cs="Arial"/>
                <w:sz w:val="21"/>
                <w:szCs w:val="21"/>
              </w:rPr>
              <w:t>transaction_datetime</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2117" w:author="Hanchen HC14 Li" w:date="2021-11-19T10:57:00Z">
              <w:tcPr>
                <w:tcW w:w="1009" w:type="dxa"/>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rFonts w:ascii="宋体" w:hAnsi="宋体" w:cs="Arial"/>
                <w:sz w:val="21"/>
                <w:szCs w:val="21"/>
              </w:rPr>
            </w:pPr>
            <w:r>
              <w:rPr>
                <w:rFonts w:ascii="宋体" w:hAnsi="宋体" w:cs="宋体"/>
                <w:sz w:val="21"/>
                <w:szCs w:val="21"/>
              </w:rPr>
              <w:t>String</w:t>
            </w:r>
          </w:p>
        </w:tc>
        <w:tc>
          <w:tcPr>
            <w:tcW w:w="709" w:type="dxa"/>
            <w:tcBorders>
              <w:top w:val="single" w:color="000000" w:sz="4" w:space="0"/>
              <w:left w:val="single" w:color="000000" w:sz="4" w:space="0"/>
              <w:bottom w:val="single" w:color="000000" w:sz="4" w:space="0"/>
              <w:right w:val="single" w:color="auto" w:sz="4" w:space="0"/>
            </w:tcBorders>
            <w:shd w:val="clear" w:color="auto" w:fill="FFFFFF"/>
            <w:tcPrChange w:id="2118" w:author="Hanchen HC14 Li" w:date="2021-11-19T10:57:00Z">
              <w:tcPr>
                <w:tcW w:w="993" w:type="dxa"/>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rFonts w:ascii="宋体" w:hAnsi="宋体" w:cs="Arial"/>
                <w:sz w:val="21"/>
                <w:szCs w:val="21"/>
              </w:rPr>
            </w:pPr>
            <w:r>
              <w:rPr>
                <w:rFonts w:ascii="宋体" w:hAnsi="宋体" w:cs="宋体"/>
                <w:sz w:val="21"/>
                <w:szCs w:val="21"/>
              </w:rPr>
              <w:t>14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Change w:id="2119" w:author="Hanchen HC14 Li" w:date="2021-11-19T10:57:00Z">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sz w:val="21"/>
                <w:szCs w:val="21"/>
              </w:rPr>
            </w:pPr>
            <w:r>
              <w:rPr>
                <w:rFonts w:hint="eastAsia" w:ascii="宋体" w:hAnsi="宋体" w:cs="宋体"/>
              </w:rPr>
              <w:t>交易日期时间: 格式yyyyMMddHHmmss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120" w:author="Hanchen HC14 Li" w:date="2021-11-19T10: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blPrExChange>
        </w:tblPrEx>
        <w:tc>
          <w:tcPr>
            <w:tcW w:w="2371" w:type="dxa"/>
            <w:tcBorders>
              <w:top w:val="single" w:color="000000" w:sz="4" w:space="0"/>
              <w:left w:val="single" w:color="000000" w:sz="4" w:space="0"/>
              <w:bottom w:val="single" w:color="000000" w:sz="4" w:space="0"/>
              <w:right w:val="single" w:color="000000" w:sz="4" w:space="0"/>
            </w:tcBorders>
            <w:shd w:val="clear" w:color="auto" w:fill="FFFFFF"/>
            <w:tcPrChange w:id="2121" w:author="Hanchen HC14 Li" w:date="2021-11-19T10:57:00Z">
              <w:tcPr>
                <w:tcW w:w="1929"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宋体"/>
                <w:color w:val="000000"/>
              </w:rPr>
            </w:pPr>
            <w:r>
              <w:rPr>
                <w:rFonts w:ascii="宋体" w:hAnsi="宋体" w:cs="Arial"/>
                <w:sz w:val="21"/>
                <w:szCs w:val="21"/>
              </w:rPr>
              <w:t>transaction_</w:t>
            </w:r>
            <w:r>
              <w:rPr>
                <w:rFonts w:hint="eastAsia" w:ascii="宋体" w:hAnsi="宋体" w:cs="Arial"/>
                <w:sz w:val="21"/>
                <w:szCs w:val="21"/>
              </w:rPr>
              <w:t>num</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2122" w:author="Hanchen HC14 Li" w:date="2021-11-19T10:57:00Z">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宋体"/>
                <w:color w:val="000000"/>
              </w:rPr>
            </w:pPr>
            <w:r>
              <w:rPr>
                <w:rFonts w:hint="eastAsia" w:ascii="宋体" w:hAnsi="宋体" w:cs="宋体"/>
              </w:rPr>
              <w:t>HEX</w:t>
            </w:r>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Change w:id="2123" w:author="Hanchen HC14 Li" w:date="2021-11-19T10:57:00Z">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宋体"/>
                <w:color w:val="000000"/>
              </w:rPr>
            </w:pPr>
            <w:r>
              <w:rPr>
                <w:rFonts w:hint="eastAsia" w:ascii="宋体" w:hAnsi="宋体" w:cs="宋体"/>
              </w:rPr>
              <w:t>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Change w:id="2124" w:author="Hanchen HC14 Li" w:date="2021-11-19T10:57:00Z">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cs="宋体"/>
                <w:color w:val="000000"/>
              </w:rPr>
            </w:pPr>
            <w:r>
              <w:rPr>
                <w:rFonts w:hint="eastAsia" w:ascii="宋体" w:hAnsi="宋体" w:cs="宋体"/>
              </w:rPr>
              <w:t>终端交易序号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125" w:author="Hanchen HC14 Li" w:date="2021-11-19T10: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blPrExChange>
        </w:tblPrEx>
        <w:tc>
          <w:tcPr>
            <w:tcW w:w="2371" w:type="dxa"/>
            <w:tcBorders>
              <w:top w:val="single" w:color="000000" w:sz="4" w:space="0"/>
              <w:left w:val="single" w:color="000000" w:sz="4" w:space="0"/>
              <w:bottom w:val="single" w:color="000000" w:sz="4" w:space="0"/>
              <w:right w:val="single" w:color="000000" w:sz="4" w:space="0"/>
            </w:tcBorders>
            <w:shd w:val="clear" w:color="auto" w:fill="FFFFFF"/>
            <w:tcPrChange w:id="2126" w:author="Hanchen HC14 Li" w:date="2021-11-19T10:57:00Z">
              <w:tcPr>
                <w:tcW w:w="1929"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Arial"/>
                <w:sz w:val="21"/>
                <w:szCs w:val="21"/>
              </w:rPr>
            </w:pPr>
            <w:r>
              <w:rPr>
                <w:rFonts w:ascii="宋体" w:hAnsi="宋体" w:cs="Arial"/>
                <w:sz w:val="21"/>
                <w:szCs w:val="21"/>
              </w:rPr>
              <w:t>transaction_</w:t>
            </w:r>
            <w:r>
              <w:rPr>
                <w:rFonts w:hint="eastAsia" w:ascii="宋体" w:hAnsi="宋体" w:cs="Arial"/>
                <w:sz w:val="21"/>
                <w:szCs w:val="21"/>
              </w:rPr>
              <w:t>type</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2127" w:author="Hanchen HC14 Li" w:date="2021-11-19T10:57:00Z">
              <w:tcPr>
                <w:tcW w:w="1009" w:type="dxa"/>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rFonts w:ascii="宋体" w:hAnsi="宋体" w:cs="宋体"/>
                <w:sz w:val="21"/>
                <w:szCs w:val="21"/>
              </w:rPr>
            </w:pPr>
            <w:r>
              <w:rPr>
                <w:rFonts w:ascii="宋体" w:hAnsi="宋体" w:cs="宋体"/>
                <w:sz w:val="21"/>
                <w:szCs w:val="21"/>
              </w:rPr>
              <w:t>String</w:t>
            </w:r>
          </w:p>
        </w:tc>
        <w:tc>
          <w:tcPr>
            <w:tcW w:w="709" w:type="dxa"/>
            <w:tcBorders>
              <w:top w:val="single" w:color="000000" w:sz="4" w:space="0"/>
              <w:left w:val="single" w:color="000000" w:sz="4" w:space="0"/>
              <w:bottom w:val="single" w:color="000000" w:sz="4" w:space="0"/>
              <w:right w:val="single" w:color="auto" w:sz="4" w:space="0"/>
            </w:tcBorders>
            <w:shd w:val="clear" w:color="auto" w:fill="FFFFFF"/>
            <w:tcPrChange w:id="2128" w:author="Hanchen HC14 Li" w:date="2021-11-19T10:57:00Z">
              <w:tcPr>
                <w:tcW w:w="993" w:type="dxa"/>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rFonts w:ascii="宋体" w:hAnsi="宋体" w:cs="宋体"/>
                <w:sz w:val="21"/>
                <w:szCs w:val="21"/>
              </w:rPr>
            </w:pPr>
            <w:r>
              <w:rPr>
                <w:rFonts w:ascii="宋体" w:hAnsi="宋体" w:cs="宋体"/>
                <w:sz w:val="21"/>
                <w:szCs w:val="21"/>
              </w:rPr>
              <w:t>14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Change w:id="2129" w:author="Hanchen HC14 Li" w:date="2021-11-19T10:57:00Z">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cs="宋体"/>
              </w:rPr>
            </w:pPr>
            <w:r>
              <w:rPr>
                <w:rFonts w:hint="eastAsia" w:ascii="宋体" w:hAnsi="宋体" w:cs="宋体"/>
              </w:rPr>
              <w:t xml:space="preserve">交易类型: </w:t>
            </w:r>
          </w:p>
          <w:p>
            <w:pPr>
              <w:rPr>
                <w:rFonts w:ascii="宋体" w:hAnsi="宋体" w:cs="宋体"/>
              </w:rPr>
            </w:pPr>
            <w:r>
              <w:rPr>
                <w:rFonts w:ascii="宋体" w:hAnsi="宋体" w:cs="宋体"/>
              </w:rPr>
              <w:t>1</w:t>
            </w:r>
            <w:r>
              <w:rPr>
                <w:rFonts w:hint="eastAsia" w:ascii="宋体" w:hAnsi="宋体" w:cs="宋体"/>
              </w:rPr>
              <w:t>-获取开卡文件</w:t>
            </w:r>
          </w:p>
          <w:p>
            <w:pPr>
              <w:rPr>
                <w:rFonts w:ascii="宋体" w:hAnsi="宋体" w:cs="宋体"/>
              </w:rPr>
            </w:pPr>
            <w:r>
              <w:rPr>
                <w:rFonts w:ascii="宋体" w:hAnsi="宋体" w:cs="宋体"/>
              </w:rPr>
              <w:t>2</w:t>
            </w:r>
            <w:r>
              <w:rPr>
                <w:rFonts w:hint="eastAsia" w:ascii="宋体" w:hAnsi="宋体" w:cs="宋体"/>
              </w:rPr>
              <w:t>-激活请求</w:t>
            </w:r>
          </w:p>
          <w:p>
            <w:pPr>
              <w:rPr>
                <w:rFonts w:ascii="宋体" w:hAnsi="宋体" w:cs="宋体"/>
              </w:rPr>
            </w:pPr>
            <w:r>
              <w:rPr>
                <w:rFonts w:hint="eastAsia" w:ascii="宋体" w:hAnsi="宋体" w:cs="宋体"/>
              </w:rPr>
              <w:t>3-充值请求</w:t>
            </w:r>
          </w:p>
          <w:p>
            <w:pPr>
              <w:rPr>
                <w:rFonts w:ascii="宋体" w:hAnsi="宋体" w:cs="宋体"/>
              </w:rPr>
            </w:pPr>
            <w:r>
              <w:rPr>
                <w:rFonts w:ascii="宋体" w:hAnsi="宋体" w:cs="宋体"/>
              </w:rPr>
              <w:t>4</w:t>
            </w:r>
            <w:r>
              <w:rPr>
                <w:rFonts w:hint="eastAsia" w:ascii="宋体" w:hAnsi="宋体" w:cs="宋体"/>
              </w:rPr>
              <w:t>-退卡请求</w:t>
            </w:r>
          </w:p>
          <w:p>
            <w:pPr>
              <w:rPr>
                <w:ins w:id="2130" w:author="Windows User" w:date="2021-11-08T14:18:00Z"/>
                <w:rFonts w:ascii="宋体" w:hAnsi="宋体" w:cs="宋体"/>
              </w:rPr>
            </w:pPr>
            <w:r>
              <w:rPr>
                <w:rFonts w:hint="eastAsia" w:ascii="宋体" w:hAnsi="宋体" w:cs="宋体"/>
              </w:rPr>
              <w:t>5-退资请求</w:t>
            </w:r>
          </w:p>
          <w:p>
            <w:pPr>
              <w:rPr>
                <w:ins w:id="2131" w:author="Windows User" w:date="2021-11-08T14:18:00Z"/>
                <w:rFonts w:ascii="宋体" w:hAnsi="宋体" w:cs="宋体"/>
              </w:rPr>
            </w:pPr>
            <w:ins w:id="2132" w:author="Windows User" w:date="2021-11-08T14:18:00Z">
              <w:r>
                <w:rPr>
                  <w:rFonts w:hint="eastAsia" w:ascii="宋体" w:hAnsi="宋体" w:cs="宋体"/>
                </w:rPr>
                <w:t>6-修改卡种类型</w:t>
              </w:r>
            </w:ins>
          </w:p>
          <w:p>
            <w:pPr>
              <w:rPr>
                <w:rFonts w:ascii="宋体" w:hAnsi="宋体" w:cs="宋体"/>
              </w:rPr>
            </w:pPr>
            <w:ins w:id="2133" w:author="Windows User" w:date="2021-11-08T14:18:00Z">
              <w:r>
                <w:rPr>
                  <w:rFonts w:hint="eastAsia" w:ascii="宋体" w:hAnsi="宋体" w:cs="宋体"/>
                </w:rPr>
                <w:t>7-修改年检日期</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135" w:author="Hanchen HC14 Li" w:date="2021-11-19T10: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del w:id="2134" w:author="Windows User" w:date="2021-11-08T14:19: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Change w:id="2136" w:author="Hanchen HC14 Li" w:date="2021-11-19T10:57:00Z">
              <w:tcPr>
                <w:tcW w:w="1929"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del w:id="2137" w:author="Windows User" w:date="2021-11-08T14:19:00Z"/>
                <w:rFonts w:ascii="宋体" w:hAnsi="宋体" w:cs="Arial"/>
                <w:sz w:val="21"/>
                <w:szCs w:val="21"/>
              </w:rPr>
            </w:pPr>
            <w:del w:id="2138" w:author="Windows User" w:date="2021-11-08T14:19:00Z">
              <w:r>
                <w:rPr>
                  <w:rFonts w:ascii="宋体" w:hAnsi="宋体" w:cs="Arial"/>
                  <w:sz w:val="21"/>
                  <w:szCs w:val="21"/>
                </w:rPr>
                <w:delText>card_status</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2139" w:author="Hanchen HC14 Li" w:date="2021-11-19T10:57:00Z">
              <w:tcPr>
                <w:tcW w:w="1009" w:type="dxa"/>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del w:id="2140" w:author="Windows User" w:date="2021-11-08T14:19:00Z"/>
                <w:rFonts w:ascii="宋体" w:hAnsi="宋体" w:cs="Arial"/>
                <w:sz w:val="21"/>
                <w:szCs w:val="21"/>
              </w:rPr>
            </w:pPr>
            <w:del w:id="2141" w:author="Windows User" w:date="2021-11-08T14:19:00Z">
              <w:r>
                <w:rPr>
                  <w:rFonts w:ascii="宋体" w:hAnsi="宋体" w:cs="宋体"/>
                  <w:sz w:val="21"/>
                  <w:szCs w:val="21"/>
                </w:rPr>
                <w:delText>String</w:delText>
              </w:r>
            </w:del>
          </w:p>
        </w:tc>
        <w:tc>
          <w:tcPr>
            <w:tcW w:w="709" w:type="dxa"/>
            <w:tcBorders>
              <w:top w:val="single" w:color="000000" w:sz="4" w:space="0"/>
              <w:left w:val="single" w:color="000000" w:sz="4" w:space="0"/>
              <w:bottom w:val="single" w:color="000000" w:sz="4" w:space="0"/>
              <w:right w:val="single" w:color="auto" w:sz="4" w:space="0"/>
            </w:tcBorders>
            <w:shd w:val="clear" w:color="auto" w:fill="FFFFFF"/>
            <w:tcPrChange w:id="2142" w:author="Hanchen HC14 Li" w:date="2021-11-19T10:57:00Z">
              <w:tcPr>
                <w:tcW w:w="993" w:type="dxa"/>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del w:id="2143" w:author="Windows User" w:date="2021-11-08T14:19:00Z"/>
                <w:rFonts w:ascii="宋体" w:hAnsi="宋体" w:cs="Arial"/>
                <w:sz w:val="21"/>
                <w:szCs w:val="21"/>
              </w:rPr>
            </w:pPr>
            <w:del w:id="2144" w:author="Windows User" w:date="2021-11-08T14:19:00Z">
              <w:r>
                <w:rPr>
                  <w:rFonts w:ascii="宋体" w:hAnsi="宋体" w:cs="宋体"/>
                  <w:sz w:val="21"/>
                  <w:szCs w:val="21"/>
                </w:rPr>
                <w:delText>1</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Change w:id="2145" w:author="Hanchen HC14 Li" w:date="2021-11-19T10:57:00Z">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del w:id="2146" w:author="Windows User" w:date="2021-11-08T14:19:00Z"/>
                <w:rFonts w:ascii="宋体" w:hAnsi="宋体" w:cs="宋体"/>
              </w:rPr>
            </w:pPr>
            <w:del w:id="2147" w:author="Windows User" w:date="2021-11-08T14:19:00Z">
              <w:r>
                <w:rPr>
                  <w:rFonts w:hint="eastAsia" w:ascii="宋体" w:hAnsi="宋体" w:cs="宋体"/>
                </w:rPr>
                <w:delText>卡账户状态:</w:delText>
              </w:r>
            </w:del>
          </w:p>
          <w:p>
            <w:pPr>
              <w:rPr>
                <w:del w:id="2148" w:author="Windows User" w:date="2021-11-08T14:19:00Z"/>
                <w:rFonts w:ascii="宋体" w:hAnsi="宋体" w:cs="宋体"/>
              </w:rPr>
            </w:pPr>
            <w:del w:id="2149" w:author="Windows User" w:date="2021-11-08T14:19:00Z">
              <w:r>
                <w:rPr>
                  <w:rFonts w:hint="eastAsia" w:ascii="宋体" w:hAnsi="宋体" w:cs="宋体"/>
                </w:rPr>
                <w:delText>2-未激活</w:delText>
              </w:r>
            </w:del>
          </w:p>
          <w:p>
            <w:pPr>
              <w:rPr>
                <w:del w:id="2150" w:author="Windows User" w:date="2021-11-08T14:19:00Z"/>
                <w:rFonts w:ascii="宋体" w:hAnsi="宋体" w:cs="宋体"/>
              </w:rPr>
            </w:pPr>
            <w:del w:id="2151" w:author="Windows User" w:date="2021-11-08T14:19:00Z">
              <w:r>
                <w:rPr>
                  <w:rFonts w:hint="eastAsia" w:ascii="宋体" w:hAnsi="宋体" w:cs="宋体"/>
                </w:rPr>
                <w:delText>3-已激活</w:delText>
              </w:r>
            </w:del>
          </w:p>
          <w:p>
            <w:pPr>
              <w:rPr>
                <w:del w:id="2152" w:author="Windows User" w:date="2021-11-08T14:18:00Z"/>
                <w:rFonts w:ascii="宋体" w:hAnsi="宋体" w:cs="宋体"/>
              </w:rPr>
            </w:pPr>
            <w:del w:id="2153" w:author="Windows User" w:date="2021-11-08T14:18:00Z">
              <w:r>
                <w:rPr>
                  <w:rFonts w:hint="eastAsia" w:ascii="宋体" w:hAnsi="宋体" w:cs="宋体"/>
                </w:rPr>
                <w:delText>6-好卡退卡</w:delText>
              </w:r>
            </w:del>
          </w:p>
          <w:p>
            <w:pPr>
              <w:rPr>
                <w:del w:id="2154" w:author="Windows User" w:date="2021-11-08T14:19:00Z"/>
                <w:rFonts w:ascii="宋体" w:hAnsi="宋体" w:cs="宋体"/>
              </w:rPr>
            </w:pPr>
            <w:del w:id="2155" w:author="Windows User" w:date="2021-11-08T14:19:00Z">
              <w:r>
                <w:rPr>
                  <w:rFonts w:hint="eastAsia" w:ascii="宋体" w:hAnsi="宋体" w:cs="宋体"/>
                </w:rPr>
                <w:delText>A-好卡换卡</w:delText>
              </w:r>
            </w:del>
          </w:p>
          <w:p>
            <w:pPr>
              <w:rPr>
                <w:del w:id="2156" w:author="Windows User" w:date="2021-11-08T14:19:00Z"/>
                <w:rFonts w:ascii="宋体" w:hAnsi="宋体" w:cs="宋体"/>
              </w:rPr>
            </w:pPr>
            <w:del w:id="2157" w:author="Windows User" w:date="2021-11-08T14:19:00Z">
              <w:r>
                <w:rPr>
                  <w:rFonts w:hint="eastAsia" w:ascii="宋体" w:hAnsi="宋体" w:cs="宋体"/>
                </w:rPr>
                <w:delText>B-坏卡退卡</w:delText>
              </w:r>
            </w:del>
          </w:p>
          <w:p>
            <w:pPr>
              <w:rPr>
                <w:del w:id="2158" w:author="Windows User" w:date="2021-11-08T14:19:00Z"/>
                <w:rFonts w:ascii="宋体" w:hAnsi="宋体" w:cs="宋体"/>
              </w:rPr>
            </w:pPr>
            <w:del w:id="2159" w:author="Windows User" w:date="2021-11-08T14:19:00Z">
              <w:r>
                <w:rPr>
                  <w:rFonts w:hint="eastAsia" w:ascii="宋体" w:hAnsi="宋体" w:cs="宋体"/>
                </w:rPr>
                <w:delText>C-坏卡换卡</w:delText>
              </w:r>
            </w:del>
          </w:p>
          <w:p>
            <w:pPr>
              <w:rPr>
                <w:del w:id="2160" w:author="Windows User" w:date="2021-11-08T14:19:00Z"/>
                <w:rFonts w:ascii="宋体" w:hAnsi="宋体" w:cs="宋体"/>
              </w:rPr>
            </w:pPr>
            <w:del w:id="2161" w:author="Windows User" w:date="2021-11-08T14:19:00Z">
              <w:r>
                <w:rPr>
                  <w:rFonts w:hint="eastAsia" w:ascii="宋体" w:hAnsi="宋体" w:cs="宋体"/>
                </w:rPr>
                <w:delText>D-已挂失</w:delText>
              </w:r>
            </w:del>
          </w:p>
          <w:p>
            <w:pPr>
              <w:rPr>
                <w:del w:id="2162" w:author="Windows User" w:date="2021-11-08T14:19:00Z"/>
                <w:rFonts w:ascii="宋体" w:hAnsi="宋体" w:cs="宋体"/>
              </w:rPr>
            </w:pPr>
            <w:del w:id="2163" w:author="Windows User" w:date="2021-11-08T14:19:00Z">
              <w:r>
                <w:rPr>
                  <w:rFonts w:hint="eastAsia" w:ascii="宋体" w:hAnsi="宋体" w:cs="宋体"/>
                </w:rPr>
                <w:delText>E-好卡退卡完成</w:delText>
              </w:r>
            </w:del>
          </w:p>
          <w:p>
            <w:pPr>
              <w:rPr>
                <w:del w:id="2164" w:author="Windows User" w:date="2021-11-08T14:19:00Z"/>
                <w:rFonts w:ascii="宋体" w:hAnsi="宋体" w:cs="宋体"/>
              </w:rPr>
            </w:pPr>
            <w:del w:id="2165" w:author="Windows User" w:date="2021-11-08T14:19:00Z">
              <w:r>
                <w:rPr>
                  <w:rFonts w:hint="eastAsia" w:ascii="宋体" w:hAnsi="宋体" w:cs="宋体"/>
                </w:rPr>
                <w:delText>F-好卡换卡完成</w:delText>
              </w:r>
            </w:del>
          </w:p>
          <w:p>
            <w:pPr>
              <w:rPr>
                <w:del w:id="2166" w:author="Windows User" w:date="2021-11-08T14:19:00Z"/>
                <w:rFonts w:ascii="宋体" w:hAnsi="宋体" w:cs="宋体"/>
              </w:rPr>
            </w:pPr>
            <w:del w:id="2167" w:author="Windows User" w:date="2021-11-08T14:19:00Z">
              <w:r>
                <w:rPr>
                  <w:rFonts w:hint="eastAsia" w:ascii="宋体" w:hAnsi="宋体" w:cs="宋体"/>
                </w:rPr>
                <w:delText>G-坏卡退卡完成</w:delText>
              </w:r>
            </w:del>
          </w:p>
          <w:p>
            <w:pPr>
              <w:rPr>
                <w:del w:id="2168" w:author="Windows User" w:date="2021-11-08T14:19:00Z"/>
                <w:rFonts w:ascii="宋体" w:hAnsi="宋体" w:cs="宋体"/>
              </w:rPr>
            </w:pPr>
            <w:del w:id="2169" w:author="Windows User" w:date="2021-11-08T14:19:00Z">
              <w:r>
                <w:rPr>
                  <w:rFonts w:hint="eastAsia" w:ascii="宋体" w:hAnsi="宋体" w:cs="宋体"/>
                </w:rPr>
                <w:delText>H-坏卡换卡完成</w:delText>
              </w:r>
            </w:del>
          </w:p>
          <w:p>
            <w:pPr>
              <w:rPr>
                <w:del w:id="2170" w:author="Windows User" w:date="2021-11-08T14:19:00Z"/>
                <w:rFonts w:ascii="宋体" w:hAnsi="宋体"/>
                <w:sz w:val="21"/>
                <w:szCs w:val="21"/>
              </w:rPr>
            </w:pPr>
            <w:del w:id="2171" w:author="Windows User" w:date="2021-11-08T14:19:00Z">
              <w:r>
                <w:rPr>
                  <w:rFonts w:hint="eastAsia" w:ascii="宋体" w:hAnsi="宋体" w:cs="宋体"/>
                </w:rPr>
                <w:delText>I-挂失完成</w:delText>
              </w:r>
            </w:del>
          </w:p>
        </w:tc>
      </w:tr>
    </w:tbl>
    <w:p>
      <w:pPr>
        <w:spacing w:line="360" w:lineRule="auto"/>
        <w:rPr>
          <w:rFonts w:cs="MS Mincho" w:asciiTheme="minorEastAsia" w:hAnsiTheme="minorEastAsia" w:eastAsiaTheme="minorEastAsia"/>
          <w:color w:val="333333"/>
          <w:shd w:val="clear" w:color="auto" w:fill="FFFFFF"/>
        </w:rPr>
      </w:pPr>
    </w:p>
    <w:bookmarkEnd w:id="86"/>
    <w:bookmarkEnd w:id="87"/>
    <w:p>
      <w:pPr>
        <w:pStyle w:val="3"/>
        <w:numPr>
          <w:ilvl w:val="1"/>
          <w:numId w:val="3"/>
        </w:numPr>
      </w:pPr>
      <w:bookmarkStart w:id="88" w:name="_Toc87350867"/>
      <w:bookmarkStart w:id="89" w:name="_Toc1771444609"/>
      <w:bookmarkStart w:id="90" w:name="_Toc2043"/>
      <w:r>
        <w:rPr>
          <w:rFonts w:hint="eastAsia"/>
        </w:rPr>
        <w:t>卡操作</w:t>
      </w:r>
      <w:bookmarkEnd w:id="88"/>
      <w:bookmarkEnd w:id="89"/>
      <w:bookmarkEnd w:id="90"/>
    </w:p>
    <w:p>
      <w:pPr>
        <w:pStyle w:val="4"/>
        <w:numPr>
          <w:ilvl w:val="2"/>
          <w:numId w:val="3"/>
        </w:numPr>
        <w:rPr>
          <w:del w:id="2172" w:author="Windows User" w:date="2021-11-09T10:11:00Z"/>
          <w:strike/>
          <w:rPrChange w:id="2173" w:author="Windows User" w:date="2021-11-08T14:21:00Z">
            <w:rPr>
              <w:del w:id="2174" w:author="Windows User" w:date="2021-11-09T10:11:00Z"/>
            </w:rPr>
          </w:rPrChange>
        </w:rPr>
      </w:pPr>
      <w:del w:id="2175" w:author="Windows User" w:date="2021-11-09T10:11:00Z">
        <w:bookmarkStart w:id="91" w:name="_Toc1473165106"/>
        <w:bookmarkStart w:id="92" w:name="_Toc21818"/>
        <w:bookmarkStart w:id="93" w:name="_Toc25220"/>
        <w:bookmarkStart w:id="94" w:name="_Toc2103745102"/>
        <w:r>
          <w:rPr>
            <w:rFonts w:hint="eastAsia"/>
            <w:b w:val="0"/>
            <w:bCs w:val="0"/>
            <w:strike/>
            <w:rPrChange w:id="2176" w:author="Windows User" w:date="2021-11-08T14:21:00Z">
              <w:rPr>
                <w:rFonts w:hint="eastAsia"/>
                <w:b w:val="0"/>
                <w:bCs w:val="0"/>
              </w:rPr>
            </w:rPrChange>
          </w:rPr>
          <w:delText>获取开卡文件</w:delText>
        </w:r>
        <w:bookmarkEnd w:id="91"/>
        <w:bookmarkEnd w:id="92"/>
      </w:del>
    </w:p>
    <w:p>
      <w:pPr>
        <w:rPr>
          <w:del w:id="2177" w:author="Windows User" w:date="2021-11-09T10:11:00Z"/>
        </w:rPr>
      </w:pPr>
      <w:del w:id="2178" w:author="Windows User" w:date="2021-11-09T10:11:00Z">
        <w:r>
          <w:rPr>
            <w:rFonts w:ascii="Helvetica Neue" w:hAnsi="Helvetica Neue"/>
            <w:b/>
            <w:bCs/>
            <w:color w:val="000000"/>
          </w:rPr>
          <w:delText>接口地址</w:delText>
        </w:r>
      </w:del>
      <w:del w:id="2179" w:author="Windows User" w:date="2021-11-09T10:11:00Z">
        <w:r>
          <w:rPr>
            <w:rFonts w:hint="eastAsia" w:ascii="Helvetica Neue" w:hAnsi="Helvetica Neue"/>
            <w:color w:val="333333"/>
          </w:rPr>
          <w:delText>：</w:delText>
        </w:r>
      </w:del>
      <w:del w:id="2180" w:author="Windows User" w:date="2021-11-09T10:11:00Z">
        <w:r>
          <w:rPr>
            <w:rFonts w:ascii="Helvetica Neue" w:hAnsi="Helvetica Neue"/>
            <w:color w:val="333333"/>
          </w:rPr>
          <w:delText>http(s):{域名}/</w:delText>
        </w:r>
      </w:del>
      <w:del w:id="2181" w:author="Windows User" w:date="2021-11-09T10:11:00Z">
        <w:r>
          <w:rPr>
            <w:rFonts w:hint="eastAsia" w:ascii="Helvetica Neue" w:hAnsi="Helvetica Neue"/>
            <w:color w:val="333333"/>
          </w:rPr>
          <w:delText>CITYPLAT</w:delText>
        </w:r>
      </w:del>
      <w:del w:id="2182" w:author="Windows User" w:date="2021-11-09T10:11:00Z">
        <w:r>
          <w:rPr>
            <w:rFonts w:ascii="Helvetica Neue" w:hAnsi="Helvetica Neue"/>
            <w:color w:val="333333"/>
          </w:rPr>
          <w:delText>/…</w:delText>
        </w:r>
      </w:del>
    </w:p>
    <w:p>
      <w:pPr>
        <w:spacing w:line="360" w:lineRule="auto"/>
        <w:rPr>
          <w:del w:id="2183" w:author="Windows User" w:date="2021-11-09T10:11:00Z"/>
          <w:rFonts w:cs="MS Mincho" w:asciiTheme="minorEastAsia" w:hAnsiTheme="minorEastAsia" w:eastAsiaTheme="minorEastAsia"/>
          <w:color w:val="333333"/>
          <w:shd w:val="clear" w:color="auto" w:fill="FFFFFF"/>
        </w:rPr>
      </w:pPr>
      <w:del w:id="2184" w:author="Windows User" w:date="2021-11-09T10:11:00Z">
        <w:r>
          <w:rPr>
            <w:rStyle w:val="30"/>
            <w:rFonts w:ascii="MS Mincho" w:hAnsi="MS Mincho" w:eastAsia="MS Mincho" w:cs="MS Mincho"/>
            <w:color w:val="000000"/>
          </w:rPr>
          <w:delText>接口描述</w:delText>
        </w:r>
      </w:del>
      <w:del w:id="2185" w:author="Windows User" w:date="2021-11-09T10:11:00Z">
        <w:r>
          <w:rPr>
            <w:rStyle w:val="30"/>
            <w:rFonts w:hint="eastAsia" w:ascii="MS Mincho" w:hAnsi="MS Mincho" w:eastAsia="MS Mincho" w:cs="MS Mincho"/>
            <w:color w:val="000000"/>
          </w:rPr>
          <w:delText>：</w:delText>
        </w:r>
      </w:del>
      <w:del w:id="2186" w:author="Windows User" w:date="2021-11-09T10:11:00Z">
        <w:r>
          <w:rPr>
            <w:rFonts w:hint="eastAsia" w:cs="MS Mincho" w:asciiTheme="minorEastAsia" w:hAnsiTheme="minorEastAsia" w:eastAsiaTheme="minorEastAsia"/>
            <w:color w:val="333333"/>
            <w:shd w:val="clear" w:color="auto" w:fill="FFFFFF"/>
          </w:rPr>
          <w:delText>和能tsm向城市平台发起获取开卡文件申请，获取开卡文件操作。</w:delText>
        </w:r>
      </w:del>
    </w:p>
    <w:p>
      <w:pPr>
        <w:spacing w:line="360" w:lineRule="auto"/>
        <w:rPr>
          <w:del w:id="2187" w:author="Windows User" w:date="2021-11-09T10:11:00Z"/>
          <w:rFonts w:cs="MS Mincho" w:asciiTheme="minorEastAsia" w:hAnsiTheme="minorEastAsia" w:eastAsiaTheme="minorEastAsia"/>
          <w:color w:val="333333"/>
          <w:shd w:val="clear" w:color="auto" w:fill="FFFFFF"/>
        </w:rPr>
      </w:pPr>
      <w:del w:id="2188" w:author="Windows User" w:date="2021-11-09T10:11:00Z">
        <w:r>
          <w:rPr>
            <w:rStyle w:val="30"/>
            <w:rFonts w:ascii="MS Mincho" w:hAnsi="MS Mincho" w:eastAsia="MS Mincho" w:cs="MS Mincho"/>
            <w:color w:val="000000"/>
          </w:rPr>
          <w:delText>接口</w:delText>
        </w:r>
      </w:del>
      <w:del w:id="2189" w:author="Windows User" w:date="2021-11-09T10:11:00Z">
        <w:r>
          <w:rPr>
            <w:rStyle w:val="30"/>
            <w:rFonts w:hint="eastAsia" w:cs="MS Mincho" w:asciiTheme="minorEastAsia" w:hAnsiTheme="minorEastAsia" w:eastAsiaTheme="minorEastAsia"/>
            <w:color w:val="000000"/>
          </w:rPr>
          <w:delText>方向</w:delText>
        </w:r>
      </w:del>
      <w:del w:id="2190" w:author="Windows User" w:date="2021-11-09T10:11:00Z">
        <w:r>
          <w:rPr>
            <w:rStyle w:val="30"/>
            <w:rFonts w:hint="eastAsia" w:ascii="MS Mincho" w:hAnsi="MS Mincho" w:eastAsia="MS Mincho" w:cs="MS Mincho"/>
            <w:color w:val="000000"/>
          </w:rPr>
          <w:delText>：</w:delText>
        </w:r>
      </w:del>
      <w:del w:id="2191" w:author="Windows User" w:date="2021-11-09T10:11:00Z">
        <w:r>
          <w:rPr>
            <w:rStyle w:val="30"/>
            <w:rFonts w:hint="eastAsia" w:cs="MS Mincho" w:asciiTheme="minorEastAsia" w:hAnsiTheme="minorEastAsia" w:eastAsiaTheme="minorEastAsia"/>
            <w:color w:val="000000"/>
          </w:rPr>
          <w:delText>和能tsm</w:delText>
        </w:r>
      </w:del>
      <w:del w:id="2192" w:author="Windows User" w:date="2021-11-09T10:11:00Z">
        <w:r>
          <w:rPr>
            <w:rFonts w:cs="MS Mincho" w:asciiTheme="minorEastAsia" w:hAnsiTheme="minorEastAsia" w:eastAsiaTheme="minorEastAsia"/>
            <w:b/>
            <w:bCs/>
            <w:color w:val="333333"/>
            <w:shd w:val="clear" w:color="auto" w:fill="FFFFFF"/>
          </w:rPr>
          <w:sym w:font="Wingdings" w:char="F0E0"/>
        </w:r>
      </w:del>
      <w:del w:id="2193" w:author="Windows User" w:date="2021-11-09T10:11:00Z">
        <w:r>
          <w:rPr>
            <w:rFonts w:hint="eastAsia" w:cs="MS Mincho" w:asciiTheme="minorEastAsia" w:hAnsiTheme="minorEastAsia" w:eastAsiaTheme="minorEastAsia"/>
            <w:b/>
            <w:bCs/>
            <w:color w:val="333333"/>
            <w:shd w:val="clear" w:color="auto" w:fill="FFFFFF"/>
          </w:rPr>
          <w:delText>城市平台</w:delText>
        </w:r>
      </w:del>
      <w:del w:id="2194" w:author="Windows User" w:date="2021-11-09T10:11:00Z">
        <w:r>
          <w:rPr>
            <w:rFonts w:cs="MS Mincho" w:asciiTheme="minorEastAsia" w:hAnsiTheme="minorEastAsia" w:eastAsiaTheme="minorEastAsia"/>
            <w:color w:val="333333"/>
            <w:shd w:val="clear" w:color="auto" w:fill="FFFFFF"/>
          </w:rPr>
          <w:delText>。</w:delText>
        </w:r>
      </w:del>
    </w:p>
    <w:p>
      <w:pPr>
        <w:numPr>
          <w:ilvl w:val="0"/>
          <w:numId w:val="6"/>
        </w:numPr>
        <w:tabs>
          <w:tab w:val="left" w:pos="-810"/>
        </w:tabs>
        <w:spacing w:line="360" w:lineRule="auto"/>
        <w:ind w:left="494" w:leftChars="206"/>
        <w:rPr>
          <w:del w:id="2195" w:author="Windows User" w:date="2021-11-09T10:11:00Z"/>
          <w:rFonts w:ascii="宋体" w:hAnsi="宋体"/>
        </w:rPr>
      </w:pPr>
      <w:del w:id="2196" w:author="Windows User" w:date="2021-11-09T10:11:00Z">
        <w:r>
          <w:rPr>
            <w:rFonts w:hint="eastAsia" w:ascii="宋体" w:hAnsi="宋体"/>
          </w:rPr>
          <w:delText>请求报文</w:delText>
        </w:r>
      </w:del>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del w:id="2197"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del w:id="2198" w:author="Windows User" w:date="2021-11-09T10:11:00Z"/>
                <w:rFonts w:ascii="宋体" w:hAnsi="宋体" w:cs="Arial"/>
                <w:sz w:val="21"/>
                <w:szCs w:val="21"/>
              </w:rPr>
            </w:pPr>
            <w:del w:id="2199" w:author="Windows User" w:date="2021-11-09T10:11:00Z">
              <w:r>
                <w:rPr>
                  <w:rFonts w:hint="eastAsia" w:ascii="宋体" w:hAnsi="宋体" w:cs="Arial"/>
                  <w:sz w:val="21"/>
                  <w:szCs w:val="21"/>
                </w:rPr>
                <w:delText>字段名称</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del w:id="2200" w:author="Windows User" w:date="2021-11-09T10:11:00Z"/>
                <w:rFonts w:ascii="宋体" w:hAnsi="宋体" w:cs="Arial"/>
                <w:sz w:val="21"/>
                <w:szCs w:val="21"/>
              </w:rPr>
            </w:pPr>
            <w:del w:id="2201" w:author="Windows User" w:date="2021-11-09T10:11:00Z">
              <w:r>
                <w:rPr>
                  <w:rFonts w:hint="eastAsia" w:ascii="宋体" w:hAnsi="宋体" w:cs="Arial"/>
                  <w:sz w:val="21"/>
                  <w:szCs w:val="21"/>
                </w:rPr>
                <w:delText>类型</w:delText>
              </w:r>
            </w:del>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del w:id="2202" w:author="Windows User" w:date="2021-11-09T10:11:00Z"/>
                <w:rFonts w:ascii="宋体" w:hAnsi="宋体" w:cs="Arial"/>
                <w:sz w:val="21"/>
                <w:szCs w:val="21"/>
              </w:rPr>
            </w:pPr>
            <w:del w:id="2203" w:author="Windows User" w:date="2021-11-09T10:11:00Z">
              <w:r>
                <w:rPr>
                  <w:rFonts w:hint="eastAsia" w:ascii="宋体" w:hAnsi="宋体" w:cs="Arial"/>
                  <w:sz w:val="21"/>
                  <w:szCs w:val="21"/>
                </w:rPr>
                <w:delText>长度</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del w:id="2204" w:author="Windows User" w:date="2021-11-09T10:11:00Z"/>
                <w:rFonts w:ascii="宋体" w:hAnsi="宋体" w:cs="Arial"/>
                <w:sz w:val="21"/>
                <w:szCs w:val="21"/>
              </w:rPr>
            </w:pPr>
            <w:del w:id="2205" w:author="Windows User" w:date="2021-11-09T10:11:00Z">
              <w:r>
                <w:rPr>
                  <w:rFonts w:hint="eastAsia" w:ascii="宋体" w:hAnsi="宋体" w:cs="Arial"/>
                  <w:sz w:val="21"/>
                  <w:szCs w:val="21"/>
                </w:rPr>
                <w:delText>值/编码说明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206"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207" w:author="Windows User" w:date="2021-11-09T10:11:00Z"/>
                <w:rFonts w:ascii="宋体" w:hAnsi="宋体" w:cs="宋体"/>
                <w:sz w:val="21"/>
                <w:szCs w:val="21"/>
              </w:rPr>
            </w:pPr>
            <w:del w:id="2208" w:author="Windows User" w:date="2021-11-09T10:11:00Z">
              <w:r>
                <w:rPr>
                  <w:rFonts w:ascii="宋体" w:hAnsi="宋体" w:cs="宋体"/>
                  <w:sz w:val="21"/>
                  <w:szCs w:val="21"/>
                </w:rPr>
                <w:delText>issue_inst</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209" w:author="Windows User" w:date="2021-11-09T10:11:00Z"/>
                <w:rFonts w:ascii="宋体" w:hAnsi="宋体" w:cs="宋体"/>
                <w:sz w:val="21"/>
                <w:szCs w:val="21"/>
              </w:rPr>
            </w:pPr>
            <w:del w:id="2210" w:author="Windows User" w:date="2021-11-09T10:11: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211" w:author="Windows User" w:date="2021-11-09T10:11:00Z"/>
                <w:rFonts w:ascii="宋体" w:hAnsi="宋体" w:cs="宋体"/>
                <w:sz w:val="21"/>
                <w:szCs w:val="21"/>
              </w:rPr>
            </w:pPr>
            <w:del w:id="2212" w:author="Windows User" w:date="2021-11-09T10:11:00Z">
              <w:r>
                <w:rPr>
                  <w:rFonts w:ascii="宋体" w:hAnsi="宋体" w:cs="宋体"/>
                  <w:sz w:val="21"/>
                  <w:szCs w:val="21"/>
                </w:rPr>
                <w:delText>8</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213" w:author="Windows User" w:date="2021-11-09T10:11:00Z"/>
                <w:rFonts w:ascii="宋体" w:hAnsi="宋体" w:cs="宋体"/>
                <w:sz w:val="21"/>
                <w:szCs w:val="21"/>
              </w:rPr>
            </w:pPr>
            <w:del w:id="2214" w:author="Windows User" w:date="2021-11-09T10:11:00Z">
              <w:r>
                <w:rPr>
                  <w:rFonts w:hint="eastAsia" w:ascii="宋体" w:hAnsi="宋体" w:cs="宋体"/>
                </w:rPr>
                <w:delText>发卡机构代码</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215"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216" w:author="Windows User" w:date="2021-11-09T10:11:00Z"/>
                <w:rFonts w:ascii="宋体" w:hAnsi="宋体" w:cs="宋体"/>
                <w:sz w:val="21"/>
                <w:szCs w:val="21"/>
              </w:rPr>
            </w:pPr>
            <w:del w:id="2217" w:author="Windows User" w:date="2021-11-09T10:11:00Z">
              <w:r>
                <w:rPr>
                  <w:rFonts w:ascii="宋体" w:hAnsi="宋体" w:cs="宋体"/>
                  <w:sz w:val="21"/>
                  <w:szCs w:val="21"/>
                </w:rPr>
                <w:delText>c</w:delText>
              </w:r>
            </w:del>
            <w:del w:id="2218" w:author="Windows User" w:date="2021-11-09T10:11:00Z">
              <w:r>
                <w:rPr>
                  <w:rFonts w:hint="eastAsia" w:ascii="宋体" w:hAnsi="宋体" w:cs="宋体"/>
                  <w:sz w:val="21"/>
                  <w:szCs w:val="21"/>
                </w:rPr>
                <w:delText>ity_</w:delText>
              </w:r>
            </w:del>
            <w:del w:id="2219" w:author="Windows User" w:date="2021-11-09T10:11: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220" w:author="Windows User" w:date="2021-11-09T10:11:00Z"/>
                <w:rFonts w:ascii="宋体" w:hAnsi="宋体" w:cs="宋体"/>
                <w:sz w:val="21"/>
                <w:szCs w:val="21"/>
              </w:rPr>
            </w:pPr>
            <w:del w:id="2221" w:author="Windows User" w:date="2021-11-09T10:11: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222" w:author="Windows User" w:date="2021-11-09T10:11:00Z"/>
                <w:rFonts w:ascii="宋体" w:hAnsi="宋体" w:cs="宋体"/>
                <w:sz w:val="21"/>
                <w:szCs w:val="21"/>
              </w:rPr>
            </w:pPr>
            <w:del w:id="2223" w:author="Windows User" w:date="2021-11-09T10:11: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224" w:author="Windows User" w:date="2021-11-09T10:11:00Z"/>
                <w:rFonts w:ascii="宋体" w:hAnsi="宋体"/>
                <w:sz w:val="21"/>
                <w:szCs w:val="21"/>
              </w:rPr>
            </w:pPr>
            <w:del w:id="2225" w:author="Windows User" w:date="2021-11-09T10:11:00Z">
              <w:r>
                <w:rPr>
                  <w:rFonts w:hint="eastAsia" w:ascii="宋体" w:hAnsi="宋体" w:cs="宋体"/>
                </w:rPr>
                <w:delText>城市代码</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226"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227" w:author="Windows User" w:date="2021-11-09T10:11:00Z"/>
                <w:rFonts w:ascii="宋体" w:hAnsi="宋体" w:cs="宋体"/>
                <w:color w:val="000000"/>
                <w:sz w:val="21"/>
                <w:szCs w:val="21"/>
              </w:rPr>
            </w:pPr>
            <w:del w:id="2228" w:author="Windows User" w:date="2021-11-09T10:11: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229" w:author="Windows User" w:date="2021-11-09T10:11:00Z"/>
                <w:rFonts w:ascii="宋体" w:hAnsi="宋体" w:cs="宋体"/>
                <w:sz w:val="21"/>
                <w:szCs w:val="21"/>
              </w:rPr>
            </w:pPr>
            <w:del w:id="2230" w:author="Windows User" w:date="2021-11-09T10:11: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231" w:author="Windows User" w:date="2021-11-09T10:11:00Z"/>
                <w:rFonts w:ascii="宋体" w:hAnsi="宋体" w:cs="宋体"/>
                <w:sz w:val="21"/>
                <w:szCs w:val="21"/>
              </w:rPr>
            </w:pPr>
            <w:del w:id="2232" w:author="Windows User" w:date="2021-11-09T10:11: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233" w:author="Windows User" w:date="2021-11-09T10:11:00Z"/>
                <w:rFonts w:ascii="宋体" w:hAnsi="宋体"/>
                <w:sz w:val="21"/>
                <w:szCs w:val="21"/>
              </w:rPr>
            </w:pPr>
            <w:del w:id="2234" w:author="Windows User" w:date="2021-11-09T10:11: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235"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236" w:author="Windows User" w:date="2021-11-09T10:11:00Z"/>
                <w:rFonts w:ascii="宋体" w:hAnsi="宋体" w:cs="宋体"/>
                <w:color w:val="000000"/>
                <w:sz w:val="21"/>
                <w:szCs w:val="21"/>
              </w:rPr>
            </w:pPr>
            <w:del w:id="2237" w:author="Windows User" w:date="2021-11-09T10:11:00Z">
              <w:r>
                <w:rPr>
                  <w:rFonts w:ascii="宋体" w:hAnsi="宋体" w:cs="宋体"/>
                  <w:color w:val="000000"/>
                  <w:sz w:val="21"/>
                  <w:szCs w:val="21"/>
                </w:rPr>
                <w:delText>merchant</w:delText>
              </w:r>
            </w:del>
            <w:del w:id="2238" w:author="Windows User" w:date="2021-11-09T10:11:00Z">
              <w:r>
                <w:rPr>
                  <w:rFonts w:hint="eastAsia" w:ascii="宋体" w:hAnsi="宋体" w:cs="宋体"/>
                  <w:color w:val="000000"/>
                  <w:sz w:val="21"/>
                  <w:szCs w:val="21"/>
                </w:rPr>
                <w:delText>_</w:delText>
              </w:r>
            </w:del>
            <w:del w:id="2239" w:author="Windows User" w:date="2021-11-09T10:11:00Z">
              <w:r>
                <w:rPr>
                  <w:rFonts w:ascii="宋体" w:hAnsi="宋体" w:cs="宋体"/>
                  <w:color w:val="000000"/>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240" w:author="Windows User" w:date="2021-11-09T10:11:00Z"/>
                <w:rFonts w:ascii="宋体" w:hAnsi="宋体" w:cs="宋体"/>
              </w:rPr>
            </w:pPr>
            <w:del w:id="2241" w:author="Windows User" w:date="2021-11-09T10:11: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242" w:author="Windows User" w:date="2021-11-09T10:11:00Z"/>
                <w:rFonts w:ascii="宋体" w:hAnsi="宋体" w:cs="宋体"/>
              </w:rPr>
            </w:pPr>
            <w:del w:id="2243" w:author="Windows User" w:date="2021-11-09T10:11:00Z">
              <w:r>
                <w:rPr>
                  <w:rFonts w:ascii="宋体" w:hAnsi="宋体" w:cs="宋体"/>
                  <w:sz w:val="21"/>
                  <w:szCs w:val="21"/>
                </w:rPr>
                <w:delText>20</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244" w:author="Windows User" w:date="2021-11-09T10:11:00Z"/>
                <w:rFonts w:ascii="宋体" w:hAnsi="宋体" w:cs="宋体"/>
              </w:rPr>
            </w:pPr>
            <w:del w:id="2245" w:author="Windows User" w:date="2021-11-09T10:11:00Z">
              <w:r>
                <w:rPr>
                  <w:rFonts w:hint="eastAsia" w:ascii="宋体" w:hAnsi="宋体" w:cs="宋体"/>
                </w:rPr>
                <w:delText>商户号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246"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247" w:author="Windows User" w:date="2021-11-09T10:11:00Z"/>
                <w:rFonts w:ascii="宋体" w:hAnsi="宋体" w:cs="宋体"/>
                <w:color w:val="000000"/>
                <w:sz w:val="21"/>
                <w:szCs w:val="21"/>
              </w:rPr>
            </w:pPr>
            <w:del w:id="2248" w:author="Windows User" w:date="2021-11-09T10:11:00Z">
              <w:r>
                <w:rPr>
                  <w:rFonts w:ascii="宋体" w:hAnsi="宋体" w:cs="宋体"/>
                  <w:color w:val="000000"/>
                  <w:sz w:val="21"/>
                  <w:szCs w:val="21"/>
                </w:rPr>
                <w:delText>s</w:delText>
              </w:r>
            </w:del>
            <w:del w:id="2249" w:author="Windows User" w:date="2021-11-09T10:11:00Z">
              <w:r>
                <w:rPr>
                  <w:rFonts w:hint="eastAsia" w:ascii="宋体" w:hAnsi="宋体" w:cs="宋体"/>
                  <w:color w:val="000000"/>
                  <w:sz w:val="21"/>
                  <w:szCs w:val="21"/>
                </w:rPr>
                <w:delText>ell</w:delText>
              </w:r>
            </w:del>
            <w:del w:id="2250" w:author="Windows User" w:date="2021-11-09T10:11:00Z">
              <w:r>
                <w:rPr>
                  <w:rFonts w:ascii="宋体" w:hAnsi="宋体" w:cs="宋体"/>
                  <w:color w:val="000000"/>
                  <w:sz w:val="21"/>
                  <w:szCs w:val="21"/>
                </w:rPr>
                <w:delText>_mode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251" w:author="Windows User" w:date="2021-11-09T10:11:00Z"/>
                <w:rFonts w:ascii="宋体" w:hAnsi="宋体" w:cs="宋体"/>
                <w:sz w:val="21"/>
                <w:szCs w:val="21"/>
              </w:rPr>
            </w:pPr>
            <w:del w:id="2252" w:author="Windows User" w:date="2021-11-09T10:11: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253" w:author="Windows User" w:date="2021-11-09T10:11:00Z"/>
                <w:rFonts w:ascii="宋体" w:hAnsi="宋体" w:cs="宋体"/>
                <w:sz w:val="21"/>
                <w:szCs w:val="21"/>
              </w:rPr>
            </w:pPr>
            <w:del w:id="2254" w:author="Windows User" w:date="2021-11-09T10:11:00Z">
              <w:r>
                <w:rPr>
                  <w:rFonts w:ascii="宋体" w:hAnsi="宋体" w:cs="宋体"/>
                  <w:sz w:val="21"/>
                  <w:szCs w:val="21"/>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255" w:author="Windows User" w:date="2021-11-09T10:11:00Z"/>
                <w:rFonts w:ascii="宋体" w:hAnsi="宋体"/>
                <w:sz w:val="21"/>
                <w:szCs w:val="21"/>
              </w:rPr>
            </w:pPr>
            <w:del w:id="2256" w:author="Windows User" w:date="2021-11-09T10:11:00Z">
              <w:r>
                <w:rPr>
                  <w:rFonts w:hint="eastAsia" w:ascii="宋体" w:hAnsi="宋体" w:cs="宋体"/>
                </w:rPr>
                <w:delText>开卡模式: 00押金/01工本</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257"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258" w:author="Windows User" w:date="2021-11-09T10:11:00Z"/>
                <w:rFonts w:ascii="宋体" w:hAnsi="宋体" w:cs="宋体"/>
                <w:color w:val="000000"/>
                <w:sz w:val="21"/>
                <w:szCs w:val="21"/>
              </w:rPr>
            </w:pPr>
            <w:del w:id="2259" w:author="Windows User" w:date="2021-11-09T10:11:00Z">
              <w:r>
                <w:rPr>
                  <w:rFonts w:ascii="宋体" w:hAnsi="宋体" w:cs="宋体"/>
                  <w:color w:val="000000"/>
                  <w:sz w:val="21"/>
                  <w:szCs w:val="21"/>
                </w:rPr>
                <w:delText>deposit_money</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260" w:author="Windows User" w:date="2021-11-09T10:11:00Z"/>
                <w:rFonts w:ascii="宋体" w:hAnsi="宋体" w:cs="宋体"/>
                <w:sz w:val="21"/>
                <w:szCs w:val="21"/>
              </w:rPr>
            </w:pPr>
            <w:del w:id="2261" w:author="Windows User" w:date="2021-11-09T10:11: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262" w:author="Windows User" w:date="2021-11-09T10:11:00Z"/>
                <w:rFonts w:ascii="宋体" w:hAnsi="宋体" w:cs="宋体"/>
                <w:sz w:val="21"/>
                <w:szCs w:val="21"/>
              </w:rPr>
            </w:pPr>
            <w:del w:id="2263" w:author="Windows User" w:date="2021-11-09T10:11: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264" w:author="Windows User" w:date="2021-11-09T10:11:00Z"/>
                <w:rFonts w:ascii="宋体" w:hAnsi="宋体"/>
                <w:sz w:val="21"/>
                <w:szCs w:val="21"/>
              </w:rPr>
            </w:pPr>
            <w:del w:id="2265" w:author="Windows User" w:date="2021-11-09T10:11:00Z">
              <w:r>
                <w:rPr>
                  <w:rFonts w:hint="eastAsia" w:ascii="宋体" w:hAnsi="宋体" w:cs="宋体"/>
                </w:rPr>
                <w:delText>押金/工本金额: 单位为“分”，1元表示为：0</w:delText>
              </w:r>
            </w:del>
            <w:del w:id="2266" w:author="Windows User" w:date="2021-11-09T10:11:00Z">
              <w:r>
                <w:rPr>
                  <w:rFonts w:ascii="宋体" w:hAnsi="宋体" w:cs="宋体"/>
                </w:rPr>
                <w:delText>x</w:delText>
              </w:r>
            </w:del>
            <w:del w:id="2267" w:author="Windows User" w:date="2021-11-09T10:11:00Z">
              <w:r>
                <w:rPr>
                  <w:rFonts w:hint="eastAsia" w:ascii="宋体" w:hAnsi="宋体" w:cs="宋体"/>
                </w:rPr>
                <w:delText>00000064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268"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269" w:author="Windows User" w:date="2021-11-09T10:11:00Z"/>
                <w:rFonts w:ascii="宋体" w:hAnsi="宋体" w:cs="宋体"/>
                <w:color w:val="000000"/>
                <w:sz w:val="21"/>
                <w:szCs w:val="21"/>
              </w:rPr>
            </w:pPr>
            <w:del w:id="2270" w:author="Windows User" w:date="2021-11-09T10:11:00Z">
              <w:r>
                <w:rPr>
                  <w:rFonts w:ascii="宋体" w:hAnsi="宋体" w:cs="宋体"/>
                  <w:color w:val="000000"/>
                  <w:sz w:val="21"/>
                  <w:szCs w:val="21"/>
                </w:rPr>
                <w:delText>algorithm_id</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271" w:author="Windows User" w:date="2021-11-09T10:11:00Z"/>
                <w:rFonts w:ascii="宋体" w:hAnsi="宋体" w:cs="宋体"/>
                <w:sz w:val="21"/>
                <w:szCs w:val="21"/>
              </w:rPr>
            </w:pPr>
            <w:del w:id="2272" w:author="Windows User" w:date="2021-11-09T10:11: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273" w:author="Windows User" w:date="2021-11-09T10:11:00Z"/>
                <w:rFonts w:ascii="宋体" w:hAnsi="宋体" w:cs="宋体"/>
                <w:sz w:val="21"/>
                <w:szCs w:val="21"/>
              </w:rPr>
            </w:pPr>
            <w:del w:id="2274" w:author="Windows User" w:date="2021-11-09T10:11:00Z">
              <w:r>
                <w:rPr>
                  <w:rFonts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275" w:author="Windows User" w:date="2021-11-09T10:11:00Z"/>
                <w:rFonts w:ascii="宋体" w:hAnsi="宋体"/>
                <w:sz w:val="21"/>
                <w:szCs w:val="21"/>
              </w:rPr>
            </w:pPr>
            <w:del w:id="2276" w:author="Windows User" w:date="2021-11-09T10:11:00Z">
              <w:r>
                <w:rPr>
                  <w:rFonts w:hint="eastAsia" w:ascii="宋体" w:hAnsi="宋体" w:cs="宋体"/>
                </w:rPr>
                <w:delText>加密算法标识: 00国际/01国密</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277" w:author="zhouliang" w:date="2021-11-08T09:43:00Z"/>
          <w:del w:id="2278"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279" w:author="zhouliang" w:date="2021-11-08T09:43:00Z"/>
                <w:del w:id="2280" w:author="Windows User" w:date="2021-11-09T10:11:00Z"/>
                <w:rFonts w:ascii="宋体" w:hAnsi="宋体" w:cs="宋体"/>
                <w:color w:val="000000"/>
                <w:sz w:val="21"/>
                <w:szCs w:val="21"/>
              </w:rPr>
            </w:pPr>
            <w:ins w:id="2281" w:author="zhouliang" w:date="2021-11-08T09:43:00Z">
              <w:del w:id="2282" w:author="Windows User" w:date="2021-11-09T10:11: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283" w:author="zhouliang" w:date="2021-11-08T09:43:00Z"/>
                <w:del w:id="2284" w:author="Windows User" w:date="2021-11-09T10:11:00Z"/>
                <w:rFonts w:ascii="宋体" w:hAnsi="宋体" w:cs="宋体"/>
              </w:rPr>
            </w:pPr>
            <w:ins w:id="2285" w:author="zhouliang" w:date="2021-11-08T09:43:00Z">
              <w:del w:id="2286" w:author="Windows User" w:date="2021-11-09T10:11: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287" w:author="zhouliang" w:date="2021-11-08T09:43:00Z"/>
                <w:del w:id="2288" w:author="Windows User" w:date="2021-11-09T10:11:00Z"/>
                <w:rFonts w:ascii="宋体" w:hAnsi="宋体" w:cs="宋体"/>
              </w:rPr>
            </w:pPr>
            <w:ins w:id="2289" w:author="zhouliang" w:date="2021-11-08T09:43:00Z">
              <w:del w:id="2290" w:author="Windows User" w:date="2021-11-09T10:11: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291" w:author="zhouliang" w:date="2021-11-08T09:43:00Z"/>
                <w:del w:id="2292" w:author="Windows User" w:date="2021-11-09T10:11:00Z"/>
                <w:rFonts w:ascii="宋体" w:hAnsi="宋体" w:cs="宋体"/>
              </w:rPr>
            </w:pPr>
            <w:ins w:id="2293" w:author="zhouliang" w:date="2021-11-08T09:43:00Z">
              <w:del w:id="2294" w:author="Windows User" w:date="2021-11-09T10:11:00Z">
                <w:r>
                  <w:rPr>
                    <w:rFonts w:hint="eastAsia" w:ascii="宋体" w:hAnsi="宋体" w:cs="宋体"/>
                  </w:rPr>
                  <w:delText>0</w:delText>
                </w:r>
              </w:del>
            </w:ins>
            <w:ins w:id="2295" w:author="zhouliang" w:date="2021-11-08T09:43:00Z">
              <w:del w:id="2296" w:author="Windows User" w:date="2021-11-09T10:11: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297" w:author="zhouliang" w:date="2021-11-08T09:43:00Z"/>
          <w:del w:id="2298" w:author="Windows User" w:date="2021-11-09T10:1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299" w:author="zhouliang" w:date="2021-11-08T09:43:00Z"/>
                <w:del w:id="2300" w:author="Windows User" w:date="2021-11-09T10:11:00Z"/>
                <w:rFonts w:ascii="宋体" w:hAnsi="宋体" w:cs="宋体"/>
                <w:color w:val="000000"/>
                <w:sz w:val="21"/>
                <w:szCs w:val="21"/>
              </w:rPr>
            </w:pPr>
            <w:ins w:id="2301" w:author="zhouliang" w:date="2021-11-08T09:43:00Z">
              <w:del w:id="2302" w:author="Windows User" w:date="2021-11-09T10:11: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303" w:author="zhouliang" w:date="2021-11-08T09:43:00Z"/>
                <w:del w:id="2304" w:author="Windows User" w:date="2021-11-09T10:11:00Z"/>
                <w:rFonts w:ascii="宋体" w:hAnsi="宋体" w:cs="宋体"/>
              </w:rPr>
            </w:pPr>
            <w:ins w:id="2305" w:author="zhouliang" w:date="2021-11-08T09:43:00Z">
              <w:del w:id="2306" w:author="Windows User" w:date="2021-11-09T10:11: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307" w:author="zhouliang" w:date="2021-11-08T09:43:00Z"/>
                <w:del w:id="2308" w:author="Windows User" w:date="2021-11-09T10:11:00Z"/>
                <w:rFonts w:ascii="宋体" w:hAnsi="宋体" w:cs="宋体"/>
              </w:rPr>
            </w:pPr>
            <w:ins w:id="2309" w:author="zhouliang" w:date="2021-11-08T09:43:00Z">
              <w:del w:id="2310" w:author="Windows User" w:date="2021-11-09T10:11: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311" w:author="zhouliang" w:date="2021-11-08T09:43:00Z"/>
                <w:del w:id="2312" w:author="Windows User" w:date="2021-11-09T10:11:00Z"/>
                <w:rFonts w:ascii="宋体" w:hAnsi="宋体" w:cs="宋体"/>
              </w:rPr>
            </w:pPr>
            <w:ins w:id="2313" w:author="zhouliang" w:date="2021-11-08T09:43:00Z">
              <w:del w:id="2314" w:author="Windows User" w:date="2021-11-09T10:11:00Z">
                <w:r>
                  <w:rPr>
                    <w:rFonts w:hint="eastAsia" w:ascii="宋体" w:hAnsi="宋体" w:cs="宋体"/>
                  </w:rPr>
                  <w:delText>例:0210</w:delText>
                </w:r>
              </w:del>
            </w:ins>
          </w:p>
        </w:tc>
      </w:tr>
    </w:tbl>
    <w:p>
      <w:pPr>
        <w:rPr>
          <w:del w:id="2315" w:author="Windows User" w:date="2021-11-09T10:11:00Z"/>
        </w:rPr>
      </w:pPr>
    </w:p>
    <w:p>
      <w:pPr>
        <w:numPr>
          <w:ilvl w:val="0"/>
          <w:numId w:val="6"/>
        </w:numPr>
        <w:tabs>
          <w:tab w:val="left" w:pos="-810"/>
        </w:tabs>
        <w:spacing w:line="360" w:lineRule="auto"/>
        <w:ind w:left="494" w:leftChars="206"/>
        <w:rPr>
          <w:del w:id="2316" w:author="Windows User" w:date="2021-11-09T10:11:00Z"/>
          <w:rFonts w:ascii="宋体" w:hAnsi="宋体"/>
        </w:rPr>
      </w:pPr>
      <w:del w:id="2317" w:author="Windows User" w:date="2021-11-09T10:11:00Z">
        <w:r>
          <w:rPr>
            <w:rFonts w:hint="eastAsia" w:ascii="宋体" w:hAnsi="宋体"/>
          </w:rPr>
          <w:delText>响应报文</w:delText>
        </w:r>
      </w:del>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9"/>
        <w:gridCol w:w="1009"/>
        <w:gridCol w:w="993"/>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318" w:author="Windows User" w:date="2021-11-09T10:11:00Z"/>
        </w:trPr>
        <w:tc>
          <w:tcPr>
            <w:tcW w:w="1929"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del w:id="2319" w:author="Windows User" w:date="2021-11-09T10:11:00Z"/>
                <w:rFonts w:ascii="宋体" w:hAnsi="宋体" w:cs="Arial"/>
                <w:sz w:val="21"/>
                <w:szCs w:val="21"/>
              </w:rPr>
            </w:pPr>
            <w:del w:id="2320" w:author="Windows User" w:date="2021-11-09T10:11:00Z">
              <w:r>
                <w:rPr>
                  <w:rFonts w:hint="eastAsia" w:ascii="宋体" w:hAnsi="宋体" w:cs="Arial"/>
                  <w:sz w:val="21"/>
                  <w:szCs w:val="21"/>
                </w:rPr>
                <w:delText>字段名称</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del w:id="2321" w:author="Windows User" w:date="2021-11-09T10:11:00Z"/>
                <w:rFonts w:ascii="宋体" w:hAnsi="宋体" w:cs="Arial"/>
                <w:sz w:val="21"/>
                <w:szCs w:val="21"/>
              </w:rPr>
            </w:pPr>
            <w:del w:id="2322" w:author="Windows User" w:date="2021-11-09T10:11:00Z">
              <w:r>
                <w:rPr>
                  <w:rFonts w:hint="eastAsia" w:ascii="宋体" w:hAnsi="宋体" w:cs="Arial"/>
                  <w:sz w:val="21"/>
                  <w:szCs w:val="21"/>
                </w:rPr>
                <w:delText>类型</w:delText>
              </w:r>
            </w:del>
          </w:p>
        </w:tc>
        <w:tc>
          <w:tcPr>
            <w:tcW w:w="993"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del w:id="2323" w:author="Windows User" w:date="2021-11-09T10:11:00Z"/>
                <w:rFonts w:ascii="宋体" w:hAnsi="宋体" w:cs="Arial"/>
                <w:sz w:val="21"/>
                <w:szCs w:val="21"/>
              </w:rPr>
            </w:pPr>
            <w:del w:id="2324" w:author="Windows User" w:date="2021-11-09T10:11:00Z">
              <w:r>
                <w:rPr>
                  <w:rFonts w:hint="eastAsia" w:ascii="宋体" w:hAnsi="宋体" w:cs="Arial"/>
                  <w:sz w:val="21"/>
                  <w:szCs w:val="21"/>
                </w:rPr>
                <w:delText>长度</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del w:id="2325" w:author="Windows User" w:date="2021-11-09T10:11:00Z"/>
                <w:rFonts w:ascii="宋体" w:hAnsi="宋体" w:cs="Arial"/>
                <w:sz w:val="21"/>
                <w:szCs w:val="21"/>
              </w:rPr>
            </w:pPr>
            <w:del w:id="2326" w:author="Windows User" w:date="2021-11-09T10:11:00Z">
              <w:r>
                <w:rPr>
                  <w:rFonts w:hint="eastAsia" w:ascii="宋体" w:hAnsi="宋体" w:cs="Arial"/>
                  <w:sz w:val="21"/>
                  <w:szCs w:val="21"/>
                </w:rPr>
                <w:delText>值/编码说明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327" w:author="Windows User" w:date="2021-11-09T10:11: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328" w:author="Windows User" w:date="2021-11-09T10:11:00Z"/>
                <w:rFonts w:ascii="宋体" w:hAnsi="宋体" w:cs="Arial"/>
                <w:sz w:val="21"/>
                <w:szCs w:val="21"/>
              </w:rPr>
            </w:pPr>
            <w:del w:id="2329" w:author="Windows User" w:date="2021-11-09T10:11:00Z">
              <w:r>
                <w:rPr>
                  <w:rFonts w:ascii="宋体" w:hAnsi="宋体" w:cs="Arial"/>
                  <w:sz w:val="21"/>
                  <w:szCs w:val="21"/>
                </w:rPr>
                <w:delText>transaction_datetime</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330" w:author="Windows User" w:date="2021-11-09T10:11:00Z"/>
                <w:rFonts w:ascii="宋体" w:hAnsi="宋体" w:cs="Arial"/>
                <w:sz w:val="21"/>
                <w:szCs w:val="21"/>
              </w:rPr>
            </w:pPr>
            <w:del w:id="2331" w:author="Windows User" w:date="2021-11-09T10:11:00Z">
              <w:r>
                <w:rPr>
                  <w:rFonts w:ascii="宋体" w:hAnsi="宋体" w:cs="宋体"/>
                  <w:sz w:val="21"/>
                  <w:szCs w:val="21"/>
                </w:rPr>
                <w:delText>String</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332" w:author="Windows User" w:date="2021-11-09T10:11:00Z"/>
                <w:rFonts w:ascii="宋体" w:hAnsi="宋体" w:cs="Arial"/>
                <w:sz w:val="21"/>
                <w:szCs w:val="21"/>
              </w:rPr>
            </w:pPr>
            <w:del w:id="2333" w:author="Windows User" w:date="2021-11-09T10:11:00Z">
              <w:r>
                <w:rPr>
                  <w:rFonts w:ascii="宋体" w:hAnsi="宋体" w:cs="宋体"/>
                  <w:sz w:val="21"/>
                  <w:szCs w:val="21"/>
                </w:rPr>
                <w:delText>14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334" w:author="Windows User" w:date="2021-11-09T10:11:00Z"/>
                <w:rFonts w:ascii="宋体" w:hAnsi="宋体"/>
                <w:sz w:val="21"/>
                <w:szCs w:val="21"/>
              </w:rPr>
            </w:pPr>
            <w:del w:id="2335" w:author="Windows User" w:date="2021-11-09T10:11:00Z">
              <w:r>
                <w:rPr>
                  <w:rFonts w:hint="eastAsia" w:ascii="宋体" w:hAnsi="宋体" w:cs="宋体"/>
                </w:rPr>
                <w:delText>交易日期时间: 格式yyyyMMddHHmmss</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336" w:author="Windows User" w:date="2021-11-09T10:11: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337" w:author="Windows User" w:date="2021-11-09T10:11:00Z"/>
                <w:rFonts w:ascii="宋体" w:hAnsi="宋体" w:cs="Arial"/>
                <w:sz w:val="21"/>
                <w:szCs w:val="21"/>
              </w:rPr>
            </w:pPr>
            <w:del w:id="2338" w:author="Windows User" w:date="2021-11-09T10:11:00Z">
              <w:r>
                <w:rPr>
                  <w:rFonts w:ascii="宋体" w:hAnsi="宋体" w:cs="Arial"/>
                  <w:sz w:val="21"/>
                  <w:szCs w:val="21"/>
                </w:rPr>
                <w:delText>transaction_</w:delText>
              </w:r>
            </w:del>
            <w:del w:id="2339" w:author="Windows User" w:date="2021-11-09T10:11:00Z">
              <w:r>
                <w:rPr>
                  <w:rFonts w:hint="eastAsia" w:ascii="宋体" w:hAnsi="宋体" w:cs="Arial"/>
                  <w:sz w:val="21"/>
                  <w:szCs w:val="21"/>
                </w:rPr>
                <w:delText>num</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340" w:author="Windows User" w:date="2021-11-09T10:11:00Z"/>
                <w:rFonts w:ascii="宋体" w:hAnsi="宋体" w:cs="Arial"/>
                <w:sz w:val="21"/>
                <w:szCs w:val="21"/>
              </w:rPr>
            </w:pPr>
            <w:del w:id="2341" w:author="Windows User" w:date="2021-11-09T10:11:00Z">
              <w:r>
                <w:rPr>
                  <w:rFonts w:hint="eastAsia" w:ascii="宋体" w:hAnsi="宋体" w:cs="宋体"/>
                </w:rPr>
                <w:delText>HEX</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342" w:author="Windows User" w:date="2021-11-09T10:11:00Z"/>
                <w:rFonts w:ascii="宋体" w:hAnsi="宋体" w:cs="Arial"/>
                <w:sz w:val="21"/>
                <w:szCs w:val="21"/>
              </w:rPr>
            </w:pPr>
            <w:del w:id="2343" w:author="Windows User" w:date="2021-11-09T10:11:00Z">
              <w:r>
                <w:rPr>
                  <w:rFonts w:hint="eastAsia" w:ascii="宋体" w:hAnsi="宋体" w:cs="宋体"/>
                </w:rPr>
                <w:delText>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344" w:author="Windows User" w:date="2021-11-09T10:11:00Z"/>
                <w:rFonts w:ascii="宋体" w:hAnsi="宋体"/>
                <w:sz w:val="21"/>
                <w:szCs w:val="21"/>
              </w:rPr>
            </w:pPr>
            <w:del w:id="2345" w:author="Windows User" w:date="2021-11-09T10:11:00Z">
              <w:r>
                <w:rPr>
                  <w:rFonts w:hint="eastAsia" w:ascii="宋体" w:hAnsi="宋体" w:cs="宋体"/>
                </w:rPr>
                <w:delText>终端交易序号：本次交易产生的交易序号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del w:id="2346" w:author="Windows User" w:date="2021-11-09T10:11: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347" w:author="Windows User" w:date="2021-11-09T10:11:00Z"/>
                <w:rFonts w:ascii="宋体" w:hAnsi="宋体" w:cs="Arial"/>
                <w:sz w:val="21"/>
                <w:szCs w:val="21"/>
              </w:rPr>
            </w:pPr>
            <w:del w:id="2348" w:author="Windows User" w:date="2021-11-09T10:11:00Z">
              <w:r>
                <w:rPr>
                  <w:rFonts w:ascii="宋体" w:hAnsi="宋体" w:cs="Arial"/>
                  <w:sz w:val="21"/>
                  <w:szCs w:val="21"/>
                </w:rPr>
                <w:delText>c</w:delText>
              </w:r>
            </w:del>
            <w:del w:id="2349" w:author="Windows User" w:date="2021-11-09T10:11:00Z">
              <w:r>
                <w:rPr>
                  <w:rFonts w:hint="eastAsia" w:ascii="宋体" w:hAnsi="宋体" w:cs="Arial"/>
                  <w:sz w:val="21"/>
                  <w:szCs w:val="21"/>
                </w:rPr>
                <w:delText>ard_</w:delText>
              </w:r>
            </w:del>
            <w:del w:id="2350" w:author="Windows User" w:date="2021-11-09T10:11:00Z">
              <w:r>
                <w:rPr>
                  <w:rFonts w:ascii="宋体" w:hAnsi="宋体" w:cs="Arial"/>
                  <w:sz w:val="21"/>
                  <w:szCs w:val="21"/>
                </w:rPr>
                <w:delText>o</w:delText>
              </w:r>
            </w:del>
            <w:del w:id="2351" w:author="Windows User" w:date="2021-11-09T10:11:00Z">
              <w:r>
                <w:rPr>
                  <w:rFonts w:hint="eastAsia" w:ascii="宋体" w:hAnsi="宋体" w:cs="Arial"/>
                  <w:sz w:val="21"/>
                  <w:szCs w:val="21"/>
                </w:rPr>
                <w:delText>pening</w:delText>
              </w:r>
            </w:del>
            <w:del w:id="2352" w:author="Windows User" w:date="2021-11-09T10:11:00Z">
              <w:r>
                <w:rPr>
                  <w:rFonts w:ascii="宋体" w:hAnsi="宋体" w:cs="Arial"/>
                  <w:sz w:val="21"/>
                  <w:szCs w:val="21"/>
                </w:rPr>
                <w:delText>_d</w:delText>
              </w:r>
            </w:del>
            <w:del w:id="2353" w:author="Windows User" w:date="2021-11-09T10:11:00Z">
              <w:r>
                <w:rPr>
                  <w:rFonts w:hint="eastAsia" w:ascii="宋体" w:hAnsi="宋体" w:cs="Arial"/>
                  <w:sz w:val="21"/>
                  <w:szCs w:val="21"/>
                </w:rPr>
                <w:delText>ata</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354" w:author="Windows User" w:date="2021-11-09T10:11:00Z"/>
                <w:rFonts w:ascii="宋体" w:hAnsi="宋体" w:cs="Arial"/>
                <w:sz w:val="21"/>
                <w:szCs w:val="21"/>
              </w:rPr>
            </w:pPr>
            <w:del w:id="2355" w:author="Windows User" w:date="2021-11-09T10:11:00Z">
              <w:r>
                <w:rPr>
                  <w:rFonts w:hint="eastAsia" w:cs="Arial" w:asciiTheme="minorEastAsia" w:hAnsiTheme="minorEastAsia" w:eastAsiaTheme="minorEastAsia"/>
                  <w:sz w:val="21"/>
                  <w:szCs w:val="21"/>
                </w:rPr>
                <w:delText>String</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356" w:author="Windows User" w:date="2021-11-09T10:11:00Z"/>
                <w:rFonts w:ascii="宋体" w:hAnsi="宋体" w:cs="Arial"/>
                <w:sz w:val="21"/>
                <w:szCs w:val="21"/>
              </w:rPr>
            </w:pPr>
            <w:del w:id="2357" w:author="Windows User" w:date="2021-11-09T10:11:00Z">
              <w:r>
                <w:rPr>
                  <w:rFonts w:hint="eastAsia" w:ascii="宋体" w:hAnsi="宋体" w:cs="Arial"/>
                  <w:sz w:val="21"/>
                  <w:szCs w:val="21"/>
                </w:rPr>
                <w:delText>5000</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tcPr>
          <w:p>
            <w:pPr>
              <w:rPr>
                <w:del w:id="2358" w:author="Windows User" w:date="2021-11-09T10:11:00Z"/>
                <w:rFonts w:ascii="宋体" w:hAnsi="宋体"/>
                <w:sz w:val="21"/>
                <w:szCs w:val="21"/>
              </w:rPr>
            </w:pPr>
            <w:del w:id="2359" w:author="Windows User" w:date="2021-11-09T10:11:00Z">
              <w:r>
                <w:rPr>
                  <w:rFonts w:hint="eastAsia" w:ascii="宋体" w:hAnsi="宋体"/>
                  <w:sz w:val="21"/>
                  <w:szCs w:val="21"/>
                </w:rPr>
                <w:delText>BASE64后的bin文件：用于卡个人化</w:delText>
              </w:r>
            </w:del>
          </w:p>
        </w:tc>
      </w:tr>
    </w:tbl>
    <w:p>
      <w:pPr>
        <w:pStyle w:val="4"/>
        <w:numPr>
          <w:ilvl w:val="0"/>
          <w:numId w:val="0"/>
        </w:numPr>
        <w:ind w:left="0" w:firstLine="0"/>
        <w:pPrChange w:id="2360" w:author="Windows User" w:date="2021-11-09T10:12:00Z">
          <w:pPr>
            <w:pStyle w:val="4"/>
            <w:numPr>
              <w:ilvl w:val="2"/>
              <w:numId w:val="3"/>
            </w:numPr>
            <w:ind w:left="4394" w:hanging="567"/>
          </w:pPr>
        </w:pPrChange>
      </w:pPr>
      <w:ins w:id="2361" w:author="Windows User" w:date="2021-11-09T10:12:00Z">
        <w:bookmarkStart w:id="95" w:name="_Toc87350868"/>
        <w:r>
          <w:rPr/>
          <w:t>7.2.1</w:t>
        </w:r>
      </w:ins>
      <w:r>
        <w:rPr>
          <w:rFonts w:hint="eastAsia"/>
        </w:rPr>
        <w:t>激活请求</w:t>
      </w:r>
      <w:bookmarkEnd w:id="93"/>
      <w:bookmarkEnd w:id="94"/>
      <w:bookmarkEnd w:id="95"/>
    </w:p>
    <w:p>
      <w:pPr>
        <w:ind w:left="424" w:hanging="424" w:hangingChars="176"/>
        <w:rPr>
          <w:rFonts w:eastAsia="Times New Roman"/>
        </w:rPr>
      </w:pPr>
      <w:r>
        <w:rPr>
          <w:rFonts w:ascii="Helvetica Neue" w:hAnsi="Helvetica Neue"/>
          <w:b/>
          <w:bCs/>
          <w:color w:val="000000"/>
        </w:rPr>
        <w:t>接口地址</w:t>
      </w:r>
      <w:r>
        <w:rPr>
          <w:rFonts w:hint="eastAsia" w:ascii="Helvetica Neue" w:hAnsi="Helvetica Neue"/>
          <w:color w:val="333333"/>
        </w:rPr>
        <w:t>：</w:t>
      </w:r>
      <w:r>
        <w:rPr>
          <w:rFonts w:ascii="Helvetica Neue" w:hAnsi="Helvetica Neue"/>
          <w:color w:val="333333"/>
        </w:rPr>
        <w:t>http(s):{域名}/</w:t>
      </w:r>
      <w:r>
        <w:rPr>
          <w:rFonts w:hint="eastAsia" w:ascii="Helvetica Neue" w:hAnsi="Helvetica Neue"/>
          <w:color w:val="333333"/>
        </w:rPr>
        <w:t>CITYPLAT</w:t>
      </w:r>
      <w:r>
        <w:rPr>
          <w:rFonts w:ascii="Helvetica Neue" w:hAnsi="Helvetica Neue"/>
          <w:color w:val="333333"/>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接口描述</w:t>
      </w:r>
      <w:r>
        <w:rPr>
          <w:rStyle w:val="30"/>
          <w:rFonts w:hint="eastAsia" w:ascii="MS Mincho" w:hAnsi="MS Mincho" w:eastAsia="MS Mincho" w:cs="MS Mincho"/>
          <w:color w:val="000000"/>
        </w:rPr>
        <w:t>：</w:t>
      </w:r>
      <w:r>
        <w:rPr>
          <w:rFonts w:ascii="MS Mincho" w:hAnsi="MS Mincho" w:eastAsia="MS Mincho" w:cs="MS Mincho"/>
          <w:color w:val="333333"/>
          <w:shd w:val="clear" w:color="auto" w:fill="FFFFFF"/>
        </w:rPr>
        <w:t>本接口</w:t>
      </w:r>
      <w:r>
        <w:rPr>
          <w:rFonts w:hint="eastAsia" w:cs="MS Mincho" w:asciiTheme="minorEastAsia" w:hAnsiTheme="minorEastAsia" w:eastAsiaTheme="minorEastAsia"/>
          <w:color w:val="333333"/>
          <w:shd w:val="clear" w:color="auto" w:fill="FFFFFF"/>
        </w:rPr>
        <w:t>用于和能tsm通过城市平台申请卡激活</w:t>
      </w:r>
      <w:r>
        <w:rPr>
          <w:rFonts w:cs="MS Mincho" w:asciiTheme="minorEastAsia" w:hAnsiTheme="minorEastAsia" w:eastAsiaTheme="minorEastAsia"/>
          <w:color w:val="333333"/>
          <w:shd w:val="clear" w:color="auto" w:fill="FFFFFF"/>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w:t>
      </w:r>
      <w:r>
        <w:rPr>
          <w:rStyle w:val="30"/>
          <w:rFonts w:hint="eastAsia" w:cs="MS Mincho" w:asciiTheme="minorEastAsia" w:hAnsiTheme="minorEastAsia" w:eastAsiaTheme="minorEastAsia"/>
          <w:color w:val="000000"/>
        </w:rPr>
        <w:t>方向</w:t>
      </w:r>
      <w:r>
        <w:rPr>
          <w:rStyle w:val="30"/>
          <w:rFonts w:hint="eastAsia" w:ascii="MS Mincho" w:hAnsi="MS Mincho" w:eastAsia="MS Mincho" w:cs="MS Mincho"/>
          <w:color w:val="000000"/>
        </w:rPr>
        <w:t>：</w:t>
      </w:r>
      <w:r>
        <w:rPr>
          <w:rStyle w:val="30"/>
          <w:rFonts w:hint="eastAsia" w:cs="MS Mincho" w:asciiTheme="minorEastAsia" w:hAnsiTheme="minorEastAsia" w:eastAsiaTheme="minorEastAsia"/>
          <w:color w:val="000000"/>
        </w:rPr>
        <w:t>和能tsm</w:t>
      </w:r>
      <w:r>
        <w:rPr>
          <w:rFonts w:cs="MS Mincho" w:asciiTheme="minorEastAsia" w:hAnsiTheme="minorEastAsia" w:eastAsiaTheme="minorEastAsia"/>
          <w:b/>
          <w:bCs/>
          <w:color w:val="333333"/>
          <w:shd w:val="clear" w:color="auto" w:fill="FFFFFF"/>
        </w:rPr>
        <w:sym w:font="Wingdings" w:char="F0E0"/>
      </w:r>
      <w:r>
        <w:rPr>
          <w:rFonts w:hint="eastAsia" w:cs="MS Mincho" w:asciiTheme="minorEastAsia" w:hAnsiTheme="minorEastAsia" w:eastAsiaTheme="minorEastAsia"/>
          <w:b/>
          <w:bCs/>
          <w:color w:val="333333"/>
          <w:shd w:val="clear" w:color="auto" w:fill="FFFFFF"/>
        </w:rPr>
        <w:t>城市平台</w:t>
      </w:r>
      <w:r>
        <w:rPr>
          <w:rFonts w:cs="MS Mincho" w:asciiTheme="minorEastAsia" w:hAnsiTheme="minorEastAsia" w:eastAsiaTheme="minorEastAsia"/>
          <w:color w:val="333333"/>
          <w:shd w:val="clear" w:color="auto" w:fill="FFFFFF"/>
        </w:rPr>
        <w:t>。</w:t>
      </w:r>
    </w:p>
    <w:p>
      <w:pPr>
        <w:rPr>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rFonts w:ascii="宋体" w:hAnsi="宋体"/>
        </w:rPr>
      </w:pPr>
      <w:r>
        <w:rPr>
          <w:rFonts w:hint="eastAsia" w:ascii="宋体" w:hAnsi="宋体"/>
        </w:rPr>
        <w:t>请求报文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2362">
          <w:tblGrid>
            <w:gridCol w:w="108"/>
            <w:gridCol w:w="432"/>
            <w:gridCol w:w="1236"/>
            <w:gridCol w:w="108"/>
            <w:gridCol w:w="432"/>
            <w:gridCol w:w="622"/>
            <w:gridCol w:w="108"/>
            <w:gridCol w:w="432"/>
            <w:gridCol w:w="311"/>
            <w:gridCol w:w="108"/>
            <w:gridCol w:w="432"/>
            <w:gridCol w:w="3145"/>
            <w:gridCol w:w="108"/>
            <w:gridCol w:w="43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字段名称</w:t>
            </w:r>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类型</w:t>
            </w:r>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长度</w:t>
            </w:r>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issue_inst</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sz w:val="21"/>
                <w:szCs w:val="21"/>
              </w:rPr>
            </w:pPr>
            <w:r>
              <w:rPr>
                <w:rFonts w:hint="eastAsia" w:ascii="宋体" w:hAnsi="宋体" w:cs="宋体"/>
              </w:rPr>
              <w:t>发卡机构代码：读取用户卡15H文件获得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363" w:author="Hanchen HC14 Li" w:date="2021-11-19T11:2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364" w:author="Hanchen HC14 Li" w:date="2021-11-19T11:22:00Z"/>
                <w:rFonts w:ascii="宋体" w:hAnsi="宋体" w:cs="宋体"/>
                <w:sz w:val="21"/>
                <w:szCs w:val="21"/>
              </w:rPr>
            </w:pPr>
            <w:del w:id="2365" w:author="Hanchen HC14 Li" w:date="2021-11-19T11:22:00Z">
              <w:r>
                <w:rPr>
                  <w:rFonts w:ascii="宋体" w:hAnsi="宋体" w:cs="宋体"/>
                  <w:sz w:val="21"/>
                  <w:szCs w:val="21"/>
                </w:rPr>
                <w:delText>c</w:delText>
              </w:r>
            </w:del>
            <w:del w:id="2366" w:author="Hanchen HC14 Li" w:date="2021-11-19T11:22:00Z">
              <w:r>
                <w:rPr>
                  <w:rFonts w:hint="eastAsia" w:ascii="宋体" w:hAnsi="宋体" w:cs="宋体"/>
                  <w:sz w:val="21"/>
                  <w:szCs w:val="21"/>
                </w:rPr>
                <w:delText>ity_</w:delText>
              </w:r>
            </w:del>
            <w:del w:id="2367" w:author="Hanchen HC14 Li" w:date="2021-11-19T11:22: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368" w:author="Hanchen HC14 Li" w:date="2021-11-19T11:22:00Z"/>
                <w:rFonts w:ascii="宋体" w:hAnsi="宋体" w:cs="宋体"/>
                <w:sz w:val="21"/>
                <w:szCs w:val="21"/>
              </w:rPr>
            </w:pPr>
            <w:del w:id="2369" w:author="Hanchen HC14 Li" w:date="2021-11-19T11:22: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370" w:author="Hanchen HC14 Li" w:date="2021-11-19T11:22:00Z"/>
                <w:rFonts w:ascii="宋体" w:hAnsi="宋体" w:cs="宋体"/>
                <w:sz w:val="21"/>
                <w:szCs w:val="21"/>
              </w:rPr>
            </w:pPr>
            <w:del w:id="2371" w:author="Hanchen HC14 Li" w:date="2021-11-19T11:22: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372" w:author="Hanchen HC14 Li" w:date="2021-11-19T11:22:00Z"/>
                <w:rFonts w:ascii="宋体" w:hAnsi="宋体"/>
                <w:sz w:val="21"/>
                <w:szCs w:val="21"/>
              </w:rPr>
            </w:pPr>
            <w:del w:id="2373" w:author="Hanchen HC14 Li" w:date="2021-11-19T11:22:00Z">
              <w:r>
                <w:rPr>
                  <w:rFonts w:hint="eastAsia" w:ascii="宋体" w:hAnsi="宋体" w:cs="宋体"/>
                </w:rPr>
                <w:delText>城市代码：读取用户卡17H文件获取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375" w:author="Hanchen HC14 Li" w:date="2021-11-19T11: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2374" w:author="Hanchen HC14 Li" w:date="2021-11-19T11:00:00Z"/>
          <w:trPrChange w:id="2375" w:author="Hanchen HC14 Li" w:date="2021-11-19T11:00:00Z">
            <w:trPr>
              <w:gridBefore w:val="2"/>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376" w:author="Hanchen HC14 Li" w:date="2021-11-19T11:00: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377" w:author="Hanchen HC14 Li" w:date="2021-11-19T11:00:00Z"/>
                <w:rFonts w:ascii="宋体" w:hAnsi="宋体" w:cs="宋体"/>
                <w:sz w:val="21"/>
                <w:szCs w:val="21"/>
              </w:rPr>
            </w:pPr>
            <w:ins w:id="2378" w:author="Hanchen HC14 Li" w:date="2021-11-19T11:00: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2379" w:author="Hanchen HC14 Li" w:date="2021-11-19T11:00: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380" w:author="Hanchen HC14 Li" w:date="2021-11-19T11:00:00Z"/>
                <w:rFonts w:ascii="宋体" w:hAnsi="宋体" w:cs="宋体"/>
                <w:sz w:val="21"/>
                <w:szCs w:val="21"/>
              </w:rPr>
            </w:pPr>
            <w:ins w:id="2381" w:author="Hanchen HC14 Li" w:date="2021-11-19T11:00: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2382" w:author="Hanchen HC14 Li" w:date="2021-11-19T11:00: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383" w:author="Hanchen HC14 Li" w:date="2021-11-19T11:00:00Z"/>
                <w:rFonts w:ascii="宋体" w:hAnsi="宋体" w:cs="宋体"/>
                <w:sz w:val="21"/>
                <w:szCs w:val="21"/>
              </w:rPr>
            </w:pPr>
            <w:ins w:id="2384" w:author="Hanchen HC14 Li" w:date="2021-11-19T11:00: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385" w:author="Hanchen HC14 Li" w:date="2021-11-19T11:00: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386" w:author="Hanchen HC14 Li" w:date="2021-11-19T11:00:00Z"/>
                <w:rFonts w:ascii="宋体" w:hAnsi="宋体" w:cs="宋体"/>
              </w:rPr>
            </w:pPr>
            <w:ins w:id="2387" w:author="Hanchen HC14 Li" w:date="2021-11-19T11:00:00Z">
              <w:r>
                <w:rPr>
                  <w:rFonts w:hint="eastAsia" w:ascii="宋体" w:hAnsi="宋体" w:cs="宋体"/>
                </w:rPr>
                <w:t>终端编号</w:t>
              </w:r>
            </w:ins>
            <w:ins w:id="2388" w:author="Hanchen HC14 Li" w:date="2021-11-19T11:00:00Z">
              <w:del w:id="2389" w:author="Windows User" w:date="2021-11-22T17:27:00Z">
                <w:r>
                  <w:rPr>
                    <w:rFonts w:hint="eastAsia" w:ascii="宋体" w:hAnsi="宋体" w:cs="宋体"/>
                  </w:rPr>
                  <w:delText>:</w:delText>
                </w:r>
              </w:del>
            </w:ins>
            <w:ins w:id="2390" w:author="Hanchen HC14 Li" w:date="2021-11-19T11:00:00Z">
              <w:del w:id="2391" w:author="Windows User" w:date="2021-11-22T16:59: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393" w:author="Hanchen HC14 Li" w:date="2021-11-19T11: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2392" w:author="Hanchen HC14 Li" w:date="2021-11-19T11:00:00Z"/>
          <w:trPrChange w:id="2393" w:author="Hanchen HC14 Li" w:date="2021-11-19T11:00:00Z">
            <w:trPr>
              <w:gridBefore w:val="2"/>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394" w:author="Hanchen HC14 Li" w:date="2021-11-19T11:00: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395" w:author="Hanchen HC14 Li" w:date="2021-11-19T11:00:00Z"/>
                <w:rFonts w:ascii="宋体" w:hAnsi="宋体" w:cs="宋体"/>
                <w:sz w:val="21"/>
                <w:szCs w:val="21"/>
                <w:highlight w:val="yellow"/>
                <w:rPrChange w:id="2396" w:author="Hanchen HC14 Li" w:date="2021-11-19T14:54:00Z">
                  <w:rPr>
                    <w:ins w:id="2397" w:author="Hanchen HC14 Li" w:date="2021-11-19T11:00:00Z"/>
                    <w:rFonts w:ascii="宋体" w:hAnsi="宋体" w:cs="宋体"/>
                    <w:sz w:val="21"/>
                    <w:szCs w:val="21"/>
                  </w:rPr>
                </w:rPrChange>
              </w:rPr>
            </w:pPr>
            <w:ins w:id="2398" w:author="Hanchen HC14 Li" w:date="2021-11-19T11:00:00Z">
              <w:r>
                <w:rPr>
                  <w:rFonts w:ascii="宋体" w:hAnsi="宋体" w:cs="Arial"/>
                  <w:sz w:val="21"/>
                  <w:szCs w:val="21"/>
                  <w:highlight w:val="yellow"/>
                  <w:rPrChange w:id="2399" w:author="Hanchen HC14 Li" w:date="2021-11-19T14:54: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2400" w:author="Hanchen HC14 Li" w:date="2021-11-19T11:00: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401" w:author="Hanchen HC14 Li" w:date="2021-11-19T11:00:00Z"/>
                <w:rFonts w:ascii="宋体" w:hAnsi="宋体" w:cs="宋体"/>
                <w:sz w:val="21"/>
                <w:szCs w:val="21"/>
                <w:highlight w:val="yellow"/>
                <w:rPrChange w:id="2402" w:author="Hanchen HC14 Li" w:date="2021-11-19T14:54:00Z">
                  <w:rPr>
                    <w:ins w:id="2403" w:author="Hanchen HC14 Li" w:date="2021-11-19T11:00:00Z"/>
                    <w:rFonts w:ascii="宋体" w:hAnsi="宋体" w:cs="宋体"/>
                    <w:sz w:val="21"/>
                    <w:szCs w:val="21"/>
                  </w:rPr>
                </w:rPrChange>
              </w:rPr>
            </w:pPr>
            <w:ins w:id="2404" w:author="Hanchen HC14 Li" w:date="2021-11-19T11:00:00Z">
              <w:r>
                <w:rPr>
                  <w:rFonts w:ascii="宋体" w:hAnsi="宋体" w:cs="宋体"/>
                  <w:highlight w:val="yellow"/>
                  <w:rPrChange w:id="2405" w:author="Hanchen HC14 Li" w:date="2021-11-19T14:54: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2406" w:author="Hanchen HC14 Li" w:date="2021-11-19T11:00: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407" w:author="Hanchen HC14 Li" w:date="2021-11-19T11:00:00Z"/>
                <w:rFonts w:ascii="宋体" w:hAnsi="宋体" w:cs="宋体"/>
                <w:sz w:val="21"/>
                <w:szCs w:val="21"/>
                <w:highlight w:val="yellow"/>
                <w:rPrChange w:id="2408" w:author="Hanchen HC14 Li" w:date="2021-11-19T14:54:00Z">
                  <w:rPr>
                    <w:ins w:id="2409" w:author="Hanchen HC14 Li" w:date="2021-11-19T11:00:00Z"/>
                    <w:rFonts w:ascii="宋体" w:hAnsi="宋体" w:cs="宋体"/>
                    <w:sz w:val="21"/>
                    <w:szCs w:val="21"/>
                  </w:rPr>
                </w:rPrChange>
              </w:rPr>
            </w:pPr>
            <w:ins w:id="2410" w:author="Hanchen HC14 Li" w:date="2021-11-19T11:00:00Z">
              <w:r>
                <w:rPr>
                  <w:rFonts w:ascii="宋体" w:hAnsi="宋体" w:cs="宋体"/>
                  <w:highlight w:val="yellow"/>
                  <w:rPrChange w:id="2411" w:author="Hanchen HC14 Li" w:date="2021-11-19T14:54: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412" w:author="Hanchen HC14 Li" w:date="2021-11-19T11:00: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413" w:author="Hanchen HC14 Li" w:date="2021-11-19T11:00:00Z"/>
                <w:rFonts w:ascii="宋体" w:hAnsi="宋体" w:cs="宋体"/>
              </w:rPr>
            </w:pPr>
            <w:ins w:id="2414" w:author="Hanchen HC14 Li" w:date="2021-11-19T11:00:00Z">
              <w:r>
                <w:rPr>
                  <w:rFonts w:hint="eastAsia" w:ascii="宋体" w:hAnsi="宋体" w:cs="宋体"/>
                  <w:highlight w:val="yellow"/>
                  <w:rPrChange w:id="2415" w:author="Hanchen HC14 Li" w:date="2021-11-19T14:54: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c</w:t>
            </w:r>
            <w:r>
              <w:rPr>
                <w:rFonts w:hint="eastAsia" w:ascii="宋体" w:hAnsi="宋体" w:cs="宋体"/>
                <w:color w:val="000000"/>
                <w:sz w:val="21"/>
                <w:szCs w:val="21"/>
              </w:rPr>
              <w:t>ard_no</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10</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卡应用序列号：读取用户卡15H文件获取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hint="eastAsia" w:ascii="宋体" w:hAnsi="宋体" w:cs="宋体"/>
                <w:color w:val="000000"/>
                <w:sz w:val="21"/>
                <w:szCs w:val="21"/>
              </w:rPr>
              <w:t>card</w:t>
            </w:r>
            <w:r>
              <w:rPr>
                <w:rFonts w:ascii="宋体" w:hAnsi="宋体" w:cs="宋体"/>
                <w:color w:val="000000"/>
                <w:sz w:val="21"/>
                <w:szCs w:val="21"/>
              </w:rPr>
              <w:t>_</w:t>
            </w:r>
            <w:r>
              <w:rPr>
                <w:rFonts w:hint="eastAsia" w:ascii="宋体" w:hAnsi="宋体" w:cs="宋体"/>
                <w:color w:val="000000"/>
                <w:sz w:val="21"/>
                <w:szCs w:val="21"/>
              </w:rPr>
              <w:t>type</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卡类型：读取用户卡17H文件获取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416" w:author="Hanchen HC14 Li" w:date="2021-11-19T11:0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417" w:author="Hanchen HC14 Li" w:date="2021-11-19T11:01:00Z"/>
                <w:rFonts w:ascii="宋体" w:hAnsi="宋体" w:cs="宋体"/>
                <w:color w:val="000000"/>
                <w:sz w:val="21"/>
                <w:szCs w:val="21"/>
              </w:rPr>
            </w:pPr>
            <w:del w:id="2418" w:author="Hanchen HC14 Li" w:date="2021-11-19T11:00: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419" w:author="Hanchen HC14 Li" w:date="2021-11-19T11:01:00Z"/>
                <w:rFonts w:ascii="宋体" w:hAnsi="宋体" w:cs="宋体"/>
                <w:sz w:val="21"/>
                <w:szCs w:val="21"/>
              </w:rPr>
            </w:pPr>
            <w:del w:id="2420" w:author="Hanchen HC14 Li" w:date="2021-11-19T11:00: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421" w:author="Hanchen HC14 Li" w:date="2021-11-19T11:01:00Z"/>
                <w:rFonts w:ascii="宋体" w:hAnsi="宋体" w:cs="宋体"/>
                <w:sz w:val="21"/>
                <w:szCs w:val="21"/>
              </w:rPr>
            </w:pPr>
            <w:del w:id="2422" w:author="Hanchen HC14 Li" w:date="2021-11-19T11:00: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423" w:author="Hanchen HC14 Li" w:date="2021-11-19T11:01:00Z"/>
                <w:rFonts w:ascii="宋体" w:hAnsi="宋体"/>
                <w:sz w:val="21"/>
                <w:szCs w:val="21"/>
              </w:rPr>
            </w:pPr>
            <w:del w:id="2424" w:author="Hanchen HC14 Li" w:date="2021-11-19T11:00: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426" w:author="luffy" w:date="2021-11-22T22:54: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2425" w:author="luffy" w:date="2021-11-22T22:54:00Z"/>
          <w:trPrChange w:id="2426" w:author="luffy" w:date="2021-11-22T22:54:00Z">
            <w:trPr>
              <w:gridBefore w:val="1"/>
              <w:gridAfter w:val="1"/>
              <w:wBefore w:w="108" w:type="dxa"/>
              <w:wAfter w:w="432"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427" w:author="luffy" w:date="2021-11-22T22:54: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428" w:author="luffy" w:date="2021-11-22T22:54:00Z"/>
                <w:rFonts w:ascii="宋体" w:hAnsi="宋体" w:cs="宋体"/>
                <w:color w:val="000000"/>
                <w:sz w:val="21"/>
                <w:szCs w:val="21"/>
              </w:rPr>
            </w:pPr>
            <w:ins w:id="2429" w:author="luffy" w:date="2021-11-22T22:54:00Z">
              <w:r>
                <w:rPr>
                  <w:rFonts w:ascii="宋体" w:hAnsi="宋体" w:cs="宋体"/>
                  <w:color w:val="000000"/>
                  <w:sz w:val="21"/>
                  <w:szCs w:val="21"/>
                </w:rPr>
                <w:t>merchant</w:t>
              </w:r>
            </w:ins>
            <w:ins w:id="2430" w:author="luffy" w:date="2021-11-22T22:54:00Z">
              <w:r>
                <w:rPr>
                  <w:rFonts w:hint="eastAsia" w:ascii="宋体" w:hAnsi="宋体" w:cs="宋体"/>
                  <w:color w:val="000000"/>
                  <w:sz w:val="21"/>
                  <w:szCs w:val="21"/>
                </w:rPr>
                <w:t>_</w:t>
              </w:r>
            </w:ins>
            <w:ins w:id="2431" w:author="luffy" w:date="2021-11-22T22:54:00Z">
              <w:r>
                <w:rPr>
                  <w:rFonts w:ascii="宋体" w:hAnsi="宋体" w:cs="宋体"/>
                  <w:color w:val="000000"/>
                  <w:sz w:val="21"/>
                  <w:szCs w:val="21"/>
                </w:rPr>
                <w:t>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2432" w:author="luffy" w:date="2021-11-22T22:54: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2433" w:author="luffy" w:date="2021-11-22T22:54:00Z"/>
                <w:rFonts w:ascii="宋体" w:hAnsi="宋体" w:cs="宋体"/>
              </w:rPr>
            </w:pPr>
            <w:ins w:id="2434" w:author="luffy" w:date="2021-11-22T22:54: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2435" w:author="luffy" w:date="2021-11-22T22:54:00Z">
              <w:tcPr>
                <w:tcW w:w="851"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2436" w:author="luffy" w:date="2021-11-22T22:54:00Z"/>
                <w:rFonts w:ascii="宋体" w:hAnsi="宋体" w:cs="宋体"/>
              </w:rPr>
            </w:pPr>
            <w:ins w:id="2437" w:author="luffy" w:date="2021-11-22T22:54:00Z">
              <w:r>
                <w:rPr>
                  <w:rFonts w:ascii="宋体" w:hAnsi="宋体" w:cs="宋体"/>
                  <w:sz w:val="21"/>
                  <w:szCs w:val="21"/>
                </w:rPr>
                <w:t>20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438" w:author="luffy" w:date="2021-11-22T22:54: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439" w:author="luffy" w:date="2021-11-22T22:54:00Z"/>
                <w:rFonts w:ascii="宋体" w:hAnsi="宋体" w:cs="宋体"/>
              </w:rPr>
            </w:pPr>
            <w:ins w:id="2440" w:author="luffy" w:date="2021-11-22T22:54:00Z">
              <w:r>
                <w:rPr>
                  <w:rFonts w:hint="eastAsia" w:ascii="宋体" w:hAnsi="宋体" w:cs="宋体"/>
                </w:rPr>
                <w:t>商户</w:t>
              </w:r>
              <w:commentRangeStart w:id="1"/>
              <w:r>
                <w:rPr>
                  <w:rFonts w:hint="eastAsia" w:ascii="宋体" w:hAnsi="宋体" w:cs="宋体"/>
                </w:rPr>
                <w:t>号</w:t>
              </w:r>
              <w:commentRangeEnd w:id="1"/>
            </w:ins>
            <w:ins w:id="2441" w:author="luffy" w:date="2021-11-22T22:54:00Z">
              <w:r>
                <w:rPr>
                  <w:rStyle w:val="33"/>
                </w:rPr>
                <w:commentReference w:id="1"/>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hint="eastAsia" w:ascii="宋体" w:hAnsi="宋体" w:cs="宋体"/>
                <w:color w:val="000000"/>
                <w:sz w:val="21"/>
                <w:szCs w:val="21"/>
              </w:rPr>
              <w:t>r</w:t>
            </w:r>
            <w:r>
              <w:rPr>
                <w:rFonts w:ascii="宋体" w:hAnsi="宋体" w:cs="宋体"/>
                <w:color w:val="000000"/>
                <w:sz w:val="21"/>
                <w:szCs w:val="21"/>
              </w:rPr>
              <w:t>andom</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随机数：获取卡的4字节随机数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algorithm_id</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ascii="宋体" w:hAnsi="宋体" w:cs="宋体"/>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加密算法标识: 00国际/01国密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442" w:author="zhouliang" w:date="2021-11-08T09: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443" w:author="zhouliang" w:date="2021-11-08T09:44:00Z"/>
                <w:rFonts w:ascii="宋体" w:hAnsi="宋体" w:cs="宋体"/>
                <w:color w:val="000000"/>
                <w:sz w:val="21"/>
                <w:szCs w:val="21"/>
              </w:rPr>
            </w:pPr>
            <w:ins w:id="2444" w:author="zhouliang" w:date="2021-11-08T09:44:00Z">
              <w:del w:id="2445" w:author="Windows User" w:date="2021-11-09T11:35:00Z">
                <w:r>
                  <w:rPr>
                    <w:rFonts w:hint="eastAsia" w:ascii="宋体" w:hAnsi="宋体" w:cs="宋体"/>
                    <w:color w:val="000000"/>
                    <w:sz w:val="21"/>
                    <w:szCs w:val="21"/>
                  </w:rPr>
                  <w:delText>地区代码</w:delText>
                </w:r>
              </w:del>
            </w:ins>
            <w:ins w:id="2446" w:author="Windows User" w:date="2021-11-09T11:35:00Z">
              <w:r>
                <w:rPr>
                  <w:rFonts w:hint="eastAsia" w:ascii="宋体" w:hAnsi="宋体" w:cs="宋体"/>
                  <w:color w:val="000000"/>
                  <w:sz w:val="21"/>
                  <w:szCs w:val="21"/>
                </w:rPr>
                <w:t>region</w:t>
              </w:r>
            </w:ins>
            <w:ins w:id="2447" w:author="Windows User" w:date="2021-11-09T11:35:00Z">
              <w:r>
                <w:rPr>
                  <w:rFonts w:ascii="宋体" w:hAnsi="宋体" w:cs="宋体"/>
                  <w:color w:val="000000"/>
                  <w:sz w:val="21"/>
                  <w:szCs w:val="21"/>
                </w:rPr>
                <w:t>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448" w:author="zhouliang" w:date="2021-11-08T09:44:00Z"/>
                <w:rFonts w:ascii="宋体" w:hAnsi="宋体" w:cs="宋体"/>
              </w:rPr>
            </w:pPr>
            <w:ins w:id="2449" w:author="Windows User" w:date="2021-11-09T11:34:00Z">
              <w:r>
                <w:rPr>
                  <w:rFonts w:hint="eastAsia" w:ascii="宋体" w:hAnsi="宋体" w:cs="宋体"/>
                </w:rPr>
                <w:t>HEX</w:t>
              </w:r>
            </w:ins>
            <w:ins w:id="2450" w:author="zhouliang" w:date="2021-11-08T09:44:00Z">
              <w:del w:id="2451" w:author="Windows User" w:date="2021-11-09T11:34: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452" w:author="zhouliang" w:date="2021-11-08T09:44:00Z"/>
                <w:rFonts w:ascii="宋体" w:hAnsi="宋体" w:cs="宋体"/>
              </w:rPr>
            </w:pPr>
            <w:ins w:id="2453" w:author="zhouliang" w:date="2021-11-08T09:44:00Z">
              <w:r>
                <w:rPr>
                  <w:rFonts w:hint="eastAsia" w:ascii="宋体" w:hAnsi="宋体" w:cs="宋体"/>
                </w:rPr>
                <w:t>1</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454" w:author="zhouliang" w:date="2021-11-08T09:44:00Z"/>
                <w:rFonts w:ascii="宋体" w:hAnsi="宋体" w:cs="宋体"/>
              </w:rPr>
            </w:pPr>
            <w:ins w:id="2455" w:author="Windows User" w:date="2021-11-09T11:35:00Z">
              <w:r>
                <w:rPr>
                  <w:rFonts w:hint="eastAsia" w:ascii="宋体" w:hAnsi="宋体" w:cs="宋体"/>
                  <w:color w:val="000000"/>
                  <w:sz w:val="21"/>
                  <w:szCs w:val="21"/>
                </w:rPr>
                <w:t>地区代码，</w:t>
              </w:r>
            </w:ins>
            <w:ins w:id="2456" w:author="zhouliang" w:date="2021-11-08T09:44:00Z">
              <w:r>
                <w:rPr>
                  <w:rFonts w:hint="eastAsia" w:ascii="宋体" w:hAnsi="宋体" w:cs="宋体"/>
                </w:rPr>
                <w:t>0</w:t>
              </w:r>
            </w:ins>
            <w:ins w:id="2457" w:author="zhouliang" w:date="2021-11-08T09:44:00Z">
              <w:r>
                <w:rPr>
                  <w:rFonts w:ascii="宋体" w:hAnsi="宋体" w:cs="宋体"/>
                </w:rPr>
                <w:t>0-99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458" w:author="zhouliang" w:date="2021-11-08T09: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459" w:author="zhouliang" w:date="2021-11-08T09:44:00Z"/>
                <w:rFonts w:ascii="宋体" w:hAnsi="宋体" w:cs="宋体"/>
                <w:color w:val="000000"/>
                <w:sz w:val="21"/>
                <w:szCs w:val="21"/>
              </w:rPr>
            </w:pPr>
            <w:ins w:id="2460" w:author="zhouliang" w:date="2021-11-08T09:44:00Z">
              <w:del w:id="2461" w:author="Windows User" w:date="2021-11-09T11:36:00Z">
                <w:r>
                  <w:rPr>
                    <w:rFonts w:hint="eastAsia" w:ascii="宋体" w:hAnsi="宋体" w:cs="宋体"/>
                    <w:color w:val="000000"/>
                    <w:sz w:val="21"/>
                    <w:szCs w:val="21"/>
                  </w:rPr>
                  <w:delText>卡种类型</w:delText>
                </w:r>
              </w:del>
            </w:ins>
            <w:ins w:id="2462" w:author="Windows User" w:date="2021-11-09T11:36:00Z">
              <w:r>
                <w:rPr>
                  <w:rFonts w:hint="eastAsia" w:ascii="宋体" w:hAnsi="宋体" w:cs="宋体"/>
                  <w:color w:val="000000"/>
                  <w:sz w:val="21"/>
                  <w:szCs w:val="21"/>
                </w:rPr>
                <w:t>c</w:t>
              </w:r>
            </w:ins>
            <w:ins w:id="2463" w:author="Windows User" w:date="2021-11-09T11:36:00Z">
              <w:r>
                <w:rPr>
                  <w:rFonts w:ascii="宋体" w:hAnsi="宋体" w:cs="宋体"/>
                  <w:color w:val="000000"/>
                  <w:sz w:val="21"/>
                  <w:szCs w:val="21"/>
                </w:rPr>
                <w:t>ard_species</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464" w:author="zhouliang" w:date="2021-11-08T09:44:00Z"/>
                <w:rFonts w:ascii="宋体" w:hAnsi="宋体" w:cs="宋体"/>
              </w:rPr>
            </w:pPr>
            <w:ins w:id="2465" w:author="Windows User" w:date="2021-11-09T11:35:00Z">
              <w:r>
                <w:rPr>
                  <w:rFonts w:hint="eastAsia" w:ascii="宋体" w:hAnsi="宋体" w:cs="宋体"/>
                  <w:sz w:val="21"/>
                  <w:szCs w:val="21"/>
                </w:rPr>
                <w:t>String</w:t>
              </w:r>
            </w:ins>
            <w:ins w:id="2466" w:author="zhouliang" w:date="2021-11-08T09:44:00Z">
              <w:del w:id="2467" w:author="Windows User" w:date="2021-11-09T11:35: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468" w:author="zhouliang" w:date="2021-11-08T09:44:00Z"/>
                <w:rFonts w:ascii="宋体" w:hAnsi="宋体" w:cs="宋体"/>
              </w:rPr>
            </w:pPr>
            <w:ins w:id="2469" w:author="zhouliang" w:date="2021-11-08T09:44:00Z">
              <w:del w:id="2470" w:author="Windows User" w:date="2021-11-09T11:35:00Z">
                <w:r>
                  <w:rPr>
                    <w:rFonts w:hint="eastAsia" w:ascii="宋体" w:hAnsi="宋体" w:cs="宋体"/>
                  </w:rPr>
                  <w:delText>2</w:delText>
                </w:r>
              </w:del>
            </w:ins>
            <w:ins w:id="2471" w:author="Windows User" w:date="2021-11-09T11:35:00Z">
              <w:r>
                <w:rPr>
                  <w:rFonts w:ascii="宋体" w:hAnsi="宋体" w:cs="宋体"/>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472" w:author="zhouliang" w:date="2021-11-08T09:44:00Z"/>
                <w:rFonts w:ascii="宋体" w:hAnsi="宋体" w:cs="宋体"/>
              </w:rPr>
            </w:pPr>
            <w:ins w:id="2473" w:author="Windows User" w:date="2021-11-09T11:35:00Z">
              <w:r>
                <w:rPr>
                  <w:rFonts w:hint="eastAsia" w:ascii="宋体" w:hAnsi="宋体" w:cs="宋体"/>
                  <w:color w:val="000000"/>
                  <w:sz w:val="21"/>
                  <w:szCs w:val="21"/>
                </w:rPr>
                <w:t>卡种类型，</w:t>
              </w:r>
            </w:ins>
            <w:ins w:id="2474" w:author="zhouliang" w:date="2021-11-08T09:44:00Z">
              <w:r>
                <w:rPr>
                  <w:rFonts w:hint="eastAsia" w:ascii="宋体" w:hAnsi="宋体" w:cs="宋体"/>
                </w:rPr>
                <w:t>例:0210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475" w:author="Hanchen HC14 Li" w:date="2021-11-19T14:3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476" w:author="Hanchen HC14 Li" w:date="2021-11-19T14:35:00Z"/>
                <w:rFonts w:ascii="宋体" w:hAnsi="宋体" w:cs="宋体"/>
                <w:color w:val="000000"/>
                <w:sz w:val="21"/>
                <w:szCs w:val="21"/>
                <w:highlight w:val="yellow"/>
                <w:rPrChange w:id="2477" w:author="Hanchen HC14 Li" w:date="2021-11-19T14:54:00Z">
                  <w:rPr>
                    <w:ins w:id="2478" w:author="Hanchen HC14 Li" w:date="2021-11-19T14:35:00Z"/>
                    <w:rFonts w:ascii="宋体" w:hAnsi="宋体" w:cs="宋体"/>
                    <w:color w:val="000000"/>
                    <w:sz w:val="21"/>
                    <w:szCs w:val="21"/>
                  </w:rPr>
                </w:rPrChange>
              </w:rPr>
            </w:pPr>
            <w:ins w:id="2479" w:author="Hanchen HC14 Li" w:date="2021-11-19T14:35:00Z">
              <w:r>
                <w:rPr>
                  <w:rFonts w:ascii="宋体" w:hAnsi="宋体" w:cs="宋体"/>
                  <w:color w:val="000000"/>
                  <w:sz w:val="21"/>
                  <w:szCs w:val="21"/>
                  <w:highlight w:val="yellow"/>
                  <w:rPrChange w:id="2480" w:author="Hanchen HC14 Li" w:date="2021-11-19T14:54:00Z">
                    <w:rPr>
                      <w:rFonts w:ascii="宋体" w:hAnsi="宋体" w:cs="宋体"/>
                      <w:color w:val="000000"/>
                      <w:sz w:val="21"/>
                      <w:szCs w:val="21"/>
                    </w:rPr>
                  </w:rPrChange>
                </w:rPr>
                <w:t>order_no</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481" w:author="Hanchen HC14 Li" w:date="2021-11-19T14:35:00Z"/>
                <w:rFonts w:ascii="宋体" w:hAnsi="宋体" w:cs="宋体"/>
                <w:sz w:val="21"/>
                <w:szCs w:val="21"/>
                <w:highlight w:val="yellow"/>
                <w:rPrChange w:id="2482" w:author="Hanchen HC14 Li" w:date="2021-11-19T14:54:00Z">
                  <w:rPr>
                    <w:ins w:id="2483" w:author="Hanchen HC14 Li" w:date="2021-11-19T14:35:00Z"/>
                    <w:rFonts w:ascii="宋体" w:hAnsi="宋体" w:cs="宋体"/>
                    <w:sz w:val="21"/>
                    <w:szCs w:val="21"/>
                  </w:rPr>
                </w:rPrChange>
              </w:rPr>
            </w:pPr>
            <w:ins w:id="2484" w:author="Hanchen HC14 Li" w:date="2021-11-19T14:36:00Z">
              <w:r>
                <w:rPr>
                  <w:rFonts w:ascii="宋体" w:hAnsi="宋体" w:cs="宋体"/>
                  <w:sz w:val="21"/>
                  <w:szCs w:val="21"/>
                  <w:highlight w:val="yellow"/>
                  <w:rPrChange w:id="2485" w:author="Hanchen HC14 Li" w:date="2021-11-19T14:54:00Z">
                    <w:rPr>
                      <w:rFonts w:ascii="宋体" w:hAnsi="宋体" w:cs="宋体"/>
                      <w:sz w:val="21"/>
                      <w:szCs w:val="21"/>
                    </w:rPr>
                  </w:rPrChange>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486" w:author="Hanchen HC14 Li" w:date="2021-11-19T14:35:00Z"/>
                <w:rFonts w:ascii="宋体" w:hAnsi="宋体" w:cs="宋体"/>
                <w:highlight w:val="yellow"/>
                <w:rPrChange w:id="2487" w:author="Hanchen HC14 Li" w:date="2021-11-19T14:54:00Z">
                  <w:rPr>
                    <w:ins w:id="2488" w:author="Hanchen HC14 Li" w:date="2021-11-19T14:35:00Z"/>
                    <w:rFonts w:ascii="宋体" w:hAnsi="宋体" w:cs="宋体"/>
                  </w:rPr>
                </w:rPrChange>
              </w:rPr>
            </w:pPr>
            <w:ins w:id="2489" w:author="Windows User" w:date="2021-11-22T16:57:00Z">
              <w:r>
                <w:rPr>
                  <w:rFonts w:ascii="宋体" w:hAnsi="宋体" w:cs="宋体"/>
                  <w:highlight w:val="yellow"/>
                </w:rPr>
                <w:t>34</w:t>
              </w:r>
            </w:ins>
            <w:ins w:id="2490" w:author="Hanchen HC14 Li" w:date="2021-11-19T14:41:00Z">
              <w:del w:id="2491" w:author="Windows User" w:date="2021-11-22T16:57:00Z">
                <w:r>
                  <w:rPr>
                    <w:rFonts w:ascii="宋体" w:hAnsi="宋体" w:cs="宋体"/>
                    <w:highlight w:val="yellow"/>
                    <w:rPrChange w:id="2492" w:author="Hanchen HC14 Li" w:date="2021-11-19T14:54: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493" w:author="Hanchen HC14 Li" w:date="2021-11-19T14:40:00Z"/>
                <w:rFonts w:ascii="宋体" w:hAnsi="宋体" w:cs="宋体"/>
                <w:color w:val="000000"/>
                <w:sz w:val="21"/>
                <w:szCs w:val="21"/>
                <w:highlight w:val="yellow"/>
                <w:rPrChange w:id="2494" w:author="Hanchen HC14 Li" w:date="2021-11-19T14:54:00Z">
                  <w:rPr>
                    <w:ins w:id="2495" w:author="Hanchen HC14 Li" w:date="2021-11-19T14:40:00Z"/>
                    <w:rFonts w:ascii="宋体" w:hAnsi="宋体" w:cs="宋体"/>
                    <w:color w:val="000000"/>
                    <w:sz w:val="21"/>
                    <w:szCs w:val="21"/>
                  </w:rPr>
                </w:rPrChange>
              </w:rPr>
            </w:pPr>
            <w:ins w:id="2496" w:author="Hanchen HC14 Li" w:date="2021-11-19T14:40:00Z">
              <w:r>
                <w:rPr>
                  <w:rFonts w:hint="eastAsia" w:ascii="宋体" w:hAnsi="宋体" w:cs="宋体"/>
                  <w:color w:val="000000"/>
                  <w:sz w:val="21"/>
                  <w:szCs w:val="21"/>
                  <w:highlight w:val="yellow"/>
                  <w:rPrChange w:id="2497" w:author="Hanchen HC14 Li" w:date="2021-11-19T14:54:00Z">
                    <w:rPr>
                      <w:rFonts w:hint="eastAsia" w:ascii="宋体" w:hAnsi="宋体" w:cs="宋体"/>
                      <w:color w:val="000000"/>
                      <w:sz w:val="21"/>
                      <w:szCs w:val="21"/>
                    </w:rPr>
                  </w:rPrChange>
                </w:rPr>
                <w:t>全局唯一。确定</w:t>
              </w:r>
            </w:ins>
            <w:ins w:id="2498" w:author="Hanchen HC14 Li" w:date="2021-11-19T14:41:00Z">
              <w:r>
                <w:rPr>
                  <w:rFonts w:hint="eastAsia" w:ascii="宋体" w:hAnsi="宋体" w:cs="宋体"/>
                  <w:color w:val="000000"/>
                  <w:sz w:val="21"/>
                  <w:szCs w:val="21"/>
                  <w:highlight w:val="yellow"/>
                  <w:rPrChange w:id="2499" w:author="Hanchen HC14 Li" w:date="2021-11-19T14:54:00Z">
                    <w:rPr>
                      <w:rFonts w:hint="eastAsia" w:ascii="宋体" w:hAnsi="宋体" w:cs="宋体"/>
                      <w:color w:val="000000"/>
                      <w:sz w:val="21"/>
                      <w:szCs w:val="21"/>
                    </w:rPr>
                  </w:rPrChange>
                </w:rPr>
                <w:t>唯一</w:t>
              </w:r>
            </w:ins>
            <w:ins w:id="2500" w:author="Hanchen HC14 Li" w:date="2021-11-19T14:40:00Z">
              <w:r>
                <w:rPr>
                  <w:rFonts w:hint="eastAsia" w:ascii="宋体" w:hAnsi="宋体" w:cs="宋体"/>
                  <w:color w:val="000000"/>
                  <w:sz w:val="21"/>
                  <w:szCs w:val="21"/>
                  <w:highlight w:val="yellow"/>
                  <w:rPrChange w:id="2501" w:author="Hanchen HC14 Li" w:date="2021-11-19T14:54:00Z">
                    <w:rPr>
                      <w:rFonts w:hint="eastAsia" w:ascii="宋体" w:hAnsi="宋体" w:cs="宋体"/>
                      <w:color w:val="000000"/>
                      <w:sz w:val="21"/>
                      <w:szCs w:val="21"/>
                    </w:rPr>
                  </w:rPrChange>
                </w:rPr>
                <w:t>一</w:t>
              </w:r>
            </w:ins>
            <w:ins w:id="2502" w:author="Hanchen HC14 Li" w:date="2021-11-19T14:40:00Z">
              <w:r>
                <w:rPr>
                  <w:rFonts w:hint="eastAsia" w:ascii="宋体" w:hAnsi="宋体" w:cs="宋体"/>
                  <w:color w:val="000000"/>
                  <w:sz w:val="21"/>
                  <w:szCs w:val="21"/>
                  <w:highlight w:val="yellow"/>
                  <w:rPrChange w:id="2503" w:author="Hanchen HC14 Li" w:date="2021-11-19T14:54:00Z">
                    <w:rPr>
                      <w:rFonts w:hint="eastAsia" w:ascii="宋体" w:hAnsi="宋体" w:cs="宋体"/>
                      <w:color w:val="000000"/>
                      <w:sz w:val="21"/>
                      <w:szCs w:val="21"/>
                    </w:rPr>
                  </w:rPrChange>
                </w:rPr>
                <w:t>笔交易</w:t>
              </w:r>
            </w:ins>
            <w:ins w:id="2504" w:author="Hanchen HC14 Li" w:date="2021-11-19T14:41:00Z">
              <w:r>
                <w:rPr>
                  <w:rFonts w:hint="eastAsia" w:ascii="宋体" w:hAnsi="宋体" w:cs="宋体"/>
                  <w:color w:val="000000"/>
                  <w:sz w:val="21"/>
                  <w:szCs w:val="21"/>
                  <w:highlight w:val="yellow"/>
                  <w:rPrChange w:id="2505" w:author="Hanchen HC14 Li" w:date="2021-11-19T14:54:00Z">
                    <w:rPr>
                      <w:rFonts w:hint="eastAsia" w:ascii="宋体" w:hAnsi="宋体" w:cs="宋体"/>
                      <w:color w:val="000000"/>
                      <w:sz w:val="21"/>
                      <w:szCs w:val="21"/>
                    </w:rPr>
                  </w:rPrChange>
                </w:rPr>
                <w:t>，业务</w:t>
              </w:r>
            </w:ins>
            <w:ins w:id="2506" w:author="Hanchen HC14 Li" w:date="2021-11-19T14:41:00Z">
              <w:r>
                <w:rPr>
                  <w:rFonts w:hint="eastAsia" w:ascii="宋体" w:hAnsi="宋体" w:cs="宋体"/>
                  <w:color w:val="000000"/>
                  <w:sz w:val="21"/>
                  <w:szCs w:val="21"/>
                  <w:highlight w:val="yellow"/>
                  <w:rPrChange w:id="2507" w:author="Hanchen HC14 Li" w:date="2021-11-19T14:54:00Z">
                    <w:rPr>
                      <w:rFonts w:hint="eastAsia" w:ascii="宋体" w:hAnsi="宋体" w:cs="宋体"/>
                      <w:color w:val="000000"/>
                      <w:sz w:val="21"/>
                      <w:szCs w:val="21"/>
                    </w:rPr>
                  </w:rPrChange>
                </w:rPr>
                <w:t>幂</w:t>
              </w:r>
            </w:ins>
            <w:ins w:id="2508" w:author="Hanchen HC14 Li" w:date="2021-11-19T14:41:00Z">
              <w:r>
                <w:rPr>
                  <w:rFonts w:hint="eastAsia" w:ascii="宋体" w:hAnsi="宋体" w:cs="宋体"/>
                  <w:color w:val="000000"/>
                  <w:sz w:val="21"/>
                  <w:szCs w:val="21"/>
                  <w:highlight w:val="yellow"/>
                  <w:rPrChange w:id="2509" w:author="Hanchen HC14 Li" w:date="2021-11-19T14:54:00Z">
                    <w:rPr>
                      <w:rFonts w:hint="eastAsia" w:ascii="宋体" w:hAnsi="宋体" w:cs="宋体"/>
                      <w:color w:val="000000"/>
                      <w:sz w:val="21"/>
                      <w:szCs w:val="21"/>
                    </w:rPr>
                  </w:rPrChange>
                </w:rPr>
                <w:t>等性判断。</w:t>
              </w:r>
            </w:ins>
          </w:p>
          <w:p>
            <w:pPr>
              <w:rPr>
                <w:ins w:id="2510" w:author="Hanchen HC14 Li" w:date="2021-11-19T14:40:00Z"/>
                <w:del w:id="2511" w:author="Windows User" w:date="2021-11-22T16:58:00Z"/>
                <w:rFonts w:ascii="宋体" w:hAnsi="宋体" w:cs="宋体"/>
                <w:color w:val="000000"/>
                <w:sz w:val="21"/>
                <w:szCs w:val="21"/>
                <w:highlight w:val="yellow"/>
                <w:rPrChange w:id="2512" w:author="Hanchen HC14 Li" w:date="2021-11-19T14:54:00Z">
                  <w:rPr>
                    <w:ins w:id="2513" w:author="Hanchen HC14 Li" w:date="2021-11-19T14:40:00Z"/>
                    <w:del w:id="2514" w:author="Windows User" w:date="2021-11-22T16:58:00Z"/>
                    <w:rFonts w:ascii="宋体" w:hAnsi="宋体" w:cs="宋体"/>
                    <w:color w:val="000000"/>
                    <w:sz w:val="21"/>
                    <w:szCs w:val="21"/>
                  </w:rPr>
                </w:rPrChange>
              </w:rPr>
            </w:pPr>
            <w:ins w:id="2515" w:author="Hanchen HC14 Li" w:date="2021-11-19T14:40:00Z">
              <w:del w:id="2516" w:author="Windows User" w:date="2021-11-22T16:58:00Z">
                <w:r>
                  <w:rPr>
                    <w:rFonts w:hint="eastAsia" w:ascii="宋体" w:hAnsi="宋体" w:cs="宋体"/>
                    <w:color w:val="000000"/>
                    <w:sz w:val="21"/>
                    <w:szCs w:val="21"/>
                    <w:highlight w:val="yellow"/>
                    <w:rPrChange w:id="2517" w:author="Hanchen HC14 Li" w:date="2021-11-19T14:54:00Z">
                      <w:rPr>
                        <w:rFonts w:hint="eastAsia" w:ascii="宋体" w:hAnsi="宋体" w:cs="宋体"/>
                        <w:color w:val="000000"/>
                        <w:sz w:val="21"/>
                        <w:szCs w:val="21"/>
                      </w:rPr>
                    </w:rPrChange>
                  </w:rPr>
                  <w:delText>举例：</w:delText>
                </w:r>
              </w:del>
            </w:ins>
            <w:ins w:id="2518" w:author="Hanchen HC14 Li" w:date="2021-11-19T14:40:00Z">
              <w:del w:id="2519" w:author="Windows User" w:date="2021-11-22T16:58:00Z">
                <w:r>
                  <w:rPr>
                    <w:rFonts w:ascii="宋体" w:hAnsi="宋体" w:cs="宋体"/>
                    <w:color w:val="000000"/>
                    <w:sz w:val="21"/>
                    <w:szCs w:val="21"/>
                    <w:highlight w:val="yellow"/>
                    <w:rPrChange w:id="2520" w:author="Hanchen HC14 Li" w:date="2021-11-19T14:54:00Z">
                      <w:rPr>
                        <w:rFonts w:ascii="宋体" w:hAnsi="宋体" w:cs="宋体"/>
                        <w:color w:val="000000"/>
                        <w:sz w:val="21"/>
                        <w:szCs w:val="21"/>
                      </w:rPr>
                    </w:rPrChange>
                  </w:rPr>
                  <w:delText>21111912121201461584940511866880</w:delText>
                </w:r>
              </w:del>
            </w:ins>
          </w:p>
          <w:p>
            <w:pPr>
              <w:rPr>
                <w:ins w:id="2521" w:author="Hanchen HC14 Li" w:date="2021-11-19T14:35:00Z"/>
                <w:rFonts w:ascii="宋体" w:hAnsi="宋体" w:cs="宋体"/>
                <w:color w:val="000000"/>
                <w:sz w:val="21"/>
                <w:szCs w:val="21"/>
                <w:highlight w:val="yellow"/>
                <w:rPrChange w:id="2522" w:author="Hanchen HC14 Li" w:date="2021-11-19T14:54:00Z">
                  <w:rPr>
                    <w:ins w:id="2523" w:author="Hanchen HC14 Li" w:date="2021-11-19T14:35:00Z"/>
                    <w:rFonts w:ascii="宋体" w:hAnsi="宋体" w:cs="宋体"/>
                    <w:color w:val="000000"/>
                    <w:sz w:val="21"/>
                    <w:szCs w:val="21"/>
                  </w:rPr>
                </w:rPrChange>
              </w:rPr>
            </w:pPr>
            <w:ins w:id="2524" w:author="Windows User" w:date="2021-11-22T16:56:00Z">
              <w:r>
                <w:rPr>
                  <w:rFonts w:ascii="宋体" w:hAnsi="宋体" w:cs="宋体"/>
                  <w:color w:val="000000"/>
                  <w:sz w:val="21"/>
                  <w:szCs w:val="21"/>
                </w:rPr>
                <w:t>terminal_code</w:t>
              </w:r>
            </w:ins>
            <w:ins w:id="2525" w:author="Windows User" w:date="2021-11-22T16:56:00Z">
              <w:r>
                <w:rPr>
                  <w:rFonts w:hint="eastAsia" w:ascii="宋体" w:hAnsi="宋体" w:cs="宋体"/>
                  <w:color w:val="000000"/>
                  <w:sz w:val="21"/>
                  <w:szCs w:val="21"/>
                </w:rPr>
                <w:t>+</w:t>
              </w:r>
            </w:ins>
            <w:ins w:id="2526" w:author="Windows User" w:date="2021-11-22T16:57:00Z">
              <w:r>
                <w:rPr>
                  <w:rFonts w:ascii="宋体" w:hAnsi="宋体" w:cs="Arial"/>
                  <w:sz w:val="21"/>
                  <w:szCs w:val="21"/>
                  <w:highlight w:val="yellow"/>
                </w:rPr>
                <w:t xml:space="preserve"> </w:t>
              </w:r>
              <w:commentRangeStart w:id="2"/>
              <w:r>
                <w:rPr>
                  <w:rFonts w:ascii="宋体" w:hAnsi="宋体" w:cs="Arial"/>
                  <w:sz w:val="21"/>
                  <w:szCs w:val="21"/>
                  <w:highlight w:val="yellow"/>
                </w:rPr>
                <w:t>transaction</w:t>
              </w:r>
              <w:commentRangeEnd w:id="2"/>
            </w:ins>
            <w:r>
              <w:rPr>
                <w:rStyle w:val="33"/>
              </w:rPr>
              <w:commentReference w:id="2"/>
            </w:r>
            <w:ins w:id="2527" w:author="Windows User" w:date="2021-11-22T16:57:00Z">
              <w:r>
                <w:rPr>
                  <w:rFonts w:ascii="宋体" w:hAnsi="宋体" w:cs="Arial"/>
                  <w:sz w:val="21"/>
                  <w:szCs w:val="21"/>
                  <w:highlight w:val="yellow"/>
                </w:rPr>
                <w:t>_num</w:t>
              </w:r>
            </w:ins>
            <w:ins w:id="2528" w:author="Windows User" w:date="2021-11-22T16:57:00Z">
              <w:r>
                <w:rPr>
                  <w:rFonts w:hint="eastAsia" w:ascii="宋体" w:hAnsi="宋体" w:cs="Arial"/>
                  <w:sz w:val="21"/>
                  <w:szCs w:val="21"/>
                  <w:highlight w:val="yellow"/>
                </w:rPr>
                <w:t>+yyyymmddhhmmss</w:t>
              </w:r>
            </w:ins>
          </w:p>
        </w:tc>
      </w:tr>
    </w:tbl>
    <w:p/>
    <w:p>
      <w:pPr>
        <w:numPr>
          <w:ilvl w:val="0"/>
          <w:numId w:val="6"/>
        </w:numPr>
        <w:tabs>
          <w:tab w:val="left" w:pos="-810"/>
        </w:tabs>
        <w:spacing w:line="360" w:lineRule="auto"/>
        <w:ind w:left="494" w:leftChars="206"/>
        <w:rPr>
          <w:rFonts w:ascii="宋体" w:hAnsi="宋体"/>
        </w:rPr>
      </w:pPr>
      <w:r>
        <w:rPr>
          <w:rFonts w:hint="eastAsia" w:ascii="宋体" w:hAnsi="宋体"/>
        </w:rPr>
        <w:t>响应报文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529" w:author="zhouliang" w:date="2021-11-08T10:00:00Z">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923"/>
        <w:gridCol w:w="6"/>
        <w:gridCol w:w="1009"/>
        <w:gridCol w:w="851"/>
        <w:gridCol w:w="10"/>
        <w:gridCol w:w="3675"/>
        <w:tblGridChange w:id="2530">
          <w:tblGrid>
            <w:gridCol w:w="1776"/>
            <w:gridCol w:w="153"/>
            <w:gridCol w:w="1009"/>
            <w:gridCol w:w="851"/>
            <w:gridCol w:w="142"/>
            <w:gridCol w:w="3543"/>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531" w:author="zhouliang" w:date="2021-11-08T10: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c>
          <w:tcPr>
            <w:tcW w:w="1929" w:type="dxa"/>
            <w:gridSpan w:val="2"/>
            <w:tcBorders>
              <w:top w:val="single" w:color="000000" w:sz="4" w:space="0"/>
              <w:left w:val="single" w:color="000000" w:sz="4" w:space="0"/>
              <w:bottom w:val="single" w:color="000000" w:sz="4" w:space="0"/>
              <w:right w:val="single" w:color="000000" w:sz="4" w:space="0"/>
            </w:tcBorders>
            <w:shd w:val="clear" w:color="auto" w:fill="C0C0C0"/>
            <w:tcPrChange w:id="2532" w:author="zhouliang" w:date="2021-11-08T10:00:00Z">
              <w:tcPr>
                <w:tcW w:w="1929" w:type="dxa"/>
                <w:gridSpan w:val="2"/>
                <w:tcBorders>
                  <w:top w:val="single" w:color="000000" w:sz="4" w:space="0"/>
                  <w:left w:val="single" w:color="000000" w:sz="4" w:space="0"/>
                  <w:bottom w:val="single" w:color="000000" w:sz="4" w:space="0"/>
                  <w:right w:val="single" w:color="000000" w:sz="4" w:space="0"/>
                </w:tcBorders>
                <w:shd w:val="clear" w:color="auto" w:fill="C0C0C0"/>
              </w:tcPr>
            </w:tcPrChange>
          </w:tcPr>
          <w:p>
            <w:pPr>
              <w:spacing w:after="12" w:line="240" w:lineRule="atLeast"/>
              <w:rPr>
                <w:rFonts w:ascii="宋体" w:hAnsi="宋体" w:cs="Arial"/>
                <w:sz w:val="21"/>
                <w:szCs w:val="21"/>
              </w:rPr>
            </w:pPr>
            <w:r>
              <w:rPr>
                <w:rFonts w:hint="eastAsia" w:ascii="宋体" w:hAnsi="宋体" w:cs="Arial"/>
                <w:sz w:val="21"/>
                <w:szCs w:val="21"/>
              </w:rPr>
              <w:t>字段名称</w:t>
            </w:r>
          </w:p>
        </w:tc>
        <w:tc>
          <w:tcPr>
            <w:tcW w:w="1009" w:type="dxa"/>
            <w:tcBorders>
              <w:top w:val="single" w:color="000000" w:sz="4" w:space="0"/>
              <w:left w:val="single" w:color="000000" w:sz="4" w:space="0"/>
              <w:bottom w:val="single" w:color="000000" w:sz="4" w:space="0"/>
              <w:right w:val="single" w:color="auto" w:sz="4" w:space="0"/>
            </w:tcBorders>
            <w:shd w:val="clear" w:color="auto" w:fill="C0C0C0"/>
            <w:tcPrChange w:id="2533" w:author="zhouliang" w:date="2021-11-08T10:00:00Z">
              <w:tcPr>
                <w:tcW w:w="1009" w:type="dxa"/>
                <w:tcBorders>
                  <w:top w:val="single" w:color="000000" w:sz="4" w:space="0"/>
                  <w:left w:val="single" w:color="000000" w:sz="4" w:space="0"/>
                  <w:bottom w:val="single" w:color="000000" w:sz="4" w:space="0"/>
                  <w:right w:val="single" w:color="auto" w:sz="4" w:space="0"/>
                </w:tcBorders>
                <w:shd w:val="clear" w:color="auto" w:fill="C0C0C0"/>
              </w:tcPr>
            </w:tcPrChange>
          </w:tcPr>
          <w:p>
            <w:pPr>
              <w:spacing w:after="12" w:line="240" w:lineRule="atLeast"/>
              <w:rPr>
                <w:rFonts w:ascii="宋体" w:hAnsi="宋体" w:cs="Arial"/>
                <w:sz w:val="21"/>
                <w:szCs w:val="21"/>
              </w:rPr>
            </w:pPr>
            <w:r>
              <w:rPr>
                <w:rFonts w:hint="eastAsia" w:ascii="宋体" w:hAnsi="宋体" w:cs="Arial"/>
                <w:sz w:val="21"/>
                <w:szCs w:val="21"/>
              </w:rPr>
              <w:t>类型</w:t>
            </w:r>
          </w:p>
        </w:tc>
        <w:tc>
          <w:tcPr>
            <w:tcW w:w="861" w:type="dxa"/>
            <w:gridSpan w:val="2"/>
            <w:tcBorders>
              <w:top w:val="single" w:color="000000" w:sz="4" w:space="0"/>
              <w:left w:val="single" w:color="000000" w:sz="4" w:space="0"/>
              <w:bottom w:val="single" w:color="000000" w:sz="4" w:space="0"/>
              <w:right w:val="single" w:color="auto" w:sz="4" w:space="0"/>
            </w:tcBorders>
            <w:shd w:val="clear" w:color="auto" w:fill="C0C0C0"/>
            <w:tcPrChange w:id="2534" w:author="zhouliang" w:date="2021-11-08T10:00:00Z">
              <w:tcPr>
                <w:tcW w:w="993" w:type="dxa"/>
                <w:gridSpan w:val="2"/>
                <w:tcBorders>
                  <w:top w:val="single" w:color="000000" w:sz="4" w:space="0"/>
                  <w:left w:val="single" w:color="000000" w:sz="4" w:space="0"/>
                  <w:bottom w:val="single" w:color="000000" w:sz="4" w:space="0"/>
                  <w:right w:val="single" w:color="auto" w:sz="4" w:space="0"/>
                </w:tcBorders>
                <w:shd w:val="clear" w:color="auto" w:fill="C0C0C0"/>
              </w:tcPr>
            </w:tcPrChange>
          </w:tcPr>
          <w:p>
            <w:pPr>
              <w:spacing w:after="12" w:line="240" w:lineRule="atLeast"/>
              <w:rPr>
                <w:rFonts w:ascii="宋体" w:hAnsi="宋体" w:cs="Arial"/>
                <w:sz w:val="21"/>
                <w:szCs w:val="21"/>
              </w:rPr>
            </w:pPr>
            <w:r>
              <w:rPr>
                <w:rFonts w:hint="eastAsia" w:ascii="宋体" w:hAnsi="宋体" w:cs="Arial"/>
                <w:sz w:val="21"/>
                <w:szCs w:val="21"/>
              </w:rPr>
              <w:t>长度</w:t>
            </w:r>
          </w:p>
        </w:tc>
        <w:tc>
          <w:tcPr>
            <w:tcW w:w="3675" w:type="dxa"/>
            <w:tcBorders>
              <w:top w:val="single" w:color="000000" w:sz="4" w:space="0"/>
              <w:left w:val="single" w:color="auto" w:sz="4" w:space="0"/>
              <w:bottom w:val="single" w:color="000000" w:sz="4" w:space="0"/>
              <w:right w:val="single" w:color="000000" w:sz="4" w:space="0"/>
            </w:tcBorders>
            <w:shd w:val="clear" w:color="auto" w:fill="C0C0C0"/>
            <w:tcPrChange w:id="2535" w:author="zhouliang" w:date="2021-11-08T10:00:00Z">
              <w:tcPr>
                <w:tcW w:w="3543" w:type="dxa"/>
                <w:tcBorders>
                  <w:top w:val="single" w:color="000000" w:sz="4" w:space="0"/>
                  <w:left w:val="single" w:color="auto" w:sz="4" w:space="0"/>
                  <w:bottom w:val="single" w:color="000000" w:sz="4" w:space="0"/>
                  <w:right w:val="single" w:color="000000" w:sz="4" w:space="0"/>
                </w:tcBorders>
                <w:shd w:val="clear" w:color="auto" w:fill="C0C0C0"/>
              </w:tcPr>
            </w:tcPrChange>
          </w:tcPr>
          <w:p>
            <w:pPr>
              <w:spacing w:after="12" w:line="240" w:lineRule="atLeast"/>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536" w:author="zhouliang" w:date="2021-11-08T10: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Change w:id="2537" w:author="zhouliang" w:date="2021-11-08T10:00:00Z">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Arial"/>
                <w:sz w:val="21"/>
                <w:szCs w:val="21"/>
              </w:rPr>
            </w:pPr>
            <w:r>
              <w:rPr>
                <w:rFonts w:ascii="宋体" w:hAnsi="宋体" w:cs="Arial"/>
                <w:sz w:val="21"/>
                <w:szCs w:val="21"/>
              </w:rPr>
              <w:t>transaction_datetime</w:t>
            </w:r>
          </w:p>
        </w:tc>
        <w:tc>
          <w:tcPr>
            <w:tcW w:w="1009" w:type="dxa"/>
            <w:tcBorders>
              <w:top w:val="single" w:color="000000" w:sz="4" w:space="0"/>
              <w:left w:val="single" w:color="000000" w:sz="4" w:space="0"/>
              <w:bottom w:val="single" w:color="000000" w:sz="4" w:space="0"/>
              <w:right w:val="single" w:color="auto" w:sz="4" w:space="0"/>
            </w:tcBorders>
            <w:shd w:val="clear" w:color="auto" w:fill="FFFFFF"/>
            <w:tcPrChange w:id="2538" w:author="zhouliang" w:date="2021-11-08T10:00:00Z">
              <w:tcPr>
                <w:tcW w:w="1009" w:type="dxa"/>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rFonts w:ascii="宋体" w:hAnsi="宋体" w:cs="Arial"/>
                <w:sz w:val="21"/>
                <w:szCs w:val="21"/>
              </w:rPr>
            </w:pPr>
            <w:r>
              <w:rPr>
                <w:rFonts w:ascii="宋体" w:hAnsi="宋体" w:cs="宋体"/>
                <w:sz w:val="21"/>
                <w:szCs w:val="21"/>
              </w:rPr>
              <w:t>String</w:t>
            </w:r>
          </w:p>
        </w:tc>
        <w:tc>
          <w:tcPr>
            <w:tcW w:w="861" w:type="dxa"/>
            <w:gridSpan w:val="2"/>
            <w:tcBorders>
              <w:top w:val="single" w:color="000000" w:sz="4" w:space="0"/>
              <w:left w:val="single" w:color="000000" w:sz="4" w:space="0"/>
              <w:bottom w:val="single" w:color="000000" w:sz="4" w:space="0"/>
              <w:right w:val="single" w:color="auto" w:sz="4" w:space="0"/>
            </w:tcBorders>
            <w:shd w:val="clear" w:color="auto" w:fill="FFFFFF"/>
            <w:tcPrChange w:id="2539" w:author="zhouliang" w:date="2021-11-08T10:00:00Z">
              <w:tcPr>
                <w:tcW w:w="993"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rFonts w:ascii="宋体" w:hAnsi="宋体" w:cs="Arial"/>
                <w:sz w:val="21"/>
                <w:szCs w:val="21"/>
              </w:rPr>
            </w:pPr>
            <w:r>
              <w:rPr>
                <w:rFonts w:ascii="宋体" w:hAnsi="宋体" w:cs="宋体"/>
                <w:sz w:val="21"/>
                <w:szCs w:val="21"/>
              </w:rPr>
              <w:t>14</w:t>
            </w:r>
          </w:p>
        </w:tc>
        <w:tc>
          <w:tcPr>
            <w:tcW w:w="3675" w:type="dxa"/>
            <w:tcBorders>
              <w:top w:val="single" w:color="000000" w:sz="4" w:space="0"/>
              <w:left w:val="single" w:color="auto" w:sz="4" w:space="0"/>
              <w:bottom w:val="single" w:color="000000" w:sz="4" w:space="0"/>
              <w:right w:val="single" w:color="000000" w:sz="4" w:space="0"/>
            </w:tcBorders>
            <w:shd w:val="clear" w:color="auto" w:fill="FFFFFF"/>
            <w:vAlign w:val="center"/>
            <w:tcPrChange w:id="2540" w:author="zhouliang" w:date="2021-11-08T10:00:00Z">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sz w:val="21"/>
                <w:szCs w:val="21"/>
              </w:rPr>
            </w:pPr>
            <w:r>
              <w:rPr>
                <w:rFonts w:hint="eastAsia" w:ascii="宋体" w:hAnsi="宋体" w:cs="宋体"/>
              </w:rPr>
              <w:t>交易日期时间: 格式yyyyMMddHHmmss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541" w:author="zhouliang" w:date="2021-11-08T10: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Change w:id="2542" w:author="zhouliang" w:date="2021-11-08T10:00:00Z">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Arial"/>
                <w:sz w:val="21"/>
                <w:szCs w:val="21"/>
                <w:highlight w:val="yellow"/>
                <w:rPrChange w:id="2543" w:author="Hanchen HC14 Li" w:date="2021-11-19T14:55:00Z">
                  <w:rPr>
                    <w:rFonts w:ascii="宋体" w:hAnsi="宋体" w:cs="Arial"/>
                    <w:sz w:val="21"/>
                    <w:szCs w:val="21"/>
                  </w:rPr>
                </w:rPrChange>
              </w:rPr>
            </w:pPr>
            <w:r>
              <w:rPr>
                <w:rFonts w:ascii="宋体" w:hAnsi="宋体" w:cs="Arial"/>
                <w:sz w:val="21"/>
                <w:szCs w:val="21"/>
                <w:highlight w:val="yellow"/>
                <w:rPrChange w:id="2544" w:author="Hanchen HC14 Li" w:date="2021-11-19T14:55:00Z">
                  <w:rPr>
                    <w:rFonts w:ascii="宋体" w:hAnsi="宋体" w:cs="Arial"/>
                    <w:sz w:val="21"/>
                    <w:szCs w:val="21"/>
                  </w:rPr>
                </w:rPrChange>
              </w:rPr>
              <w:t>transaction_num</w:t>
            </w:r>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Change w:id="2545" w:author="zhouliang" w:date="2021-11-08T10:00:00Z">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Arial"/>
                <w:sz w:val="21"/>
                <w:szCs w:val="21"/>
                <w:highlight w:val="yellow"/>
                <w:rPrChange w:id="2546" w:author="Hanchen HC14 Li" w:date="2021-11-19T14:55:00Z">
                  <w:rPr>
                    <w:rFonts w:ascii="宋体" w:hAnsi="宋体" w:cs="Arial"/>
                    <w:sz w:val="21"/>
                    <w:szCs w:val="21"/>
                  </w:rPr>
                </w:rPrChange>
              </w:rPr>
            </w:pPr>
            <w:r>
              <w:rPr>
                <w:rFonts w:ascii="宋体" w:hAnsi="宋体" w:cs="宋体"/>
                <w:highlight w:val="yellow"/>
                <w:rPrChange w:id="2547" w:author="Hanchen HC14 Li" w:date="2021-11-19T14:55:00Z">
                  <w:rPr>
                    <w:rFonts w:ascii="宋体" w:hAnsi="宋体" w:cs="宋体"/>
                  </w:rPr>
                </w:rPrChange>
              </w:rPr>
              <w:t>HEX</w:t>
            </w:r>
          </w:p>
        </w:tc>
        <w:tc>
          <w:tcPr>
            <w:tcW w:w="861"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Change w:id="2548" w:author="zhouliang" w:date="2021-11-08T10:00:00Z">
              <w:tcPr>
                <w:tcW w:w="993"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Arial"/>
                <w:sz w:val="21"/>
                <w:szCs w:val="21"/>
                <w:highlight w:val="yellow"/>
                <w:rPrChange w:id="2549" w:author="Hanchen HC14 Li" w:date="2021-11-19T14:55:00Z">
                  <w:rPr>
                    <w:rFonts w:ascii="宋体" w:hAnsi="宋体" w:cs="Arial"/>
                    <w:sz w:val="21"/>
                    <w:szCs w:val="21"/>
                  </w:rPr>
                </w:rPrChange>
              </w:rPr>
            </w:pPr>
            <w:r>
              <w:rPr>
                <w:rFonts w:ascii="宋体" w:hAnsi="宋体" w:cs="宋体"/>
                <w:highlight w:val="yellow"/>
                <w:rPrChange w:id="2550" w:author="Hanchen HC14 Li" w:date="2021-11-19T14:55:00Z">
                  <w:rPr>
                    <w:rFonts w:ascii="宋体" w:hAnsi="宋体" w:cs="宋体"/>
                  </w:rPr>
                </w:rPrChange>
              </w:rPr>
              <w:t>4</w:t>
            </w:r>
          </w:p>
        </w:tc>
        <w:tc>
          <w:tcPr>
            <w:tcW w:w="3675" w:type="dxa"/>
            <w:tcBorders>
              <w:top w:val="single" w:color="000000" w:sz="4" w:space="0"/>
              <w:left w:val="single" w:color="auto" w:sz="4" w:space="0"/>
              <w:bottom w:val="single" w:color="000000" w:sz="4" w:space="0"/>
              <w:right w:val="single" w:color="000000" w:sz="4" w:space="0"/>
            </w:tcBorders>
            <w:shd w:val="clear" w:color="auto" w:fill="FFFFFF"/>
            <w:vAlign w:val="center"/>
            <w:tcPrChange w:id="2551" w:author="zhouliang" w:date="2021-11-08T10:00:00Z">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sz w:val="21"/>
                <w:szCs w:val="21"/>
                <w:highlight w:val="yellow"/>
                <w:rPrChange w:id="2552" w:author="Hanchen HC14 Li" w:date="2021-11-19T14:55:00Z">
                  <w:rPr>
                    <w:rFonts w:ascii="宋体" w:hAnsi="宋体"/>
                    <w:sz w:val="21"/>
                    <w:szCs w:val="21"/>
                  </w:rPr>
                </w:rPrChange>
              </w:rPr>
            </w:pPr>
            <w:del w:id="2553" w:author="Hanchen HC14 Li" w:date="2021-11-19T11:21:00Z">
              <w:r>
                <w:rPr>
                  <w:rFonts w:hint="eastAsia" w:ascii="宋体" w:hAnsi="宋体" w:cs="宋体"/>
                  <w:highlight w:val="yellow"/>
                  <w:rPrChange w:id="2554" w:author="Hanchen HC14 Li" w:date="2021-11-19T14:55:00Z">
                    <w:rPr>
                      <w:rFonts w:hint="eastAsia" w:ascii="宋体" w:hAnsi="宋体" w:cs="宋体"/>
                    </w:rPr>
                  </w:rPrChange>
                </w:rPr>
                <w:delText>终端交易序号：本次产生的交易序号</w:delText>
              </w:r>
            </w:del>
            <w:ins w:id="2555" w:author="Hanchen HC14 Li" w:date="2021-11-19T11:21:00Z">
              <w:r>
                <w:rPr>
                  <w:rFonts w:hint="eastAsia" w:ascii="宋体" w:hAnsi="宋体" w:cs="宋体"/>
                  <w:highlight w:val="yellow"/>
                  <w:rPrChange w:id="2556" w:author="Hanchen HC14 Li" w:date="2021-11-19T14:55:00Z">
                    <w:rPr>
                      <w:rFonts w:hint="eastAsia" w:ascii="宋体" w:hAnsi="宋体" w:cs="宋体"/>
                    </w:rPr>
                  </w:rPrChange>
                </w:rPr>
                <w:t>同</w:t>
              </w:r>
            </w:ins>
            <w:ins w:id="2557" w:author="Hanchen HC14 Li" w:date="2021-11-19T11:21:00Z">
              <w:r>
                <w:rPr>
                  <w:rFonts w:hint="eastAsia" w:ascii="宋体" w:hAnsi="宋体" w:cs="宋体"/>
                  <w:highlight w:val="yellow"/>
                  <w:rPrChange w:id="2558" w:author="Hanchen HC14 Li" w:date="2021-11-19T14:55:00Z">
                    <w:rPr>
                      <w:rFonts w:hint="eastAsia" w:ascii="宋体" w:hAnsi="宋体" w:cs="宋体"/>
                    </w:rPr>
                  </w:rPrChange>
                </w:rPr>
                <w:t>请求</w:t>
              </w:r>
            </w:ins>
            <w:ins w:id="2559" w:author="Hanchen HC14 Li" w:date="2021-11-19T11:21:00Z">
              <w:r>
                <w:rPr>
                  <w:rFonts w:ascii="宋体" w:hAnsi="宋体" w:cs="Arial"/>
                  <w:sz w:val="21"/>
                  <w:szCs w:val="21"/>
                  <w:highlight w:val="yellow"/>
                  <w:rPrChange w:id="2560" w:author="Hanchen HC14 Li" w:date="2021-11-19T14:55:00Z">
                    <w:rPr>
                      <w:rFonts w:ascii="宋体" w:hAnsi="宋体" w:cs="Arial"/>
                      <w:sz w:val="21"/>
                      <w:szCs w:val="21"/>
                    </w:rPr>
                  </w:rPrChange>
                </w:rPr>
                <w:t>transaction_num</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562" w:author="zhouliang" w:date="2021-11-08T09:5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ins w:id="2561" w:author="zhouliang" w:date="2021-11-08T09:59:00Z"/>
        </w:trPr>
        <w:tc>
          <w:tcPr>
            <w:tcW w:w="1923" w:type="dxa"/>
            <w:tcBorders>
              <w:top w:val="single" w:color="000000" w:sz="4" w:space="0"/>
              <w:left w:val="single" w:color="000000" w:sz="4" w:space="0"/>
              <w:bottom w:val="single" w:color="000000" w:sz="4" w:space="0"/>
              <w:right w:val="single" w:color="000000" w:sz="4" w:space="0"/>
            </w:tcBorders>
            <w:shd w:val="clear" w:color="auto" w:fill="FFFFFF"/>
            <w:tcPrChange w:id="2563" w:author="zhouliang" w:date="2021-11-08T09:59:00Z">
              <w:tcPr>
                <w:tcW w:w="1776"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564" w:author="zhouliang" w:date="2021-11-08T09:59:00Z"/>
                <w:rFonts w:ascii="宋体" w:hAnsi="宋体" w:cs="宋体"/>
                <w:color w:val="000000"/>
                <w:sz w:val="21"/>
                <w:szCs w:val="21"/>
              </w:rPr>
            </w:pPr>
            <w:ins w:id="2565" w:author="zhouliang" w:date="2021-11-08T09:59:00Z">
              <w:r>
                <w:rPr>
                  <w:rFonts w:hint="eastAsia" w:ascii="宋体" w:hAnsi="宋体" w:cs="宋体"/>
                  <w:color w:val="000000"/>
                  <w:sz w:val="21"/>
                  <w:szCs w:val="21"/>
                </w:rPr>
                <w:t>r</w:t>
              </w:r>
            </w:ins>
            <w:ins w:id="2566" w:author="zhouliang" w:date="2021-11-08T09:59:00Z">
              <w:r>
                <w:rPr>
                  <w:rFonts w:ascii="宋体" w:hAnsi="宋体" w:cs="宋体"/>
                  <w:color w:val="000000"/>
                  <w:sz w:val="21"/>
                  <w:szCs w:val="21"/>
                </w:rPr>
                <w:t>andom</w:t>
              </w:r>
            </w:ins>
          </w:p>
        </w:tc>
        <w:tc>
          <w:tcPr>
            <w:tcW w:w="1015"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Change w:id="2567" w:author="zhouliang" w:date="2021-11-08T09:59: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2568" w:author="zhouliang" w:date="2021-11-08T09:59:00Z"/>
                <w:rFonts w:ascii="宋体" w:hAnsi="宋体" w:cs="宋体"/>
                <w:sz w:val="21"/>
                <w:szCs w:val="21"/>
              </w:rPr>
            </w:pPr>
            <w:ins w:id="2569" w:author="zhouliang" w:date="2021-11-08T09:59: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2570" w:author="zhouliang" w:date="2021-11-08T09:59:00Z">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2571" w:author="zhouliang" w:date="2021-11-08T09:59:00Z"/>
                <w:rFonts w:ascii="宋体" w:hAnsi="宋体" w:cs="宋体"/>
                <w:sz w:val="21"/>
                <w:szCs w:val="21"/>
              </w:rPr>
            </w:pPr>
            <w:ins w:id="2572" w:author="zhouliang" w:date="2021-11-08T09:59:00Z">
              <w:r>
                <w:rPr>
                  <w:rFonts w:hint="eastAsia" w:ascii="宋体" w:hAnsi="宋体" w:cs="宋体"/>
                </w:rPr>
                <w:t>4</w:t>
              </w:r>
            </w:ins>
          </w:p>
        </w:tc>
        <w:tc>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Change w:id="2573" w:author="zhouliang" w:date="2021-11-08T09:59: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574" w:author="zhouliang" w:date="2021-11-08T09:59:00Z"/>
                <w:rFonts w:ascii="宋体" w:hAnsi="宋体"/>
                <w:sz w:val="21"/>
                <w:szCs w:val="21"/>
              </w:rPr>
            </w:pPr>
            <w:ins w:id="2575" w:author="zhouliang" w:date="2021-11-08T09:59:00Z">
              <w:r>
                <w:rPr>
                  <w:rFonts w:hint="eastAsia" w:ascii="宋体" w:hAnsi="宋体" w:cs="宋体"/>
                </w:rPr>
                <w:t>随机数：获取卡的4字节随机数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576" w:author="zhouliang" w:date="2021-11-08T10: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Change w:id="2577" w:author="zhouliang" w:date="2021-11-08T10:00:00Z">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rFonts w:ascii="宋体" w:hAnsi="宋体" w:cs="Arial"/>
                <w:sz w:val="21"/>
                <w:szCs w:val="21"/>
              </w:rPr>
            </w:pPr>
            <w:r>
              <w:rPr>
                <w:rFonts w:hint="eastAsia" w:ascii="宋体" w:hAnsi="宋体" w:cs="Arial"/>
                <w:sz w:val="21"/>
                <w:szCs w:val="21"/>
              </w:rPr>
              <w:t>apdu</w:t>
            </w:r>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Change w:id="2578" w:author="zhouliang" w:date="2021-11-08T10:00:00Z">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Arial"/>
                <w:sz w:val="21"/>
                <w:szCs w:val="21"/>
              </w:rPr>
            </w:pPr>
            <w:r>
              <w:rPr>
                <w:rFonts w:hint="eastAsia" w:ascii="宋体" w:hAnsi="宋体" w:cs="宋体"/>
              </w:rPr>
              <w:t>HEX</w:t>
            </w:r>
          </w:p>
        </w:tc>
        <w:tc>
          <w:tcPr>
            <w:tcW w:w="861"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Change w:id="2579" w:author="zhouliang" w:date="2021-11-08T10:00:00Z">
              <w:tcPr>
                <w:tcW w:w="993"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rFonts w:ascii="宋体" w:hAnsi="宋体" w:cs="Arial"/>
                <w:sz w:val="21"/>
                <w:szCs w:val="21"/>
              </w:rPr>
            </w:pPr>
            <w:r>
              <w:rPr>
                <w:rFonts w:ascii="宋体" w:hAnsi="宋体" w:cs="宋体"/>
              </w:rPr>
              <w:t>28</w:t>
            </w:r>
          </w:p>
        </w:tc>
        <w:tc>
          <w:tcPr>
            <w:tcW w:w="3675" w:type="dxa"/>
            <w:tcBorders>
              <w:top w:val="single" w:color="000000" w:sz="4" w:space="0"/>
              <w:left w:val="single" w:color="auto" w:sz="4" w:space="0"/>
              <w:bottom w:val="single" w:color="000000" w:sz="4" w:space="0"/>
              <w:right w:val="single" w:color="000000" w:sz="4" w:space="0"/>
            </w:tcBorders>
            <w:shd w:val="clear" w:color="auto" w:fill="FFFFFF"/>
            <w:vAlign w:val="center"/>
            <w:tcPrChange w:id="2580" w:author="zhouliang" w:date="2021-11-08T10:00:00Z">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rFonts w:ascii="宋体" w:hAnsi="宋体"/>
                <w:sz w:val="21"/>
                <w:szCs w:val="21"/>
              </w:rPr>
            </w:pPr>
            <w:r>
              <w:rPr>
                <w:rFonts w:hint="eastAsia" w:ascii="宋体" w:hAnsi="宋体" w:cs="宋体"/>
              </w:rPr>
              <w:t>卡激活指令数据</w:t>
            </w:r>
          </w:p>
        </w:tc>
      </w:tr>
    </w:tbl>
    <w:p>
      <w:pPr>
        <w:pStyle w:val="4"/>
        <w:numPr>
          <w:ilvl w:val="0"/>
          <w:numId w:val="0"/>
        </w:numPr>
        <w:ind w:left="4394" w:firstLine="0"/>
        <w:pPrChange w:id="2581" w:author="Windows User" w:date="2021-11-09T11:43:00Z">
          <w:pPr>
            <w:pStyle w:val="4"/>
            <w:numPr>
              <w:ilvl w:val="2"/>
              <w:numId w:val="3"/>
            </w:numPr>
            <w:ind w:left="4394" w:hanging="567"/>
          </w:pPr>
        </w:pPrChange>
      </w:pPr>
      <w:ins w:id="2582" w:author="Windows User" w:date="2021-11-09T11:43:00Z">
        <w:bookmarkStart w:id="96" w:name="_Toc87350869"/>
        <w:bookmarkStart w:id="97" w:name="_Toc11219"/>
        <w:bookmarkStart w:id="98" w:name="_Toc1146970279"/>
        <w:r>
          <w:rPr>
            <w:rFonts w:hint="eastAsia"/>
          </w:rPr>
          <w:t>7</w:t>
        </w:r>
      </w:ins>
      <w:ins w:id="2583" w:author="Windows User" w:date="2021-11-09T11:43:00Z">
        <w:r>
          <w:rPr/>
          <w:t>.2.2</w:t>
        </w:r>
      </w:ins>
      <w:r>
        <w:rPr>
          <w:rFonts w:hint="eastAsia"/>
        </w:rPr>
        <w:t>激活请求提交</w:t>
      </w:r>
      <w:bookmarkEnd w:id="96"/>
    </w:p>
    <w:p>
      <w:pPr>
        <w:ind w:left="424" w:hanging="424" w:hangingChars="176"/>
        <w:rPr>
          <w:rFonts w:eastAsia="Times New Roman"/>
        </w:rPr>
      </w:pPr>
      <w:r>
        <w:rPr>
          <w:rFonts w:ascii="Helvetica Neue" w:hAnsi="Helvetica Neue"/>
          <w:b/>
          <w:bCs/>
          <w:color w:val="000000"/>
        </w:rPr>
        <w:t>接口地址</w:t>
      </w:r>
      <w:r>
        <w:rPr>
          <w:rFonts w:hint="eastAsia" w:ascii="Helvetica Neue" w:hAnsi="Helvetica Neue"/>
          <w:color w:val="333333"/>
        </w:rPr>
        <w:t>：</w:t>
      </w:r>
      <w:r>
        <w:rPr>
          <w:rFonts w:ascii="Helvetica Neue" w:hAnsi="Helvetica Neue"/>
          <w:color w:val="333333"/>
        </w:rPr>
        <w:t>http(s):{域名}/</w:t>
      </w:r>
      <w:r>
        <w:rPr>
          <w:rFonts w:hint="eastAsia" w:ascii="Helvetica Neue" w:hAnsi="Helvetica Neue"/>
          <w:color w:val="333333"/>
        </w:rPr>
        <w:t>CITYPLAT</w:t>
      </w:r>
      <w:r>
        <w:rPr>
          <w:rFonts w:ascii="Helvetica Neue" w:hAnsi="Helvetica Neue"/>
          <w:color w:val="333333"/>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接口描述</w:t>
      </w:r>
      <w:r>
        <w:rPr>
          <w:rStyle w:val="30"/>
          <w:rFonts w:hint="eastAsia" w:ascii="MS Mincho" w:hAnsi="MS Mincho" w:eastAsia="MS Mincho" w:cs="MS Mincho"/>
          <w:color w:val="000000"/>
        </w:rPr>
        <w:t>：</w:t>
      </w:r>
      <w:r>
        <w:rPr>
          <w:rFonts w:ascii="MS Mincho" w:hAnsi="MS Mincho" w:eastAsia="MS Mincho" w:cs="MS Mincho"/>
          <w:color w:val="333333"/>
          <w:shd w:val="clear" w:color="auto" w:fill="FFFFFF"/>
        </w:rPr>
        <w:t>本接口</w:t>
      </w:r>
      <w:r>
        <w:rPr>
          <w:rFonts w:hint="eastAsia" w:cs="MS Mincho" w:asciiTheme="minorEastAsia" w:hAnsiTheme="minorEastAsia" w:eastAsiaTheme="minorEastAsia"/>
          <w:color w:val="333333"/>
          <w:shd w:val="clear" w:color="auto" w:fill="FFFFFF"/>
        </w:rPr>
        <w:t>用于和能tsm通过城市平台对卡激活申请完成情况的提交</w:t>
      </w:r>
      <w:r>
        <w:rPr>
          <w:rFonts w:cs="MS Mincho" w:asciiTheme="minorEastAsia" w:hAnsiTheme="minorEastAsia" w:eastAsiaTheme="minorEastAsia"/>
          <w:color w:val="333333"/>
          <w:shd w:val="clear" w:color="auto" w:fill="FFFFFF"/>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w:t>
      </w:r>
      <w:r>
        <w:rPr>
          <w:rStyle w:val="30"/>
          <w:rFonts w:hint="eastAsia" w:cs="MS Mincho" w:asciiTheme="minorEastAsia" w:hAnsiTheme="minorEastAsia" w:eastAsiaTheme="minorEastAsia"/>
          <w:color w:val="000000"/>
        </w:rPr>
        <w:t>方向</w:t>
      </w:r>
      <w:r>
        <w:rPr>
          <w:rStyle w:val="30"/>
          <w:rFonts w:hint="eastAsia" w:ascii="MS Mincho" w:hAnsi="MS Mincho" w:eastAsia="MS Mincho" w:cs="MS Mincho"/>
          <w:color w:val="000000"/>
        </w:rPr>
        <w:t>：</w:t>
      </w:r>
      <w:r>
        <w:rPr>
          <w:rStyle w:val="30"/>
          <w:rFonts w:hint="eastAsia" w:cs="MS Mincho" w:asciiTheme="minorEastAsia" w:hAnsiTheme="minorEastAsia" w:eastAsiaTheme="minorEastAsia"/>
          <w:color w:val="000000"/>
        </w:rPr>
        <w:t>和能tsm</w:t>
      </w:r>
      <w:r>
        <w:rPr>
          <w:rFonts w:cs="MS Mincho" w:asciiTheme="minorEastAsia" w:hAnsiTheme="minorEastAsia" w:eastAsiaTheme="minorEastAsia"/>
          <w:b/>
          <w:bCs/>
          <w:color w:val="333333"/>
          <w:shd w:val="clear" w:color="auto" w:fill="FFFFFF"/>
        </w:rPr>
        <w:sym w:font="Wingdings" w:char="F0E0"/>
      </w:r>
      <w:r>
        <w:rPr>
          <w:rFonts w:hint="eastAsia" w:cs="MS Mincho" w:asciiTheme="minorEastAsia" w:hAnsiTheme="minorEastAsia" w:eastAsiaTheme="minorEastAsia"/>
          <w:b/>
          <w:bCs/>
          <w:color w:val="333333"/>
          <w:shd w:val="clear" w:color="auto" w:fill="FFFFFF"/>
        </w:rPr>
        <w:t>城市平台</w:t>
      </w:r>
      <w:r>
        <w:rPr>
          <w:rFonts w:cs="MS Mincho" w:asciiTheme="minorEastAsia" w:hAnsiTheme="minorEastAsia" w:eastAsiaTheme="minorEastAsia"/>
          <w:color w:val="333333"/>
          <w:shd w:val="clear" w:color="auto" w:fill="FFFFFF"/>
        </w:rPr>
        <w:t>。</w:t>
      </w:r>
    </w:p>
    <w:p>
      <w:pPr>
        <w:rPr>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rFonts w:ascii="宋体" w:hAnsi="宋体"/>
        </w:rPr>
      </w:pPr>
      <w:r>
        <w:rPr>
          <w:rFonts w:hint="eastAsia" w:ascii="宋体" w:hAnsi="宋体"/>
        </w:rPr>
        <w:t>请求报文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2584">
          <w:tblGrid>
            <w:gridCol w:w="540"/>
            <w:gridCol w:w="1236"/>
            <w:gridCol w:w="540"/>
            <w:gridCol w:w="622"/>
            <w:gridCol w:w="540"/>
            <w:gridCol w:w="311"/>
            <w:gridCol w:w="540"/>
            <w:gridCol w:w="3145"/>
            <w:gridCol w:w="54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字段名称</w:t>
            </w:r>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类型</w:t>
            </w:r>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长度</w:t>
            </w:r>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issue_inst</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sz w:val="21"/>
                <w:szCs w:val="21"/>
              </w:rPr>
            </w:pPr>
            <w:r>
              <w:rPr>
                <w:rFonts w:hint="eastAsia" w:ascii="宋体" w:hAnsi="宋体" w:cs="宋体"/>
              </w:rPr>
              <w:t>发卡机构代码：读取用户卡15H文件获得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585" w:author="Hanchen HC14 Li" w:date="2021-11-19T11:23: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586" w:author="Hanchen HC14 Li" w:date="2021-11-19T11:23:00Z"/>
                <w:rFonts w:ascii="宋体" w:hAnsi="宋体" w:cs="宋体"/>
                <w:sz w:val="21"/>
                <w:szCs w:val="21"/>
              </w:rPr>
            </w:pPr>
            <w:del w:id="2587" w:author="Hanchen HC14 Li" w:date="2021-11-19T11:23:00Z">
              <w:r>
                <w:rPr>
                  <w:rFonts w:ascii="宋体" w:hAnsi="宋体" w:cs="宋体"/>
                  <w:sz w:val="21"/>
                  <w:szCs w:val="21"/>
                </w:rPr>
                <w:delText>c</w:delText>
              </w:r>
            </w:del>
            <w:del w:id="2588" w:author="Hanchen HC14 Li" w:date="2021-11-19T11:23:00Z">
              <w:r>
                <w:rPr>
                  <w:rFonts w:hint="eastAsia" w:ascii="宋体" w:hAnsi="宋体" w:cs="宋体"/>
                  <w:sz w:val="21"/>
                  <w:szCs w:val="21"/>
                </w:rPr>
                <w:delText>ity_</w:delText>
              </w:r>
            </w:del>
            <w:del w:id="2589" w:author="Hanchen HC14 Li" w:date="2021-11-19T11:23: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590" w:author="Hanchen HC14 Li" w:date="2021-11-19T11:23:00Z"/>
                <w:rFonts w:ascii="宋体" w:hAnsi="宋体" w:cs="宋体"/>
                <w:sz w:val="21"/>
                <w:szCs w:val="21"/>
              </w:rPr>
            </w:pPr>
            <w:del w:id="2591" w:author="Hanchen HC14 Li" w:date="2021-11-19T11:23: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592" w:author="Hanchen HC14 Li" w:date="2021-11-19T11:23:00Z"/>
                <w:rFonts w:ascii="宋体" w:hAnsi="宋体" w:cs="宋体"/>
                <w:sz w:val="21"/>
                <w:szCs w:val="21"/>
              </w:rPr>
            </w:pPr>
            <w:del w:id="2593" w:author="Hanchen HC14 Li" w:date="2021-11-19T11:23: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594" w:author="Hanchen HC14 Li" w:date="2021-11-19T11:23:00Z"/>
                <w:rFonts w:ascii="宋体" w:hAnsi="宋体"/>
                <w:sz w:val="21"/>
                <w:szCs w:val="21"/>
              </w:rPr>
            </w:pPr>
            <w:del w:id="2595" w:author="Hanchen HC14 Li" w:date="2021-11-19T11:23:00Z">
              <w:r>
                <w:rPr>
                  <w:rFonts w:hint="eastAsia" w:ascii="宋体" w:hAnsi="宋体" w:cs="宋体"/>
                </w:rPr>
                <w:delText>城市代码：读取用户卡17H文件获取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597" w:author="Hanchen HC14 Li" w:date="2021-11-19T11:0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2596" w:author="Hanchen HC14 Li" w:date="2021-11-19T11:01:00Z"/>
          <w:trPrChange w:id="2597" w:author="Hanchen HC14 Li" w:date="2021-11-19T11:01: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598" w:author="Hanchen HC14 Li" w:date="2021-11-19T11:01: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599" w:author="Hanchen HC14 Li" w:date="2021-11-19T11:01:00Z"/>
                <w:rFonts w:ascii="宋体" w:hAnsi="宋体" w:cs="宋体"/>
                <w:sz w:val="21"/>
                <w:szCs w:val="21"/>
              </w:rPr>
            </w:pPr>
            <w:ins w:id="2600" w:author="Hanchen HC14 Li" w:date="2021-11-19T11:01: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2601" w:author="Hanchen HC14 Li" w:date="2021-11-19T11:01: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602" w:author="Hanchen HC14 Li" w:date="2021-11-19T11:01:00Z"/>
                <w:rFonts w:ascii="宋体" w:hAnsi="宋体" w:cs="宋体"/>
                <w:sz w:val="21"/>
                <w:szCs w:val="21"/>
              </w:rPr>
            </w:pPr>
            <w:ins w:id="2603" w:author="Hanchen HC14 Li" w:date="2021-11-19T11:01: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2604" w:author="Hanchen HC14 Li" w:date="2021-11-19T11:01:00Z">
              <w:tcPr>
                <w:tcW w:w="851"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605" w:author="Hanchen HC14 Li" w:date="2021-11-19T11:01:00Z"/>
                <w:rFonts w:ascii="宋体" w:hAnsi="宋体" w:cs="宋体"/>
                <w:sz w:val="21"/>
                <w:szCs w:val="21"/>
              </w:rPr>
            </w:pPr>
            <w:ins w:id="2606" w:author="Hanchen HC14 Li" w:date="2021-11-19T11:01: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607" w:author="Hanchen HC14 Li" w:date="2021-11-19T11:01: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608" w:author="Hanchen HC14 Li" w:date="2021-11-19T11:01:00Z"/>
                <w:rFonts w:ascii="宋体" w:hAnsi="宋体" w:cs="宋体"/>
              </w:rPr>
            </w:pPr>
            <w:ins w:id="2609" w:author="Hanchen HC14 Li" w:date="2021-11-19T11:01:00Z">
              <w:r>
                <w:rPr>
                  <w:rFonts w:hint="eastAsia" w:ascii="宋体" w:hAnsi="宋体" w:cs="宋体"/>
                </w:rPr>
                <w:t>终端编号</w:t>
              </w:r>
            </w:ins>
            <w:ins w:id="2610" w:author="Hanchen HC14 Li" w:date="2021-11-19T11:01:00Z">
              <w:del w:id="2611" w:author="Windows User" w:date="2021-11-22T17:26: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613" w:author="Hanchen HC14 Li" w:date="2021-11-19T11:0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2612" w:author="Hanchen HC14 Li" w:date="2021-11-19T11:01:00Z"/>
          <w:trPrChange w:id="2613" w:author="Hanchen HC14 Li" w:date="2021-11-19T11:01: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614" w:author="Hanchen HC14 Li" w:date="2021-11-19T11:01: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615" w:author="Hanchen HC14 Li" w:date="2021-11-19T11:01:00Z"/>
                <w:rFonts w:ascii="宋体" w:hAnsi="宋体" w:cs="宋体"/>
                <w:sz w:val="21"/>
                <w:szCs w:val="21"/>
                <w:highlight w:val="yellow"/>
                <w:rPrChange w:id="2616" w:author="Hanchen HC14 Li" w:date="2021-11-19T14:54:00Z">
                  <w:rPr>
                    <w:ins w:id="2617" w:author="Hanchen HC14 Li" w:date="2021-11-19T11:01:00Z"/>
                    <w:rFonts w:ascii="宋体" w:hAnsi="宋体" w:cs="宋体"/>
                    <w:sz w:val="21"/>
                    <w:szCs w:val="21"/>
                  </w:rPr>
                </w:rPrChange>
              </w:rPr>
            </w:pPr>
            <w:ins w:id="2618" w:author="Hanchen HC14 Li" w:date="2021-11-19T11:01:00Z">
              <w:r>
                <w:rPr>
                  <w:rFonts w:ascii="宋体" w:hAnsi="宋体" w:cs="Arial"/>
                  <w:sz w:val="21"/>
                  <w:szCs w:val="21"/>
                  <w:highlight w:val="yellow"/>
                  <w:rPrChange w:id="2619" w:author="Hanchen HC14 Li" w:date="2021-11-19T14:54: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2620" w:author="Hanchen HC14 Li" w:date="2021-11-19T11:01: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621" w:author="Hanchen HC14 Li" w:date="2021-11-19T11:01:00Z"/>
                <w:rFonts w:ascii="宋体" w:hAnsi="宋体" w:cs="宋体"/>
                <w:sz w:val="21"/>
                <w:szCs w:val="21"/>
                <w:highlight w:val="yellow"/>
                <w:rPrChange w:id="2622" w:author="Hanchen HC14 Li" w:date="2021-11-19T14:54:00Z">
                  <w:rPr>
                    <w:ins w:id="2623" w:author="Hanchen HC14 Li" w:date="2021-11-19T11:01:00Z"/>
                    <w:rFonts w:ascii="宋体" w:hAnsi="宋体" w:cs="宋体"/>
                    <w:sz w:val="21"/>
                    <w:szCs w:val="21"/>
                  </w:rPr>
                </w:rPrChange>
              </w:rPr>
            </w:pPr>
            <w:ins w:id="2624" w:author="Hanchen HC14 Li" w:date="2021-11-19T11:01:00Z">
              <w:r>
                <w:rPr>
                  <w:rFonts w:ascii="宋体" w:hAnsi="宋体" w:cs="宋体"/>
                  <w:highlight w:val="yellow"/>
                  <w:rPrChange w:id="2625" w:author="Hanchen HC14 Li" w:date="2021-11-19T14:54: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2626" w:author="Hanchen HC14 Li" w:date="2021-11-19T11:01:00Z">
              <w:tcPr>
                <w:tcW w:w="851"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627" w:author="Hanchen HC14 Li" w:date="2021-11-19T11:01:00Z"/>
                <w:rFonts w:ascii="宋体" w:hAnsi="宋体" w:cs="宋体"/>
                <w:sz w:val="21"/>
                <w:szCs w:val="21"/>
                <w:highlight w:val="yellow"/>
                <w:rPrChange w:id="2628" w:author="Hanchen HC14 Li" w:date="2021-11-19T14:54:00Z">
                  <w:rPr>
                    <w:ins w:id="2629" w:author="Hanchen HC14 Li" w:date="2021-11-19T11:01:00Z"/>
                    <w:rFonts w:ascii="宋体" w:hAnsi="宋体" w:cs="宋体"/>
                    <w:sz w:val="21"/>
                    <w:szCs w:val="21"/>
                  </w:rPr>
                </w:rPrChange>
              </w:rPr>
            </w:pPr>
            <w:ins w:id="2630" w:author="Hanchen HC14 Li" w:date="2021-11-19T11:01:00Z">
              <w:r>
                <w:rPr>
                  <w:rFonts w:ascii="宋体" w:hAnsi="宋体" w:cs="宋体"/>
                  <w:highlight w:val="yellow"/>
                  <w:rPrChange w:id="2631" w:author="Hanchen HC14 Li" w:date="2021-11-19T14:54: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632" w:author="Hanchen HC14 Li" w:date="2021-11-19T11:01: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633" w:author="Hanchen HC14 Li" w:date="2021-11-19T11:01:00Z"/>
                <w:rFonts w:ascii="宋体" w:hAnsi="宋体" w:cs="宋体"/>
                <w:highlight w:val="yellow"/>
                <w:rPrChange w:id="2634" w:author="Hanchen HC14 Li" w:date="2021-11-19T14:54:00Z">
                  <w:rPr>
                    <w:ins w:id="2635" w:author="Hanchen HC14 Li" w:date="2021-11-19T11:01:00Z"/>
                    <w:rFonts w:ascii="宋体" w:hAnsi="宋体" w:cs="宋体"/>
                  </w:rPr>
                </w:rPrChange>
              </w:rPr>
            </w:pPr>
            <w:ins w:id="2636" w:author="Hanchen HC14 Li" w:date="2021-11-19T11:01:00Z">
              <w:r>
                <w:rPr>
                  <w:rFonts w:hint="eastAsia" w:ascii="宋体" w:hAnsi="宋体" w:cs="宋体"/>
                  <w:highlight w:val="yellow"/>
                  <w:rPrChange w:id="2637" w:author="Hanchen HC14 Li" w:date="2021-11-19T14:54: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c</w:t>
            </w:r>
            <w:r>
              <w:rPr>
                <w:rFonts w:hint="eastAsia" w:ascii="宋体" w:hAnsi="宋体" w:cs="宋体"/>
                <w:color w:val="000000"/>
                <w:sz w:val="21"/>
                <w:szCs w:val="21"/>
              </w:rPr>
              <w:t>ard_no</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10</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卡应用序列号：读取用户卡15H文件获取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639" w:author="Hanchen HC14 Li" w:date="2021-11-19T14:4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2638" w:author="Hanchen HC14 Li" w:date="2021-11-19T14:48:00Z"/>
          <w:trPrChange w:id="2639" w:author="Hanchen HC14 Li" w:date="2021-11-19T14:48: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640" w:author="Hanchen HC14 Li" w:date="2021-11-19T14:48: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641" w:author="Hanchen HC14 Li" w:date="2021-11-19T14:48:00Z"/>
                <w:rFonts w:ascii="宋体" w:hAnsi="宋体" w:cs="宋体"/>
                <w:color w:val="000000"/>
                <w:sz w:val="21"/>
                <w:szCs w:val="21"/>
              </w:rPr>
            </w:pPr>
            <w:ins w:id="2642" w:author="Hanchen HC14 Li" w:date="2021-11-19T14:48:00Z">
              <w:r>
                <w:rPr>
                  <w:rFonts w:ascii="宋体" w:hAnsi="宋体" w:cs="Arial"/>
                  <w:sz w:val="21"/>
                  <w:szCs w:val="21"/>
                </w:rPr>
                <w:t>transaction_datetime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2643" w:author="Hanchen HC14 Li" w:date="2021-11-19T14:48: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2644" w:author="Hanchen HC14 Li" w:date="2021-11-19T14:48:00Z"/>
                <w:rFonts w:ascii="宋体" w:hAnsi="宋体" w:cs="宋体"/>
              </w:rPr>
            </w:pPr>
            <w:ins w:id="2645" w:author="Hanchen HC14 Li" w:date="2021-11-19T14:48:00Z">
              <w:r>
                <w:rPr>
                  <w:rFonts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2646" w:author="Hanchen HC14 Li" w:date="2021-11-19T14:48:00Z">
              <w:tcPr>
                <w:tcW w:w="851"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2647" w:author="Hanchen HC14 Li" w:date="2021-11-19T14:48:00Z"/>
                <w:rFonts w:ascii="宋体" w:hAnsi="宋体" w:cs="宋体"/>
              </w:rPr>
            </w:pPr>
            <w:ins w:id="2648" w:author="Hanchen HC14 Li" w:date="2021-11-19T14:48:00Z">
              <w:r>
                <w:rPr>
                  <w:rFonts w:ascii="宋体" w:hAnsi="宋体" w:cs="宋体"/>
                  <w:sz w:val="21"/>
                  <w:szCs w:val="21"/>
                </w:rPr>
                <w:t>14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649" w:author="Hanchen HC14 Li" w:date="2021-11-19T14:48: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650" w:author="Hanchen HC14 Li" w:date="2021-11-19T14:48:00Z"/>
                <w:rFonts w:ascii="宋体" w:hAnsi="宋体" w:cs="宋体"/>
              </w:rPr>
            </w:pPr>
            <w:ins w:id="2651" w:author="Hanchen HC14 Li" w:date="2021-11-19T14:48:00Z">
              <w:r>
                <w:rPr>
                  <w:rFonts w:hint="eastAsia" w:ascii="宋体" w:hAnsi="宋体" w:cs="宋体"/>
                  <w:color w:val="3F3F3F"/>
                </w:rPr>
                <w:t>交易日期时间：格式yyyyMMddHHmmss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653" w:author="Hanchen HC14 Li" w:date="2021-11-19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2652" w:author="Hanchen HC14 Li" w:date="2021-11-19T14:45:00Z"/>
          <w:trPrChange w:id="2653" w:author="Hanchen HC14 Li" w:date="2021-11-19T14:45: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654" w:author="Hanchen HC14 Li" w:date="2021-11-19T14:45: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655" w:author="Hanchen HC14 Li" w:date="2021-11-19T14:45:00Z"/>
                <w:rFonts w:ascii="宋体" w:hAnsi="宋体" w:cs="宋体"/>
                <w:color w:val="000000"/>
                <w:sz w:val="21"/>
                <w:szCs w:val="21"/>
              </w:rPr>
            </w:pPr>
            <w:ins w:id="2656" w:author="Hanchen HC14 Li" w:date="2021-11-19T14:45:00Z">
              <w:r>
                <w:rPr>
                  <w:rFonts w:ascii="宋体" w:hAnsi="宋体" w:cs="宋体"/>
                  <w:color w:val="000000"/>
                  <w:sz w:val="21"/>
                  <w:szCs w:val="21"/>
                </w:rPr>
                <w:t>merchant</w:t>
              </w:r>
            </w:ins>
            <w:ins w:id="2657" w:author="Hanchen HC14 Li" w:date="2021-11-19T14:45:00Z">
              <w:r>
                <w:rPr>
                  <w:rFonts w:hint="eastAsia" w:ascii="宋体" w:hAnsi="宋体" w:cs="宋体"/>
                  <w:color w:val="000000"/>
                  <w:sz w:val="21"/>
                  <w:szCs w:val="21"/>
                </w:rPr>
                <w:t>_</w:t>
              </w:r>
            </w:ins>
            <w:ins w:id="2658" w:author="Hanchen HC14 Li" w:date="2021-11-19T14:45:00Z">
              <w:r>
                <w:rPr>
                  <w:rFonts w:ascii="宋体" w:hAnsi="宋体" w:cs="宋体"/>
                  <w:color w:val="000000"/>
                  <w:sz w:val="21"/>
                  <w:szCs w:val="21"/>
                </w:rPr>
                <w:t>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2659" w:author="Hanchen HC14 Li" w:date="2021-11-19T14:45: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2660" w:author="Hanchen HC14 Li" w:date="2021-11-19T14:45:00Z"/>
                <w:rFonts w:ascii="宋体" w:hAnsi="宋体" w:cs="宋体"/>
              </w:rPr>
            </w:pPr>
            <w:ins w:id="2661" w:author="Hanchen HC14 Li" w:date="2021-11-19T14:45: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2662" w:author="Hanchen HC14 Li" w:date="2021-11-19T14:45:00Z">
              <w:tcPr>
                <w:tcW w:w="851"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2663" w:author="Hanchen HC14 Li" w:date="2021-11-19T14:45:00Z"/>
                <w:rFonts w:ascii="宋体" w:hAnsi="宋体" w:cs="宋体"/>
              </w:rPr>
            </w:pPr>
            <w:ins w:id="2664" w:author="Hanchen HC14 Li" w:date="2021-11-19T14:45:00Z">
              <w:r>
                <w:rPr>
                  <w:rFonts w:ascii="宋体" w:hAnsi="宋体" w:cs="宋体"/>
                  <w:sz w:val="21"/>
                  <w:szCs w:val="21"/>
                </w:rPr>
                <w:t>20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665" w:author="Hanchen HC14 Li" w:date="2021-11-19T14:45: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666" w:author="Hanchen HC14 Li" w:date="2021-11-19T14:45:00Z"/>
                <w:rFonts w:ascii="宋体" w:hAnsi="宋体" w:cs="宋体"/>
              </w:rPr>
            </w:pPr>
            <w:ins w:id="2667" w:author="Hanchen HC14 Li" w:date="2021-11-19T14:45:00Z">
              <w:r>
                <w:rPr>
                  <w:rFonts w:hint="eastAsia" w:ascii="宋体" w:hAnsi="宋体" w:cs="宋体"/>
                </w:rPr>
                <w:t>商户号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668" w:author="Hanchen HC14 Li" w:date="2021-11-19T14: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669" w:author="Hanchen HC14 Li" w:date="2021-11-19T14:44:00Z"/>
                <w:rFonts w:ascii="宋体" w:hAnsi="宋体" w:cs="宋体"/>
                <w:color w:val="000000"/>
                <w:sz w:val="21"/>
                <w:szCs w:val="21"/>
              </w:rPr>
            </w:pPr>
            <w:del w:id="2670" w:author="Hanchen HC14 Li" w:date="2021-11-19T14:44:00Z">
              <w:r>
                <w:rPr>
                  <w:rFonts w:hint="eastAsia" w:ascii="宋体" w:hAnsi="宋体" w:cs="宋体"/>
                  <w:color w:val="000000"/>
                  <w:sz w:val="21"/>
                  <w:szCs w:val="21"/>
                </w:rPr>
                <w:delText>card</w:delText>
              </w:r>
            </w:del>
            <w:del w:id="2671" w:author="Hanchen HC14 Li" w:date="2021-11-19T14:44:00Z">
              <w:r>
                <w:rPr>
                  <w:rFonts w:ascii="宋体" w:hAnsi="宋体" w:cs="宋体"/>
                  <w:color w:val="000000"/>
                  <w:sz w:val="21"/>
                  <w:szCs w:val="21"/>
                </w:rPr>
                <w:delText>_</w:delText>
              </w:r>
            </w:del>
            <w:del w:id="2672" w:author="Hanchen HC14 Li" w:date="2021-11-19T14:44:00Z">
              <w:r>
                <w:rPr>
                  <w:rFonts w:hint="eastAsia" w:ascii="宋体" w:hAnsi="宋体" w:cs="宋体"/>
                  <w:color w:val="000000"/>
                  <w:sz w:val="21"/>
                  <w:szCs w:val="21"/>
                </w:rPr>
                <w:delText>type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673" w:author="Hanchen HC14 Li" w:date="2021-11-19T14:44:00Z"/>
                <w:rFonts w:ascii="宋体" w:hAnsi="宋体" w:cs="宋体"/>
                <w:sz w:val="21"/>
                <w:szCs w:val="21"/>
              </w:rPr>
            </w:pPr>
            <w:del w:id="2674" w:author="Hanchen HC14 Li" w:date="2021-11-19T14:44: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675" w:author="Hanchen HC14 Li" w:date="2021-11-19T14:44:00Z"/>
                <w:rFonts w:ascii="宋体" w:hAnsi="宋体" w:cs="宋体"/>
                <w:sz w:val="21"/>
                <w:szCs w:val="21"/>
              </w:rPr>
            </w:pPr>
            <w:del w:id="2676" w:author="Hanchen HC14 Li" w:date="2021-11-19T14:44:00Z">
              <w:r>
                <w:rPr>
                  <w:rFonts w:hint="eastAsia"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677" w:author="Hanchen HC14 Li" w:date="2021-11-19T14:44:00Z"/>
                <w:rFonts w:ascii="宋体" w:hAnsi="宋体"/>
                <w:sz w:val="21"/>
                <w:szCs w:val="21"/>
              </w:rPr>
            </w:pPr>
            <w:del w:id="2678" w:author="Hanchen HC14 Li" w:date="2021-11-19T14:44:00Z">
              <w:r>
                <w:rPr>
                  <w:rFonts w:hint="eastAsia" w:ascii="宋体" w:hAnsi="宋体" w:cs="宋体"/>
                </w:rPr>
                <w:delText>卡类型：读取用户卡17H文件获取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679" w:author="Hanchen HC14 Li" w:date="2021-11-19T11:0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680" w:author="Hanchen HC14 Li" w:date="2021-11-19T11:02:00Z"/>
                <w:rFonts w:ascii="宋体" w:hAnsi="宋体" w:cs="宋体"/>
                <w:color w:val="000000"/>
                <w:sz w:val="21"/>
                <w:szCs w:val="21"/>
              </w:rPr>
            </w:pPr>
            <w:del w:id="2681" w:author="Hanchen HC14 Li" w:date="2021-11-19T11:02: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682" w:author="Hanchen HC14 Li" w:date="2021-11-19T11:02:00Z"/>
                <w:rFonts w:ascii="宋体" w:hAnsi="宋体" w:cs="宋体"/>
                <w:sz w:val="21"/>
                <w:szCs w:val="21"/>
              </w:rPr>
            </w:pPr>
            <w:del w:id="2683" w:author="Hanchen HC14 Li" w:date="2021-11-19T11:02: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684" w:author="Hanchen HC14 Li" w:date="2021-11-19T11:02:00Z"/>
                <w:rFonts w:ascii="宋体" w:hAnsi="宋体" w:cs="宋体"/>
                <w:sz w:val="21"/>
                <w:szCs w:val="21"/>
              </w:rPr>
            </w:pPr>
            <w:del w:id="2685" w:author="Hanchen HC14 Li" w:date="2021-11-19T11:02: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686" w:author="Hanchen HC14 Li" w:date="2021-11-19T11:02:00Z"/>
                <w:rFonts w:ascii="宋体" w:hAnsi="宋体"/>
                <w:sz w:val="21"/>
                <w:szCs w:val="21"/>
              </w:rPr>
            </w:pPr>
            <w:del w:id="2687" w:author="Hanchen HC14 Li" w:date="2021-11-19T11:02: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688" w:author="Hanchen HC14 Li" w:date="2021-11-19T11:0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689" w:author="Hanchen HC14 Li" w:date="2021-11-19T11:02:00Z"/>
                <w:rFonts w:ascii="宋体" w:hAnsi="宋体" w:cs="宋体"/>
                <w:color w:val="000000"/>
                <w:sz w:val="21"/>
                <w:szCs w:val="21"/>
              </w:rPr>
            </w:pPr>
            <w:del w:id="2690" w:author="Hanchen HC14 Li" w:date="2021-11-19T11:02:00Z">
              <w:r>
                <w:rPr>
                  <w:rFonts w:ascii="宋体" w:hAnsi="宋体" w:cs="Arial"/>
                  <w:sz w:val="21"/>
                  <w:szCs w:val="21"/>
                </w:rPr>
                <w:delText>transaction_</w:delText>
              </w:r>
            </w:del>
            <w:del w:id="2691" w:author="Hanchen HC14 Li" w:date="2021-11-19T11:02:00Z">
              <w:r>
                <w:rPr>
                  <w:rFonts w:hint="eastAsia" w:ascii="宋体" w:hAnsi="宋体" w:cs="Arial"/>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692" w:author="Hanchen HC14 Li" w:date="2021-11-19T11:02:00Z"/>
                <w:rFonts w:ascii="宋体" w:hAnsi="宋体" w:cs="宋体"/>
              </w:rPr>
            </w:pPr>
            <w:del w:id="2693" w:author="Hanchen HC14 Li" w:date="2021-11-19T11:02: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694" w:author="Hanchen HC14 Li" w:date="2021-11-19T11:02:00Z"/>
                <w:rFonts w:ascii="宋体" w:hAnsi="宋体" w:cs="宋体"/>
              </w:rPr>
            </w:pPr>
            <w:del w:id="2695" w:author="Hanchen HC14 Li" w:date="2021-11-19T11:02: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696" w:author="Hanchen HC14 Li" w:date="2021-11-19T11:02:00Z"/>
                <w:rFonts w:ascii="宋体" w:hAnsi="宋体" w:cs="宋体"/>
              </w:rPr>
            </w:pPr>
            <w:del w:id="2697" w:author="Hanchen HC14 Li" w:date="2021-11-19T11:02:00Z">
              <w:r>
                <w:rPr>
                  <w:rFonts w:hint="eastAsia" w:ascii="宋体" w:hAnsi="宋体" w:cs="宋体"/>
                  <w:color w:val="3F3F3F"/>
                </w:rPr>
                <w:delText>终端交易序号:本次卡激活申请的终端交易序号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698" w:author="Hanchen HC14 Li" w:date="2021-11-19T14: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699" w:author="Hanchen HC14 Li" w:date="2021-11-19T14:44:00Z"/>
                <w:rFonts w:ascii="宋体" w:hAnsi="宋体" w:cs="宋体"/>
                <w:color w:val="000000"/>
                <w:sz w:val="21"/>
                <w:szCs w:val="21"/>
              </w:rPr>
            </w:pPr>
            <w:del w:id="2700" w:author="Hanchen HC14 Li" w:date="2021-11-19T14:44:00Z">
              <w:r>
                <w:rPr>
                  <w:rFonts w:ascii="宋体" w:hAnsi="宋体" w:cs="Arial"/>
                  <w:sz w:val="21"/>
                  <w:szCs w:val="21"/>
                </w:rPr>
                <w:delText>transaction_datetime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701" w:author="Hanchen HC14 Li" w:date="2021-11-19T14:44:00Z"/>
                <w:rFonts w:ascii="宋体" w:hAnsi="宋体" w:cs="宋体"/>
              </w:rPr>
            </w:pPr>
            <w:del w:id="2702" w:author="Hanchen HC14 Li" w:date="2021-11-19T14:44:00Z">
              <w:r>
                <w:rPr>
                  <w:rFonts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703" w:author="Hanchen HC14 Li" w:date="2021-11-19T14:44:00Z"/>
                <w:rFonts w:ascii="宋体" w:hAnsi="宋体" w:cs="宋体"/>
              </w:rPr>
            </w:pPr>
            <w:del w:id="2704" w:author="Hanchen HC14 Li" w:date="2021-11-19T14:44:00Z">
              <w:r>
                <w:rPr>
                  <w:rFonts w:ascii="宋体" w:hAnsi="宋体" w:cs="宋体"/>
                  <w:sz w:val="21"/>
                  <w:szCs w:val="21"/>
                </w:rPr>
                <w:delText>14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705" w:author="Hanchen HC14 Li" w:date="2021-11-19T14:44:00Z"/>
                <w:rFonts w:ascii="宋体" w:hAnsi="宋体" w:cs="宋体"/>
              </w:rPr>
            </w:pPr>
            <w:del w:id="2706" w:author="Hanchen HC14 Li" w:date="2021-11-19T14:44:00Z">
              <w:r>
                <w:rPr>
                  <w:rFonts w:hint="eastAsia" w:ascii="宋体" w:hAnsi="宋体" w:cs="宋体"/>
                  <w:color w:val="3F3F3F"/>
                </w:rPr>
                <w:delText>交易日期时间：格式yyyyMMddHHmmss</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707" w:author="Hanchen HC14 Li" w:date="2021-11-19T14: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708" w:author="Hanchen HC14 Li" w:date="2021-11-19T14:44:00Z"/>
                <w:rFonts w:ascii="宋体" w:hAnsi="宋体" w:cs="宋体"/>
                <w:color w:val="000000"/>
                <w:sz w:val="21"/>
                <w:szCs w:val="21"/>
              </w:rPr>
            </w:pPr>
            <w:del w:id="2709" w:author="Hanchen HC14 Li" w:date="2021-11-19T14:44:00Z">
              <w:r>
                <w:rPr>
                  <w:rFonts w:ascii="宋体" w:hAnsi="宋体" w:cs="宋体"/>
                  <w:color w:val="000000"/>
                  <w:sz w:val="21"/>
                  <w:szCs w:val="21"/>
                </w:rPr>
                <w:delText>merchant</w:delText>
              </w:r>
            </w:del>
            <w:del w:id="2710" w:author="Hanchen HC14 Li" w:date="2021-11-19T14:44:00Z">
              <w:r>
                <w:rPr>
                  <w:rFonts w:hint="eastAsia" w:ascii="宋体" w:hAnsi="宋体" w:cs="宋体"/>
                  <w:color w:val="000000"/>
                  <w:sz w:val="21"/>
                  <w:szCs w:val="21"/>
                </w:rPr>
                <w:delText>_</w:delText>
              </w:r>
            </w:del>
            <w:del w:id="2711" w:author="Hanchen HC14 Li" w:date="2021-11-19T14:44:00Z">
              <w:r>
                <w:rPr>
                  <w:rFonts w:ascii="宋体" w:hAnsi="宋体" w:cs="宋体"/>
                  <w:color w:val="000000"/>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712" w:author="Hanchen HC14 Li" w:date="2021-11-19T14:44:00Z"/>
                <w:rFonts w:ascii="宋体" w:hAnsi="宋体" w:cs="宋体"/>
              </w:rPr>
            </w:pPr>
            <w:del w:id="2713" w:author="Hanchen HC14 Li" w:date="2021-11-19T14:44: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714" w:author="Hanchen HC14 Li" w:date="2021-11-19T14:44:00Z"/>
                <w:rFonts w:ascii="宋体" w:hAnsi="宋体" w:cs="宋体"/>
              </w:rPr>
            </w:pPr>
            <w:del w:id="2715" w:author="Hanchen HC14 Li" w:date="2021-11-19T14:44:00Z">
              <w:r>
                <w:rPr>
                  <w:rFonts w:ascii="宋体" w:hAnsi="宋体" w:cs="宋体"/>
                  <w:sz w:val="21"/>
                  <w:szCs w:val="21"/>
                </w:rPr>
                <w:delText>20</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716" w:author="Hanchen HC14 Li" w:date="2021-11-19T14:44:00Z"/>
                <w:rFonts w:ascii="宋体" w:hAnsi="宋体" w:cs="宋体"/>
              </w:rPr>
            </w:pPr>
            <w:del w:id="2717" w:author="Hanchen HC14 Li" w:date="2021-11-19T14:44:00Z">
              <w:r>
                <w:rPr>
                  <w:rFonts w:hint="eastAsia" w:ascii="宋体" w:hAnsi="宋体" w:cs="宋体"/>
                </w:rPr>
                <w:delText>商户号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r</w:t>
            </w:r>
            <w:r>
              <w:rPr>
                <w:rFonts w:hint="eastAsia" w:ascii="宋体" w:hAnsi="宋体" w:cs="宋体"/>
                <w:color w:val="000000"/>
                <w:sz w:val="21"/>
                <w:szCs w:val="21"/>
              </w:rPr>
              <w:t>et</w:t>
            </w:r>
            <w:r>
              <w:rPr>
                <w:rFonts w:ascii="宋体" w:hAnsi="宋体" w:cs="宋体"/>
                <w:color w:val="000000"/>
                <w:sz w:val="21"/>
                <w:szCs w:val="21"/>
              </w:rPr>
              <w:t>_status</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3F3F3F"/>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3F3F3F"/>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color w:val="3F3F3F"/>
              </w:rPr>
              <w:t>写卡状态：0成功 1表示失败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718" w:author="Hanchen HC14 Li" w:date="2021-11-19T14: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719" w:author="Hanchen HC14 Li" w:date="2021-11-19T14:44:00Z"/>
                <w:rFonts w:ascii="宋体" w:hAnsi="宋体" w:cs="宋体"/>
                <w:color w:val="000000"/>
                <w:sz w:val="21"/>
                <w:szCs w:val="21"/>
              </w:rPr>
            </w:pPr>
            <w:del w:id="2720" w:author="Hanchen HC14 Li" w:date="2021-11-19T14:44:00Z">
              <w:r>
                <w:rPr>
                  <w:rFonts w:ascii="宋体" w:hAnsi="宋体" w:cs="宋体"/>
                  <w:color w:val="000000"/>
                  <w:sz w:val="21"/>
                  <w:szCs w:val="21"/>
                </w:rPr>
                <w:delText>algorithm_id</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721" w:author="Hanchen HC14 Li" w:date="2021-11-19T14:44:00Z"/>
                <w:rFonts w:ascii="宋体" w:hAnsi="宋体" w:cs="宋体"/>
                <w:sz w:val="21"/>
                <w:szCs w:val="21"/>
              </w:rPr>
            </w:pPr>
            <w:del w:id="2722" w:author="Hanchen HC14 Li" w:date="2021-11-19T14:44: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723" w:author="Hanchen HC14 Li" w:date="2021-11-19T14:44:00Z"/>
                <w:rFonts w:ascii="宋体" w:hAnsi="宋体" w:cs="宋体"/>
                <w:sz w:val="21"/>
                <w:szCs w:val="21"/>
              </w:rPr>
            </w:pPr>
            <w:del w:id="2724" w:author="Hanchen HC14 Li" w:date="2021-11-19T14:44:00Z">
              <w:r>
                <w:rPr>
                  <w:rFonts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725" w:author="Hanchen HC14 Li" w:date="2021-11-19T14:44:00Z"/>
                <w:rFonts w:ascii="宋体" w:hAnsi="宋体"/>
                <w:sz w:val="21"/>
                <w:szCs w:val="21"/>
              </w:rPr>
            </w:pPr>
            <w:del w:id="2726" w:author="Hanchen HC14 Li" w:date="2021-11-19T14:44:00Z">
              <w:r>
                <w:rPr>
                  <w:rFonts w:hint="eastAsia" w:ascii="宋体" w:hAnsi="宋体" w:cs="宋体"/>
                </w:rPr>
                <w:delText>加密算法标识: 00国际/01国密</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727" w:author="zhouliang" w:date="2021-11-08T09:44:00Z"/>
          <w:del w:id="2728" w:author="Hanchen HC14 Li" w:date="2021-11-19T14: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729" w:author="zhouliang" w:date="2021-11-08T09:44:00Z"/>
                <w:del w:id="2730" w:author="Hanchen HC14 Li" w:date="2021-11-19T14:44:00Z"/>
                <w:rFonts w:ascii="宋体" w:hAnsi="宋体" w:cs="宋体"/>
                <w:color w:val="000000"/>
                <w:sz w:val="21"/>
                <w:szCs w:val="21"/>
              </w:rPr>
            </w:pPr>
            <w:ins w:id="2731" w:author="Windows User" w:date="2021-11-09T11:36:00Z">
              <w:del w:id="2732" w:author="Hanchen HC14 Li" w:date="2021-11-19T14:44:00Z">
                <w:r>
                  <w:rPr>
                    <w:rFonts w:hint="eastAsia" w:ascii="宋体" w:hAnsi="宋体" w:cs="宋体"/>
                    <w:color w:val="000000"/>
                    <w:sz w:val="21"/>
                    <w:szCs w:val="21"/>
                  </w:rPr>
                  <w:delText>region</w:delText>
                </w:r>
              </w:del>
            </w:ins>
            <w:ins w:id="2733" w:author="Windows User" w:date="2021-11-09T11:36:00Z">
              <w:del w:id="2734" w:author="Hanchen HC14 Li" w:date="2021-11-19T14:44:00Z">
                <w:r>
                  <w:rPr>
                    <w:rFonts w:ascii="宋体" w:hAnsi="宋体" w:cs="宋体"/>
                    <w:color w:val="000000"/>
                    <w:sz w:val="21"/>
                    <w:szCs w:val="21"/>
                  </w:rPr>
                  <w:delText>_code</w:delText>
                </w:r>
              </w:del>
            </w:ins>
            <w:ins w:id="2735" w:author="zhouliang" w:date="2021-11-08T09:44:00Z">
              <w:del w:id="2736" w:author="Hanchen HC14 Li" w:date="2021-11-19T14:44: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737" w:author="zhouliang" w:date="2021-11-08T09:44:00Z"/>
                <w:del w:id="2738" w:author="Hanchen HC14 Li" w:date="2021-11-19T14:44:00Z"/>
                <w:rFonts w:ascii="宋体" w:hAnsi="宋体" w:cs="宋体"/>
              </w:rPr>
            </w:pPr>
            <w:ins w:id="2739" w:author="Windows User" w:date="2021-11-09T11:36:00Z">
              <w:del w:id="2740" w:author="Hanchen HC14 Li" w:date="2021-11-19T14:44:00Z">
                <w:r>
                  <w:rPr>
                    <w:rFonts w:hint="eastAsia" w:ascii="宋体" w:hAnsi="宋体" w:cs="宋体"/>
                  </w:rPr>
                  <w:delText>HEX</w:delText>
                </w:r>
              </w:del>
            </w:ins>
            <w:ins w:id="2741" w:author="zhouliang" w:date="2021-11-08T09:44:00Z">
              <w:del w:id="2742" w:author="Hanchen HC14 Li" w:date="2021-11-19T14:44: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743" w:author="zhouliang" w:date="2021-11-08T09:44:00Z"/>
                <w:del w:id="2744" w:author="Hanchen HC14 Li" w:date="2021-11-19T14:44:00Z"/>
                <w:rFonts w:ascii="宋体" w:hAnsi="宋体" w:cs="宋体"/>
              </w:rPr>
            </w:pPr>
            <w:ins w:id="2745" w:author="Windows User" w:date="2021-11-09T11:36:00Z">
              <w:del w:id="2746" w:author="Hanchen HC14 Li" w:date="2021-11-19T14:44:00Z">
                <w:r>
                  <w:rPr>
                    <w:rFonts w:hint="eastAsia" w:ascii="宋体" w:hAnsi="宋体" w:cs="宋体"/>
                  </w:rPr>
                  <w:delText>1</w:delText>
                </w:r>
              </w:del>
            </w:ins>
            <w:ins w:id="2747" w:author="zhouliang" w:date="2021-11-08T09:44:00Z">
              <w:del w:id="2748" w:author="Hanchen HC14 Li" w:date="2021-11-19T14:44: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749" w:author="zhouliang" w:date="2021-11-08T09:44:00Z"/>
                <w:del w:id="2750" w:author="Hanchen HC14 Li" w:date="2021-11-19T14:44:00Z"/>
                <w:rFonts w:ascii="宋体" w:hAnsi="宋体" w:cs="宋体"/>
              </w:rPr>
            </w:pPr>
            <w:ins w:id="2751" w:author="Windows User" w:date="2021-11-09T11:36:00Z">
              <w:del w:id="2752" w:author="Hanchen HC14 Li" w:date="2021-11-19T14:44:00Z">
                <w:r>
                  <w:rPr>
                    <w:rFonts w:hint="eastAsia" w:ascii="宋体" w:hAnsi="宋体" w:cs="宋体"/>
                    <w:color w:val="000000"/>
                    <w:sz w:val="21"/>
                    <w:szCs w:val="21"/>
                  </w:rPr>
                  <w:delText>地区代码，</w:delText>
                </w:r>
              </w:del>
            </w:ins>
            <w:ins w:id="2753" w:author="Windows User" w:date="2021-11-09T11:36:00Z">
              <w:del w:id="2754" w:author="Hanchen HC14 Li" w:date="2021-11-19T14:44:00Z">
                <w:r>
                  <w:rPr>
                    <w:rFonts w:hint="eastAsia" w:ascii="宋体" w:hAnsi="宋体" w:cs="宋体"/>
                  </w:rPr>
                  <w:delText>0</w:delText>
                </w:r>
              </w:del>
            </w:ins>
            <w:ins w:id="2755" w:author="Windows User" w:date="2021-11-09T11:36:00Z">
              <w:del w:id="2756" w:author="Hanchen HC14 Li" w:date="2021-11-19T14:44:00Z">
                <w:r>
                  <w:rPr>
                    <w:rFonts w:ascii="宋体" w:hAnsi="宋体" w:cs="宋体"/>
                  </w:rPr>
                  <w:delText>0-99</w:delText>
                </w:r>
              </w:del>
            </w:ins>
            <w:ins w:id="2757" w:author="zhouliang" w:date="2021-11-08T09:44:00Z">
              <w:del w:id="2758" w:author="Hanchen HC14 Li" w:date="2021-11-19T14:44:00Z">
                <w:r>
                  <w:rPr>
                    <w:rFonts w:hint="eastAsia" w:ascii="宋体" w:hAnsi="宋体" w:cs="宋体"/>
                  </w:rPr>
                  <w:delText>0</w:delText>
                </w:r>
              </w:del>
            </w:ins>
            <w:ins w:id="2759" w:author="zhouliang" w:date="2021-11-08T09:44:00Z">
              <w:del w:id="2760" w:author="Hanchen HC14 Li" w:date="2021-11-19T14:44: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761" w:author="zhouliang" w:date="2021-11-08T09:44:00Z"/>
          <w:del w:id="2762" w:author="Hanchen HC14 Li" w:date="2021-11-19T14: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763" w:author="zhouliang" w:date="2021-11-08T09:44:00Z"/>
                <w:del w:id="2764" w:author="Hanchen HC14 Li" w:date="2021-11-19T14:44:00Z"/>
                <w:rFonts w:ascii="宋体" w:hAnsi="宋体" w:cs="宋体"/>
                <w:color w:val="000000"/>
                <w:sz w:val="21"/>
                <w:szCs w:val="21"/>
              </w:rPr>
            </w:pPr>
            <w:ins w:id="2765" w:author="Windows User" w:date="2021-11-09T11:36:00Z">
              <w:del w:id="2766" w:author="Hanchen HC14 Li" w:date="2021-11-19T14:44:00Z">
                <w:r>
                  <w:rPr>
                    <w:rFonts w:hint="eastAsia" w:ascii="宋体" w:hAnsi="宋体" w:cs="宋体"/>
                    <w:color w:val="000000"/>
                    <w:sz w:val="21"/>
                    <w:szCs w:val="21"/>
                  </w:rPr>
                  <w:delText>c</w:delText>
                </w:r>
              </w:del>
            </w:ins>
            <w:ins w:id="2767" w:author="Windows User" w:date="2021-11-09T11:36:00Z">
              <w:del w:id="2768" w:author="Hanchen HC14 Li" w:date="2021-11-19T14:44:00Z">
                <w:r>
                  <w:rPr>
                    <w:rFonts w:ascii="宋体" w:hAnsi="宋体" w:cs="宋体"/>
                    <w:color w:val="000000"/>
                    <w:sz w:val="21"/>
                    <w:szCs w:val="21"/>
                  </w:rPr>
                  <w:delText>ard_species</w:delText>
                </w:r>
              </w:del>
            </w:ins>
            <w:ins w:id="2769" w:author="zhouliang" w:date="2021-11-08T09:44:00Z">
              <w:del w:id="2770" w:author="Hanchen HC14 Li" w:date="2021-11-19T14:44: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771" w:author="zhouliang" w:date="2021-11-08T09:44:00Z"/>
                <w:del w:id="2772" w:author="Hanchen HC14 Li" w:date="2021-11-19T14:44:00Z"/>
                <w:rFonts w:ascii="宋体" w:hAnsi="宋体" w:cs="宋体"/>
              </w:rPr>
            </w:pPr>
            <w:ins w:id="2773" w:author="Windows User" w:date="2021-11-09T11:36:00Z">
              <w:del w:id="2774" w:author="Hanchen HC14 Li" w:date="2021-11-19T14:44:00Z">
                <w:r>
                  <w:rPr>
                    <w:rFonts w:hint="eastAsia" w:ascii="宋体" w:hAnsi="宋体" w:cs="宋体"/>
                    <w:sz w:val="21"/>
                    <w:szCs w:val="21"/>
                  </w:rPr>
                  <w:delText>String</w:delText>
                </w:r>
              </w:del>
            </w:ins>
            <w:ins w:id="2775" w:author="zhouliang" w:date="2021-11-08T09:44:00Z">
              <w:del w:id="2776" w:author="Hanchen HC14 Li" w:date="2021-11-19T14:44: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777" w:author="zhouliang" w:date="2021-11-08T09:44:00Z"/>
                <w:del w:id="2778" w:author="Hanchen HC14 Li" w:date="2021-11-19T14:44:00Z"/>
                <w:rFonts w:ascii="宋体" w:hAnsi="宋体" w:cs="宋体"/>
              </w:rPr>
            </w:pPr>
            <w:ins w:id="2779" w:author="Windows User" w:date="2021-11-09T11:36:00Z">
              <w:del w:id="2780" w:author="Hanchen HC14 Li" w:date="2021-11-19T14:44:00Z">
                <w:r>
                  <w:rPr>
                    <w:rFonts w:ascii="宋体" w:hAnsi="宋体" w:cs="宋体"/>
                  </w:rPr>
                  <w:delText>4</w:delText>
                </w:r>
              </w:del>
            </w:ins>
            <w:ins w:id="2781" w:author="zhouliang" w:date="2021-11-08T09:44:00Z">
              <w:del w:id="2782" w:author="Hanchen HC14 Li" w:date="2021-11-19T14:44: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783" w:author="zhouliang" w:date="2021-11-08T09:44:00Z"/>
                <w:del w:id="2784" w:author="Hanchen HC14 Li" w:date="2021-11-19T14:44:00Z"/>
                <w:rFonts w:ascii="宋体" w:hAnsi="宋体" w:cs="宋体"/>
              </w:rPr>
            </w:pPr>
            <w:ins w:id="2785" w:author="Windows User" w:date="2021-11-09T11:36:00Z">
              <w:del w:id="2786" w:author="Hanchen HC14 Li" w:date="2021-11-19T14:44:00Z">
                <w:r>
                  <w:rPr>
                    <w:rFonts w:hint="eastAsia" w:ascii="宋体" w:hAnsi="宋体" w:cs="宋体"/>
                    <w:color w:val="000000"/>
                    <w:sz w:val="21"/>
                    <w:szCs w:val="21"/>
                  </w:rPr>
                  <w:delText>卡种类型，</w:delText>
                </w:r>
              </w:del>
            </w:ins>
            <w:ins w:id="2787" w:author="Windows User" w:date="2021-11-09T11:36:00Z">
              <w:del w:id="2788" w:author="Hanchen HC14 Li" w:date="2021-11-19T14:44:00Z">
                <w:r>
                  <w:rPr>
                    <w:rFonts w:hint="eastAsia" w:ascii="宋体" w:hAnsi="宋体" w:cs="宋体"/>
                  </w:rPr>
                  <w:delText>例:0210</w:delText>
                </w:r>
              </w:del>
            </w:ins>
            <w:ins w:id="2789" w:author="zhouliang" w:date="2021-11-08T09:44:00Z">
              <w:del w:id="2790" w:author="Hanchen HC14 Li" w:date="2021-11-19T14:44: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791" w:author="Hanchen HC14 Li" w:date="2021-11-19T14:4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792" w:author="Hanchen HC14 Li" w:date="2021-11-19T14:42:00Z"/>
                <w:rFonts w:ascii="宋体" w:hAnsi="宋体" w:cs="宋体"/>
                <w:color w:val="000000"/>
                <w:sz w:val="21"/>
                <w:szCs w:val="21"/>
                <w:highlight w:val="yellow"/>
                <w:rPrChange w:id="2793" w:author="Hanchen HC14 Li" w:date="2021-11-19T14:54:00Z">
                  <w:rPr>
                    <w:ins w:id="2794" w:author="Hanchen HC14 Li" w:date="2021-11-19T14:42:00Z"/>
                    <w:rFonts w:ascii="宋体" w:hAnsi="宋体" w:cs="宋体"/>
                    <w:color w:val="000000"/>
                    <w:sz w:val="21"/>
                    <w:szCs w:val="21"/>
                  </w:rPr>
                </w:rPrChange>
              </w:rPr>
            </w:pPr>
            <w:ins w:id="2795" w:author="Windows User" w:date="2021-11-22T17:26:00Z">
              <w:r>
                <w:rPr>
                  <w:rFonts w:ascii="宋体" w:hAnsi="宋体" w:cs="宋体"/>
                  <w:color w:val="000000"/>
                  <w:sz w:val="21"/>
                  <w:szCs w:val="21"/>
                  <w:highlight w:val="yellow"/>
                </w:rPr>
                <w:t>order_no</w:t>
              </w:r>
            </w:ins>
            <w:ins w:id="2796" w:author="Hanchen HC14 Li" w:date="2021-11-19T14:42:00Z">
              <w:del w:id="2797" w:author="Windows User" w:date="2021-11-22T17:26:00Z">
                <w:r>
                  <w:rPr>
                    <w:rFonts w:ascii="宋体" w:hAnsi="宋体" w:cs="宋体"/>
                    <w:color w:val="000000"/>
                    <w:sz w:val="21"/>
                    <w:szCs w:val="21"/>
                    <w:highlight w:val="yellow"/>
                    <w:rPrChange w:id="2798" w:author="Hanchen HC14 Li" w:date="2021-11-19T14:54:00Z">
                      <w:rPr>
                        <w:rFonts w:ascii="宋体" w:hAnsi="宋体" w:cs="宋体"/>
                        <w:color w:val="000000"/>
                        <w:sz w:val="21"/>
                        <w:szCs w:val="21"/>
                      </w:rPr>
                    </w:rPrChange>
                  </w:rPr>
                  <w:delText>order_no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799" w:author="Hanchen HC14 Li" w:date="2021-11-19T14:42:00Z"/>
                <w:rFonts w:ascii="宋体" w:hAnsi="宋体" w:cs="宋体"/>
                <w:sz w:val="21"/>
                <w:szCs w:val="21"/>
                <w:highlight w:val="yellow"/>
                <w:rPrChange w:id="2800" w:author="Hanchen HC14 Li" w:date="2021-11-19T14:54:00Z">
                  <w:rPr>
                    <w:ins w:id="2801" w:author="Hanchen HC14 Li" w:date="2021-11-19T14:42:00Z"/>
                    <w:rFonts w:ascii="宋体" w:hAnsi="宋体" w:cs="宋体"/>
                    <w:sz w:val="21"/>
                    <w:szCs w:val="21"/>
                  </w:rPr>
                </w:rPrChange>
              </w:rPr>
            </w:pPr>
            <w:ins w:id="2802" w:author="Windows User" w:date="2021-11-22T17:26:00Z">
              <w:r>
                <w:rPr>
                  <w:rFonts w:ascii="宋体" w:hAnsi="宋体" w:cs="宋体"/>
                  <w:sz w:val="21"/>
                  <w:szCs w:val="21"/>
                  <w:highlight w:val="yellow"/>
                </w:rPr>
                <w:t>String</w:t>
              </w:r>
            </w:ins>
            <w:ins w:id="2803" w:author="Hanchen HC14 Li" w:date="2021-11-19T14:42:00Z">
              <w:del w:id="2804" w:author="Windows User" w:date="2021-11-22T17:26:00Z">
                <w:r>
                  <w:rPr>
                    <w:rFonts w:ascii="宋体" w:hAnsi="宋体" w:cs="宋体"/>
                    <w:sz w:val="21"/>
                    <w:szCs w:val="21"/>
                    <w:highlight w:val="yellow"/>
                    <w:rPrChange w:id="2805" w:author="Hanchen HC14 Li" w:date="2021-11-19T14:54:00Z">
                      <w:rPr>
                        <w:rFonts w:ascii="宋体" w:hAnsi="宋体" w:cs="宋体"/>
                        <w:sz w:val="21"/>
                        <w:szCs w:val="21"/>
                      </w:rPr>
                    </w:rPrChange>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806" w:author="Hanchen HC14 Li" w:date="2021-11-19T14:42:00Z"/>
                <w:rFonts w:ascii="宋体" w:hAnsi="宋体" w:cs="宋体"/>
                <w:highlight w:val="yellow"/>
                <w:rPrChange w:id="2807" w:author="Hanchen HC14 Li" w:date="2021-11-19T14:54:00Z">
                  <w:rPr>
                    <w:ins w:id="2808" w:author="Hanchen HC14 Li" w:date="2021-11-19T14:42:00Z"/>
                    <w:rFonts w:ascii="宋体" w:hAnsi="宋体" w:cs="宋体"/>
                  </w:rPr>
                </w:rPrChange>
              </w:rPr>
            </w:pPr>
            <w:ins w:id="2809" w:author="Windows User" w:date="2021-11-22T17:26:00Z">
              <w:r>
                <w:rPr>
                  <w:rFonts w:ascii="宋体" w:hAnsi="宋体" w:cs="宋体"/>
                  <w:highlight w:val="yellow"/>
                </w:rPr>
                <w:t>34</w:t>
              </w:r>
            </w:ins>
            <w:ins w:id="2810" w:author="Hanchen HC14 Li" w:date="2021-11-19T14:42:00Z">
              <w:del w:id="2811" w:author="Windows User" w:date="2021-11-22T17:26:00Z">
                <w:r>
                  <w:rPr>
                    <w:rFonts w:ascii="宋体" w:hAnsi="宋体" w:cs="宋体"/>
                    <w:highlight w:val="yellow"/>
                    <w:rPrChange w:id="2812" w:author="Hanchen HC14 Li" w:date="2021-11-19T14:54: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813" w:author="Windows User" w:date="2021-11-22T17:26:00Z"/>
                <w:rFonts w:ascii="宋体" w:hAnsi="宋体" w:cs="宋体"/>
                <w:color w:val="000000"/>
                <w:sz w:val="21"/>
                <w:szCs w:val="21"/>
                <w:highlight w:val="yellow"/>
              </w:rPr>
            </w:pPr>
            <w:ins w:id="2814" w:author="Windows User" w:date="2021-11-22T17:26:00Z">
              <w:r>
                <w:rPr>
                  <w:rFonts w:hint="eastAsia" w:ascii="宋体" w:hAnsi="宋体" w:cs="宋体"/>
                  <w:color w:val="000000"/>
                  <w:sz w:val="21"/>
                  <w:szCs w:val="21"/>
                  <w:highlight w:val="yellow"/>
                </w:rPr>
                <w:t>全局唯一。确定唯一一笔交易，业务幂等性判断。</w:t>
              </w:r>
            </w:ins>
          </w:p>
          <w:p>
            <w:pPr>
              <w:rPr>
                <w:ins w:id="2815" w:author="Hanchen HC14 Li" w:date="2021-11-19T14:42:00Z"/>
                <w:del w:id="2816" w:author="Windows User" w:date="2021-11-22T17:26:00Z"/>
                <w:rFonts w:ascii="宋体" w:hAnsi="宋体" w:cs="宋体"/>
                <w:color w:val="000000"/>
                <w:sz w:val="21"/>
                <w:szCs w:val="21"/>
                <w:highlight w:val="yellow"/>
                <w:rPrChange w:id="2817" w:author="Hanchen HC14 Li" w:date="2021-11-19T14:54:00Z">
                  <w:rPr>
                    <w:ins w:id="2818" w:author="Hanchen HC14 Li" w:date="2021-11-19T14:42:00Z"/>
                    <w:del w:id="2819" w:author="Windows User" w:date="2021-11-22T17:26:00Z"/>
                    <w:rFonts w:ascii="宋体" w:hAnsi="宋体" w:cs="宋体"/>
                    <w:color w:val="000000"/>
                    <w:sz w:val="21"/>
                    <w:szCs w:val="21"/>
                  </w:rPr>
                </w:rPrChange>
              </w:rPr>
            </w:pPr>
            <w:ins w:id="2820" w:author="Windows User" w:date="2021-11-22T17:26:00Z">
              <w:r>
                <w:rPr>
                  <w:rFonts w:ascii="宋体" w:hAnsi="宋体" w:cs="宋体"/>
                  <w:color w:val="000000"/>
                  <w:sz w:val="21"/>
                  <w:szCs w:val="21"/>
                </w:rPr>
                <w:t>terminal_code</w:t>
              </w:r>
            </w:ins>
            <w:ins w:id="2821" w:author="Windows User" w:date="2021-11-22T17:26:00Z">
              <w:r>
                <w:rPr>
                  <w:rFonts w:hint="eastAsia" w:ascii="宋体" w:hAnsi="宋体" w:cs="宋体"/>
                  <w:color w:val="000000"/>
                  <w:sz w:val="21"/>
                  <w:szCs w:val="21"/>
                </w:rPr>
                <w:t>+</w:t>
              </w:r>
            </w:ins>
            <w:ins w:id="2822" w:author="Windows User" w:date="2021-11-22T17:26:00Z">
              <w:r>
                <w:rPr>
                  <w:rFonts w:ascii="宋体" w:hAnsi="宋体" w:cs="Arial"/>
                  <w:sz w:val="21"/>
                  <w:szCs w:val="21"/>
                  <w:highlight w:val="yellow"/>
                </w:rPr>
                <w:t xml:space="preserve"> transaction_num</w:t>
              </w:r>
            </w:ins>
            <w:ins w:id="2823" w:author="Windows User" w:date="2021-11-22T17:26:00Z">
              <w:r>
                <w:rPr>
                  <w:rFonts w:hint="eastAsia" w:ascii="宋体" w:hAnsi="宋体" w:cs="Arial"/>
                  <w:sz w:val="21"/>
                  <w:szCs w:val="21"/>
                  <w:highlight w:val="yellow"/>
                </w:rPr>
                <w:t>+yyyymmddhhmmss</w:t>
              </w:r>
            </w:ins>
            <w:ins w:id="2824" w:author="Hanchen HC14 Li" w:date="2021-11-19T14:42:00Z">
              <w:del w:id="2825" w:author="Windows User" w:date="2021-11-22T17:26:00Z">
                <w:r>
                  <w:rPr>
                    <w:rFonts w:hint="eastAsia" w:ascii="宋体" w:hAnsi="宋体" w:cs="宋体"/>
                    <w:color w:val="000000"/>
                    <w:sz w:val="21"/>
                    <w:szCs w:val="21"/>
                    <w:highlight w:val="yellow"/>
                    <w:rPrChange w:id="2826" w:author="Hanchen HC14 Li" w:date="2021-11-19T14:54:00Z">
                      <w:rPr>
                        <w:rFonts w:hint="eastAsia" w:ascii="宋体" w:hAnsi="宋体" w:cs="宋体"/>
                        <w:color w:val="000000"/>
                        <w:sz w:val="21"/>
                        <w:szCs w:val="21"/>
                      </w:rPr>
                    </w:rPrChange>
                  </w:rPr>
                  <w:delText>全局唯一。确定唯一一笔交易，业务幂等性判断。同激活请求</w:delText>
                </w:r>
              </w:del>
            </w:ins>
          </w:p>
          <w:p>
            <w:pPr>
              <w:rPr>
                <w:ins w:id="2827" w:author="Hanchen HC14 Li" w:date="2021-11-19T14:42:00Z"/>
                <w:rFonts w:ascii="宋体" w:hAnsi="宋体" w:cs="宋体"/>
                <w:color w:val="000000"/>
                <w:sz w:val="21"/>
                <w:szCs w:val="21"/>
                <w:highlight w:val="yellow"/>
                <w:rPrChange w:id="2828" w:author="Hanchen HC14 Li" w:date="2021-11-19T14:54:00Z">
                  <w:rPr>
                    <w:ins w:id="2829" w:author="Hanchen HC14 Li" w:date="2021-11-19T14:42:00Z"/>
                    <w:rFonts w:ascii="宋体" w:hAnsi="宋体" w:cs="宋体"/>
                    <w:color w:val="000000"/>
                    <w:sz w:val="21"/>
                    <w:szCs w:val="21"/>
                  </w:rPr>
                </w:rPrChange>
              </w:rPr>
            </w:pPr>
          </w:p>
        </w:tc>
      </w:tr>
    </w:tbl>
    <w:p/>
    <w:p>
      <w:pPr>
        <w:numPr>
          <w:ilvl w:val="0"/>
          <w:numId w:val="6"/>
        </w:numPr>
        <w:tabs>
          <w:tab w:val="left" w:pos="-810"/>
        </w:tabs>
        <w:spacing w:line="360" w:lineRule="auto"/>
        <w:ind w:left="494" w:leftChars="206"/>
        <w:rPr>
          <w:rFonts w:ascii="宋体" w:hAnsi="宋体"/>
        </w:rPr>
      </w:pPr>
      <w:r>
        <w:rPr>
          <w:rFonts w:hint="eastAsia" w:ascii="宋体" w:hAnsi="宋体"/>
        </w:rPr>
        <w:t>响应报文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1"/>
        <w:gridCol w:w="851"/>
        <w:gridCol w:w="709"/>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2830" w:author="Hanchen HC14 Li" w:date="2021-11-19T11:03:00Z"/>
        </w:trPr>
        <w:tc>
          <w:tcPr>
            <w:tcW w:w="2371"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2831" w:author="Hanchen HC14 Li" w:date="2021-11-19T11:03:00Z"/>
                <w:rFonts w:ascii="宋体" w:hAnsi="宋体" w:cs="Arial"/>
                <w:sz w:val="21"/>
                <w:szCs w:val="21"/>
              </w:rPr>
            </w:pPr>
            <w:ins w:id="2832" w:author="Hanchen HC14 Li" w:date="2021-11-19T11:03:00Z">
              <w:r>
                <w:rPr>
                  <w:rFonts w:hint="eastAsia" w:ascii="宋体" w:hAnsi="宋体" w:cs="Arial"/>
                  <w:sz w:val="21"/>
                  <w:szCs w:val="21"/>
                </w:rPr>
                <w:t>字段名称</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2833" w:author="Hanchen HC14 Li" w:date="2021-11-19T11:03:00Z"/>
                <w:rFonts w:ascii="宋体" w:hAnsi="宋体" w:cs="Arial"/>
                <w:sz w:val="21"/>
                <w:szCs w:val="21"/>
              </w:rPr>
            </w:pPr>
            <w:ins w:id="2834" w:author="Hanchen HC14 Li" w:date="2021-11-19T11:03:00Z">
              <w:r>
                <w:rPr>
                  <w:rFonts w:hint="eastAsia" w:ascii="宋体" w:hAnsi="宋体" w:cs="Arial"/>
                  <w:sz w:val="21"/>
                  <w:szCs w:val="21"/>
                </w:rPr>
                <w:t>类型</w:t>
              </w:r>
            </w:ins>
          </w:p>
        </w:tc>
        <w:tc>
          <w:tcPr>
            <w:tcW w:w="7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2835" w:author="Hanchen HC14 Li" w:date="2021-11-19T11:03:00Z"/>
                <w:rFonts w:ascii="宋体" w:hAnsi="宋体" w:cs="Arial"/>
                <w:sz w:val="21"/>
                <w:szCs w:val="21"/>
              </w:rPr>
            </w:pPr>
            <w:ins w:id="2836" w:author="Hanchen HC14 Li" w:date="2021-11-19T11:03:00Z">
              <w:r>
                <w:rPr>
                  <w:rFonts w:hint="eastAsia" w:ascii="宋体" w:hAnsi="宋体" w:cs="Arial"/>
                  <w:sz w:val="21"/>
                  <w:szCs w:val="21"/>
                </w:rPr>
                <w:t>长度</w:t>
              </w:r>
            </w:ins>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2837" w:author="Hanchen HC14 Li" w:date="2021-11-19T11:03:00Z"/>
                <w:rFonts w:ascii="宋体" w:hAnsi="宋体" w:cs="Arial"/>
                <w:sz w:val="21"/>
                <w:szCs w:val="21"/>
              </w:rPr>
            </w:pPr>
            <w:ins w:id="2838" w:author="Hanchen HC14 Li" w:date="2021-11-19T11:03: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2839" w:author="Hanchen HC14 Li" w:date="2021-11-19T11:03: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840" w:author="Hanchen HC14 Li" w:date="2021-11-19T11:03:00Z"/>
                <w:rFonts w:ascii="宋体" w:hAnsi="宋体" w:cs="Arial"/>
                <w:sz w:val="21"/>
                <w:szCs w:val="21"/>
                <w:highlight w:val="yellow"/>
                <w:rPrChange w:id="2841" w:author="Hanchen HC14 Li" w:date="2021-11-19T14:55:00Z">
                  <w:rPr>
                    <w:ins w:id="2842" w:author="Hanchen HC14 Li" w:date="2021-11-19T11:03:00Z"/>
                    <w:rFonts w:ascii="宋体" w:hAnsi="宋体" w:cs="Arial"/>
                    <w:sz w:val="21"/>
                    <w:szCs w:val="21"/>
                  </w:rPr>
                </w:rPrChange>
              </w:rPr>
            </w:pPr>
            <w:ins w:id="2843" w:author="Hanchen HC14 Li" w:date="2021-11-19T11:03:00Z">
              <w:r>
                <w:rPr>
                  <w:rFonts w:ascii="宋体" w:hAnsi="宋体" w:cs="Arial"/>
                  <w:sz w:val="21"/>
                  <w:szCs w:val="21"/>
                  <w:highlight w:val="yellow"/>
                  <w:rPrChange w:id="2844" w:author="Hanchen HC14 Li" w:date="2021-11-19T14:55:00Z">
                    <w:rPr>
                      <w:rFonts w:ascii="宋体" w:hAnsi="宋体" w:cs="Arial"/>
                      <w:sz w:val="21"/>
                      <w:szCs w:val="21"/>
                    </w:rPr>
                  </w:rPrChange>
                </w:rPr>
                <w:t>transaction_datetime</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2845" w:author="Hanchen HC14 Li" w:date="2021-11-19T11:03:00Z"/>
                <w:rFonts w:ascii="宋体" w:hAnsi="宋体" w:cs="Arial"/>
                <w:sz w:val="21"/>
                <w:szCs w:val="21"/>
                <w:highlight w:val="yellow"/>
                <w:rPrChange w:id="2846" w:author="Hanchen HC14 Li" w:date="2021-11-19T14:55:00Z">
                  <w:rPr>
                    <w:ins w:id="2847" w:author="Hanchen HC14 Li" w:date="2021-11-19T11:03:00Z"/>
                    <w:rFonts w:ascii="宋体" w:hAnsi="宋体" w:cs="Arial"/>
                    <w:sz w:val="21"/>
                    <w:szCs w:val="21"/>
                  </w:rPr>
                </w:rPrChange>
              </w:rPr>
            </w:pPr>
            <w:ins w:id="2848" w:author="Hanchen HC14 Li" w:date="2021-11-19T11:03:00Z">
              <w:r>
                <w:rPr>
                  <w:rFonts w:ascii="宋体" w:hAnsi="宋体" w:cs="宋体"/>
                  <w:sz w:val="21"/>
                  <w:szCs w:val="21"/>
                  <w:highlight w:val="yellow"/>
                  <w:rPrChange w:id="2849" w:author="Hanchen HC14 Li" w:date="2021-11-19T14:55:00Z">
                    <w:rPr>
                      <w:rFonts w:ascii="宋体" w:hAnsi="宋体" w:cs="宋体"/>
                      <w:sz w:val="21"/>
                      <w:szCs w:val="21"/>
                    </w:rPr>
                  </w:rPrChange>
                </w:rPr>
                <w:t>String</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2850" w:author="Hanchen HC14 Li" w:date="2021-11-19T11:03:00Z"/>
                <w:rFonts w:ascii="宋体" w:hAnsi="宋体" w:cs="Arial"/>
                <w:sz w:val="21"/>
                <w:szCs w:val="21"/>
                <w:highlight w:val="yellow"/>
                <w:rPrChange w:id="2851" w:author="Hanchen HC14 Li" w:date="2021-11-19T14:55:00Z">
                  <w:rPr>
                    <w:ins w:id="2852" w:author="Hanchen HC14 Li" w:date="2021-11-19T11:03:00Z"/>
                    <w:rFonts w:ascii="宋体" w:hAnsi="宋体" w:cs="Arial"/>
                    <w:sz w:val="21"/>
                    <w:szCs w:val="21"/>
                  </w:rPr>
                </w:rPrChange>
              </w:rPr>
            </w:pPr>
            <w:ins w:id="2853" w:author="Hanchen HC14 Li" w:date="2021-11-19T11:03:00Z">
              <w:r>
                <w:rPr>
                  <w:rFonts w:ascii="宋体" w:hAnsi="宋体" w:cs="宋体"/>
                  <w:sz w:val="21"/>
                  <w:szCs w:val="21"/>
                  <w:highlight w:val="yellow"/>
                  <w:rPrChange w:id="2854" w:author="Hanchen HC14 Li" w:date="2021-11-19T14:55:00Z">
                    <w:rPr>
                      <w:rFonts w:ascii="宋体" w:hAnsi="宋体" w:cs="宋体"/>
                      <w:sz w:val="21"/>
                      <w:szCs w:val="21"/>
                    </w:rPr>
                  </w:rPrChange>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855" w:author="Hanchen HC14 Li" w:date="2021-11-19T11:03:00Z"/>
                <w:rFonts w:ascii="宋体" w:hAnsi="宋体"/>
                <w:sz w:val="21"/>
                <w:szCs w:val="21"/>
                <w:highlight w:val="yellow"/>
                <w:rPrChange w:id="2856" w:author="Hanchen HC14 Li" w:date="2021-11-19T14:55:00Z">
                  <w:rPr>
                    <w:ins w:id="2857" w:author="Hanchen HC14 Li" w:date="2021-11-19T11:03:00Z"/>
                    <w:rFonts w:ascii="宋体" w:hAnsi="宋体"/>
                    <w:sz w:val="21"/>
                    <w:szCs w:val="21"/>
                  </w:rPr>
                </w:rPrChange>
              </w:rPr>
            </w:pPr>
            <w:ins w:id="2858" w:author="Hanchen HC14 Li" w:date="2021-11-19T11:03:00Z">
              <w:r>
                <w:rPr>
                  <w:rFonts w:hint="eastAsia" w:ascii="宋体" w:hAnsi="宋体" w:cs="宋体"/>
                  <w:highlight w:val="yellow"/>
                  <w:rPrChange w:id="2859" w:author="Hanchen HC14 Li" w:date="2021-11-19T14:55:00Z">
                    <w:rPr>
                      <w:rFonts w:hint="eastAsia" w:ascii="宋体" w:hAnsi="宋体" w:cs="宋体"/>
                    </w:rPr>
                  </w:rPrChange>
                </w:rPr>
                <w:t>交易日期时间</w:t>
              </w:r>
            </w:ins>
            <w:ins w:id="2860" w:author="Hanchen HC14 Li" w:date="2021-11-19T11:03:00Z">
              <w:r>
                <w:rPr>
                  <w:rFonts w:ascii="宋体" w:hAnsi="宋体" w:cs="宋体"/>
                  <w:highlight w:val="yellow"/>
                  <w:rPrChange w:id="2861" w:author="Hanchen HC14 Li" w:date="2021-11-19T14:55:00Z">
                    <w:rPr>
                      <w:rFonts w:ascii="宋体" w:hAnsi="宋体" w:cs="宋体"/>
                    </w:rPr>
                  </w:rPrChange>
                </w:rPr>
                <w:t xml:space="preserve">: </w:t>
              </w:r>
            </w:ins>
            <w:ins w:id="2862" w:author="Hanchen HC14 Li" w:date="2021-11-19T11:03:00Z">
              <w:r>
                <w:rPr>
                  <w:rFonts w:hint="eastAsia" w:ascii="宋体" w:hAnsi="宋体" w:cs="宋体"/>
                  <w:highlight w:val="yellow"/>
                  <w:rPrChange w:id="2863" w:author="Hanchen HC14 Li" w:date="2021-11-19T14:55:00Z">
                    <w:rPr>
                      <w:rFonts w:hint="eastAsia" w:ascii="宋体" w:hAnsi="宋体" w:cs="宋体"/>
                    </w:rPr>
                  </w:rPrChange>
                </w:rPr>
                <w:t>格式</w:t>
              </w:r>
            </w:ins>
            <w:ins w:id="2864" w:author="Hanchen HC14 Li" w:date="2021-11-19T11:03:00Z">
              <w:r>
                <w:rPr>
                  <w:rFonts w:ascii="宋体" w:hAnsi="宋体" w:cs="宋体"/>
                  <w:highlight w:val="yellow"/>
                  <w:rPrChange w:id="2865" w:author="Hanchen HC14 Li" w:date="2021-11-19T14:55:00Z">
                    <w:rPr>
                      <w:rFonts w:ascii="宋体" w:hAnsi="宋体" w:cs="宋体"/>
                    </w:rPr>
                  </w:rPrChange>
                </w:rPr>
                <w:t>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2866" w:author="Hanchen HC14 Li" w:date="2021-11-19T11:03: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867" w:author="Hanchen HC14 Li" w:date="2021-11-19T11:03:00Z"/>
                <w:rFonts w:ascii="宋体" w:hAnsi="宋体" w:cs="宋体"/>
                <w:color w:val="000000"/>
                <w:highlight w:val="yellow"/>
                <w:rPrChange w:id="2868" w:author="Hanchen HC14 Li" w:date="2021-11-19T14:55:00Z">
                  <w:rPr>
                    <w:ins w:id="2869" w:author="Hanchen HC14 Li" w:date="2021-11-19T11:03:00Z"/>
                    <w:rFonts w:ascii="宋体" w:hAnsi="宋体" w:cs="宋体"/>
                    <w:color w:val="000000"/>
                  </w:rPr>
                </w:rPrChange>
              </w:rPr>
            </w:pPr>
            <w:ins w:id="2870" w:author="Hanchen HC14 Li" w:date="2021-11-19T11:03:00Z">
              <w:r>
                <w:rPr>
                  <w:rFonts w:ascii="宋体" w:hAnsi="宋体" w:cs="Arial"/>
                  <w:sz w:val="21"/>
                  <w:szCs w:val="21"/>
                  <w:highlight w:val="yellow"/>
                  <w:rPrChange w:id="2871" w:author="Hanchen HC14 Li" w:date="2021-11-19T14:55:00Z">
                    <w:rPr>
                      <w:rFonts w:ascii="宋体" w:hAnsi="宋体" w:cs="Arial"/>
                      <w:sz w:val="21"/>
                      <w:szCs w:val="21"/>
                    </w:rPr>
                  </w:rPrChange>
                </w:rPr>
                <w:t>transaction_num</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872" w:author="Hanchen HC14 Li" w:date="2021-11-19T11:03:00Z"/>
                <w:rFonts w:ascii="宋体" w:hAnsi="宋体" w:cs="宋体"/>
                <w:color w:val="000000"/>
                <w:highlight w:val="yellow"/>
                <w:rPrChange w:id="2873" w:author="Hanchen HC14 Li" w:date="2021-11-19T14:55:00Z">
                  <w:rPr>
                    <w:ins w:id="2874" w:author="Hanchen HC14 Li" w:date="2021-11-19T11:03:00Z"/>
                    <w:rFonts w:ascii="宋体" w:hAnsi="宋体" w:cs="宋体"/>
                    <w:color w:val="000000"/>
                  </w:rPr>
                </w:rPrChange>
              </w:rPr>
            </w:pPr>
            <w:ins w:id="2875" w:author="Hanchen HC14 Li" w:date="2021-11-19T11:03:00Z">
              <w:r>
                <w:rPr>
                  <w:rFonts w:ascii="宋体" w:hAnsi="宋体" w:cs="宋体"/>
                  <w:highlight w:val="yellow"/>
                  <w:rPrChange w:id="2876" w:author="Hanchen HC14 Li" w:date="2021-11-19T14:55:00Z">
                    <w:rPr>
                      <w:rFonts w:ascii="宋体" w:hAnsi="宋体" w:cs="宋体"/>
                    </w:rPr>
                  </w:rPrChange>
                </w:rPr>
                <w:t>HEX</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877" w:author="Hanchen HC14 Li" w:date="2021-11-19T11:03:00Z"/>
                <w:rFonts w:ascii="宋体" w:hAnsi="宋体" w:cs="宋体"/>
                <w:color w:val="000000"/>
                <w:highlight w:val="yellow"/>
                <w:rPrChange w:id="2878" w:author="Hanchen HC14 Li" w:date="2021-11-19T14:55:00Z">
                  <w:rPr>
                    <w:ins w:id="2879" w:author="Hanchen HC14 Li" w:date="2021-11-19T11:03:00Z"/>
                    <w:rFonts w:ascii="宋体" w:hAnsi="宋体" w:cs="宋体"/>
                    <w:color w:val="000000"/>
                  </w:rPr>
                </w:rPrChange>
              </w:rPr>
            </w:pPr>
            <w:ins w:id="2880" w:author="Hanchen HC14 Li" w:date="2021-11-19T11:03:00Z">
              <w:r>
                <w:rPr>
                  <w:rFonts w:ascii="宋体" w:hAnsi="宋体" w:cs="宋体"/>
                  <w:highlight w:val="yellow"/>
                  <w:rPrChange w:id="2881" w:author="Hanchen HC14 Li" w:date="2021-11-19T14:55: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882" w:author="Hanchen HC14 Li" w:date="2021-11-19T11:03:00Z"/>
                <w:rFonts w:ascii="宋体" w:hAnsi="宋体" w:cs="宋体"/>
                <w:color w:val="000000"/>
                <w:highlight w:val="yellow"/>
                <w:rPrChange w:id="2883" w:author="Hanchen HC14 Li" w:date="2021-11-19T14:55:00Z">
                  <w:rPr>
                    <w:ins w:id="2884" w:author="Hanchen HC14 Li" w:date="2021-11-19T11:03:00Z"/>
                    <w:rFonts w:ascii="宋体" w:hAnsi="宋体" w:cs="宋体"/>
                    <w:color w:val="000000"/>
                  </w:rPr>
                </w:rPrChange>
              </w:rPr>
            </w:pPr>
            <w:ins w:id="2885" w:author="Hanchen HC14 Li" w:date="2021-11-19T11:23:00Z">
              <w:r>
                <w:rPr>
                  <w:rFonts w:hint="eastAsia" w:ascii="宋体" w:hAnsi="宋体" w:cs="宋体"/>
                  <w:highlight w:val="yellow"/>
                  <w:rPrChange w:id="2886" w:author="Hanchen HC14 Li" w:date="2021-11-19T14:55:00Z">
                    <w:rPr>
                      <w:rFonts w:hint="eastAsia" w:ascii="宋体" w:hAnsi="宋体" w:cs="宋体"/>
                    </w:rPr>
                  </w:rPrChange>
                </w:rPr>
                <w:t>同请求</w:t>
              </w:r>
            </w:ins>
            <w:ins w:id="2887" w:author="Hanchen HC14 Li" w:date="2021-11-19T11:23:00Z">
              <w:r>
                <w:rPr>
                  <w:rFonts w:ascii="宋体" w:hAnsi="宋体" w:cs="Arial"/>
                  <w:sz w:val="21"/>
                  <w:szCs w:val="21"/>
                  <w:highlight w:val="yellow"/>
                  <w:rPrChange w:id="2888" w:author="Hanchen HC14 Li" w:date="2021-11-19T14:55:00Z">
                    <w:rPr>
                      <w:rFonts w:ascii="宋体" w:hAnsi="宋体" w:cs="Arial"/>
                      <w:sz w:val="21"/>
                      <w:szCs w:val="21"/>
                    </w:rPr>
                  </w:rPrChange>
                </w:rPr>
                <w:t>transaction_num</w:t>
              </w:r>
            </w:ins>
          </w:p>
        </w:tc>
      </w:tr>
    </w:tbl>
    <w:p>
      <w:pPr>
        <w:tabs>
          <w:tab w:val="left" w:pos="-810"/>
          <w:tab w:val="left" w:pos="1260"/>
        </w:tabs>
        <w:spacing w:line="360" w:lineRule="auto"/>
        <w:ind w:left="914"/>
        <w:rPr>
          <w:del w:id="2889" w:author="Hanchen HC14 Li" w:date="2021-11-19T11:03:00Z"/>
          <w:rFonts w:ascii="宋体" w:hAnsi="宋体"/>
        </w:rPr>
      </w:pPr>
      <w:del w:id="2890" w:author="Hanchen HC14 Li" w:date="2021-11-19T11:03:00Z">
        <w:r>
          <w:rPr>
            <w:rFonts w:hint="eastAsia" w:ascii="宋体" w:hAnsi="宋体"/>
          </w:rPr>
          <w:delText>无。</w:delText>
        </w:r>
      </w:del>
    </w:p>
    <w:p>
      <w:pPr>
        <w:pStyle w:val="4"/>
        <w:numPr>
          <w:ilvl w:val="0"/>
          <w:numId w:val="0"/>
        </w:numPr>
        <w:ind w:left="4394" w:firstLine="0"/>
        <w:pPrChange w:id="2891" w:author="Windows User" w:date="2021-11-09T11:43:00Z">
          <w:pPr>
            <w:pStyle w:val="4"/>
            <w:numPr>
              <w:ilvl w:val="2"/>
              <w:numId w:val="3"/>
            </w:numPr>
            <w:ind w:left="4394" w:hanging="709"/>
          </w:pPr>
        </w:pPrChange>
      </w:pPr>
      <w:ins w:id="2892" w:author="Windows User" w:date="2021-11-09T11:43:00Z">
        <w:bookmarkStart w:id="99" w:name="_Toc87350870"/>
        <w:r>
          <w:rPr>
            <w:rFonts w:hint="eastAsia"/>
          </w:rPr>
          <w:t>7</w:t>
        </w:r>
      </w:ins>
      <w:ins w:id="2893" w:author="Windows User" w:date="2021-11-09T11:43:00Z">
        <w:r>
          <w:rPr/>
          <w:t>.2.3</w:t>
        </w:r>
      </w:ins>
      <w:r>
        <w:rPr>
          <w:rFonts w:hint="eastAsia"/>
        </w:rPr>
        <w:t>充值请求</w:t>
      </w:r>
      <w:bookmarkEnd w:id="97"/>
      <w:bookmarkEnd w:id="98"/>
      <w:bookmarkEnd w:id="99"/>
    </w:p>
    <w:p>
      <w:pPr>
        <w:rPr>
          <w:rFonts w:eastAsia="Times New Roman"/>
        </w:rPr>
      </w:pPr>
      <w:r>
        <w:rPr>
          <w:rFonts w:ascii="Helvetica Neue" w:hAnsi="Helvetica Neue"/>
          <w:b/>
          <w:bCs/>
          <w:color w:val="000000"/>
        </w:rPr>
        <w:t>接口地址</w:t>
      </w:r>
      <w:r>
        <w:rPr>
          <w:rFonts w:hint="eastAsia" w:ascii="Helvetica Neue" w:hAnsi="Helvetica Neue"/>
          <w:color w:val="333333"/>
        </w:rPr>
        <w:t>：</w:t>
      </w:r>
      <w:r>
        <w:rPr>
          <w:rFonts w:ascii="Helvetica Neue" w:hAnsi="Helvetica Neue"/>
          <w:color w:val="333333"/>
        </w:rPr>
        <w:t>http(s):{域名}/</w:t>
      </w:r>
      <w:r>
        <w:rPr>
          <w:rFonts w:hint="eastAsia" w:ascii="Helvetica Neue" w:hAnsi="Helvetica Neue"/>
          <w:color w:val="333333"/>
        </w:rPr>
        <w:t xml:space="preserve"> CITYPLAT</w:t>
      </w:r>
      <w:r>
        <w:rPr>
          <w:rFonts w:ascii="Helvetica Neue" w:hAnsi="Helvetica Neue"/>
          <w:color w:val="333333"/>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接口描述</w:t>
      </w:r>
      <w:r>
        <w:rPr>
          <w:rStyle w:val="30"/>
          <w:rFonts w:hint="eastAsia" w:ascii="MS Mincho" w:hAnsi="MS Mincho" w:eastAsia="MS Mincho" w:cs="MS Mincho"/>
          <w:color w:val="000000"/>
        </w:rPr>
        <w:t>：</w:t>
      </w:r>
      <w:r>
        <w:rPr>
          <w:rFonts w:hint="eastAsia" w:cs="MS Mincho" w:asciiTheme="minorEastAsia" w:hAnsiTheme="minorEastAsia" w:eastAsiaTheme="minorEastAsia"/>
          <w:color w:val="333333"/>
          <w:shd w:val="clear" w:color="auto" w:fill="FFFFFF"/>
        </w:rPr>
        <w:t>和能tsm向城市平台发起充值申请</w:t>
      </w:r>
      <w:r>
        <w:rPr>
          <w:rFonts w:cs="MS Mincho" w:asciiTheme="minorEastAsia" w:hAnsiTheme="minorEastAsia" w:eastAsiaTheme="minorEastAsia"/>
          <w:color w:val="333333"/>
          <w:shd w:val="clear" w:color="auto" w:fill="FFFFFF"/>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w:t>
      </w:r>
      <w:r>
        <w:rPr>
          <w:rStyle w:val="30"/>
          <w:rFonts w:hint="eastAsia" w:cs="MS Mincho" w:asciiTheme="minorEastAsia" w:hAnsiTheme="minorEastAsia" w:eastAsiaTheme="minorEastAsia"/>
          <w:color w:val="000000"/>
        </w:rPr>
        <w:t>方向</w:t>
      </w:r>
      <w:r>
        <w:rPr>
          <w:rStyle w:val="30"/>
          <w:rFonts w:hint="eastAsia" w:ascii="MS Mincho" w:hAnsi="MS Mincho" w:eastAsia="MS Mincho" w:cs="MS Mincho"/>
          <w:color w:val="000000"/>
        </w:rPr>
        <w:t>：</w:t>
      </w:r>
      <w:r>
        <w:rPr>
          <w:rStyle w:val="30"/>
          <w:rFonts w:hint="eastAsia" w:cs="MS Mincho" w:asciiTheme="minorEastAsia" w:hAnsiTheme="minorEastAsia" w:eastAsiaTheme="minorEastAsia"/>
          <w:color w:val="000000"/>
        </w:rPr>
        <w:t>和能tsm</w:t>
      </w:r>
      <w:r>
        <w:rPr>
          <w:rFonts w:cs="MS Mincho" w:asciiTheme="minorEastAsia" w:hAnsiTheme="minorEastAsia" w:eastAsiaTheme="minorEastAsia"/>
          <w:b/>
          <w:bCs/>
          <w:color w:val="333333"/>
          <w:shd w:val="clear" w:color="auto" w:fill="FFFFFF"/>
        </w:rPr>
        <w:sym w:font="Wingdings" w:char="F0E0"/>
      </w:r>
      <w:r>
        <w:rPr>
          <w:rFonts w:hint="eastAsia" w:cs="MS Mincho" w:asciiTheme="minorEastAsia" w:hAnsiTheme="minorEastAsia" w:eastAsiaTheme="minorEastAsia"/>
          <w:b/>
          <w:bCs/>
          <w:color w:val="333333"/>
          <w:shd w:val="clear" w:color="auto" w:fill="FFFFFF"/>
        </w:rPr>
        <w:t>城市平台</w:t>
      </w:r>
      <w:r>
        <w:rPr>
          <w:rFonts w:cs="MS Mincho" w:asciiTheme="minorEastAsia" w:hAnsiTheme="minorEastAsia" w:eastAsiaTheme="minorEastAsia"/>
          <w:color w:val="333333"/>
          <w:shd w:val="clear" w:color="auto" w:fill="FFFFFF"/>
        </w:rPr>
        <w:t>。</w:t>
      </w:r>
    </w:p>
    <w:p>
      <w:pPr>
        <w:rPr>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rFonts w:ascii="宋体" w:hAnsi="宋体"/>
        </w:rPr>
      </w:pPr>
      <w:r>
        <w:rPr>
          <w:rFonts w:hint="eastAsia" w:ascii="宋体" w:hAnsi="宋体"/>
        </w:rPr>
        <w:t>请求报文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2894">
          <w:tblGrid>
            <w:gridCol w:w="540"/>
            <w:gridCol w:w="1236"/>
            <w:gridCol w:w="540"/>
            <w:gridCol w:w="622"/>
            <w:gridCol w:w="540"/>
            <w:gridCol w:w="311"/>
            <w:gridCol w:w="540"/>
            <w:gridCol w:w="3145"/>
            <w:gridCol w:w="54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字段名称</w:t>
            </w:r>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类型</w:t>
            </w:r>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长度</w:t>
            </w:r>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issue_inst</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sz w:val="21"/>
                <w:szCs w:val="21"/>
              </w:rPr>
            </w:pPr>
            <w:r>
              <w:rPr>
                <w:rFonts w:hint="eastAsia" w:ascii="宋体" w:hAnsi="宋体" w:cs="宋体"/>
              </w:rPr>
              <w:t>发卡机构代码：读取用户卡15H文件获得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895" w:author="Hanchen HC14 Li" w:date="2021-11-19T11:23: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896" w:author="Hanchen HC14 Li" w:date="2021-11-19T11:23:00Z"/>
                <w:rFonts w:ascii="宋体" w:hAnsi="宋体" w:cs="宋体"/>
                <w:sz w:val="21"/>
                <w:szCs w:val="21"/>
              </w:rPr>
            </w:pPr>
            <w:del w:id="2897" w:author="Hanchen HC14 Li" w:date="2021-11-19T11:23:00Z">
              <w:r>
                <w:rPr>
                  <w:rFonts w:ascii="宋体" w:hAnsi="宋体" w:cs="宋体"/>
                  <w:sz w:val="21"/>
                  <w:szCs w:val="21"/>
                </w:rPr>
                <w:delText>c</w:delText>
              </w:r>
            </w:del>
            <w:del w:id="2898" w:author="Hanchen HC14 Li" w:date="2021-11-19T11:23:00Z">
              <w:r>
                <w:rPr>
                  <w:rFonts w:hint="eastAsia" w:ascii="宋体" w:hAnsi="宋体" w:cs="宋体"/>
                  <w:sz w:val="21"/>
                  <w:szCs w:val="21"/>
                </w:rPr>
                <w:delText>ity_</w:delText>
              </w:r>
            </w:del>
            <w:del w:id="2899" w:author="Hanchen HC14 Li" w:date="2021-11-19T11:23: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900" w:author="Hanchen HC14 Li" w:date="2021-11-19T11:23:00Z"/>
                <w:rFonts w:ascii="宋体" w:hAnsi="宋体" w:cs="宋体"/>
                <w:sz w:val="21"/>
                <w:szCs w:val="21"/>
              </w:rPr>
            </w:pPr>
            <w:del w:id="2901" w:author="Hanchen HC14 Li" w:date="2021-11-19T11:23: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2902" w:author="Hanchen HC14 Li" w:date="2021-11-19T11:23:00Z"/>
                <w:rFonts w:ascii="宋体" w:hAnsi="宋体" w:cs="宋体"/>
                <w:sz w:val="21"/>
                <w:szCs w:val="21"/>
              </w:rPr>
            </w:pPr>
            <w:del w:id="2903" w:author="Hanchen HC14 Li" w:date="2021-11-19T11:23: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904" w:author="Hanchen HC14 Li" w:date="2021-11-19T11:23:00Z"/>
                <w:rFonts w:ascii="宋体" w:hAnsi="宋体"/>
                <w:sz w:val="21"/>
                <w:szCs w:val="21"/>
              </w:rPr>
            </w:pPr>
            <w:del w:id="2905" w:author="Hanchen HC14 Li" w:date="2021-11-19T11:23:00Z">
              <w:r>
                <w:rPr>
                  <w:rFonts w:hint="eastAsia" w:ascii="宋体" w:hAnsi="宋体" w:cs="宋体"/>
                </w:rPr>
                <w:delText>城市代码：读取用户卡17H文件获取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907" w:author="Hanchen HC14 Li" w:date="2021-11-19T11:0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2906" w:author="Hanchen HC14 Li" w:date="2021-11-19T11:03:00Z"/>
          <w:trPrChange w:id="2907" w:author="Hanchen HC14 Li" w:date="2021-11-19T11:03: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908" w:author="Hanchen HC14 Li" w:date="2021-11-19T11:03: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909" w:author="Hanchen HC14 Li" w:date="2021-11-19T11:03:00Z"/>
                <w:rFonts w:ascii="宋体" w:hAnsi="宋体" w:cs="宋体"/>
                <w:sz w:val="21"/>
                <w:szCs w:val="21"/>
              </w:rPr>
            </w:pPr>
            <w:ins w:id="2910" w:author="Hanchen HC14 Li" w:date="2021-11-19T11:03: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2911" w:author="Hanchen HC14 Li" w:date="2021-11-19T11:03: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912" w:author="Hanchen HC14 Li" w:date="2021-11-19T11:03:00Z"/>
                <w:rFonts w:ascii="宋体" w:hAnsi="宋体" w:cs="宋体"/>
                <w:sz w:val="21"/>
                <w:szCs w:val="21"/>
              </w:rPr>
            </w:pPr>
            <w:ins w:id="2913" w:author="Hanchen HC14 Li" w:date="2021-11-19T11:03: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2914" w:author="Hanchen HC14 Li" w:date="2021-11-19T11:03:00Z">
              <w:tcPr>
                <w:tcW w:w="851"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915" w:author="Hanchen HC14 Li" w:date="2021-11-19T11:03:00Z"/>
                <w:rFonts w:ascii="宋体" w:hAnsi="宋体" w:cs="宋体"/>
                <w:sz w:val="21"/>
                <w:szCs w:val="21"/>
              </w:rPr>
            </w:pPr>
            <w:ins w:id="2916" w:author="Hanchen HC14 Li" w:date="2021-11-19T11:03: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917" w:author="Hanchen HC14 Li" w:date="2021-11-19T11:03: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918" w:author="Hanchen HC14 Li" w:date="2021-11-19T11:03:00Z"/>
                <w:rFonts w:ascii="宋体" w:hAnsi="宋体" w:cs="宋体"/>
              </w:rPr>
            </w:pPr>
            <w:ins w:id="2919" w:author="Hanchen HC14 Li" w:date="2021-11-19T11:03:00Z">
              <w:r>
                <w:rPr>
                  <w:rFonts w:hint="eastAsia" w:ascii="宋体" w:hAnsi="宋体" w:cs="宋体"/>
                </w:rPr>
                <w:t>终端编号</w:t>
              </w:r>
            </w:ins>
            <w:ins w:id="2920" w:author="Hanchen HC14 Li" w:date="2021-11-19T11:03:00Z">
              <w:del w:id="2921" w:author="Windows User" w:date="2021-11-22T17:27: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923" w:author="Hanchen HC14 Li" w:date="2021-11-19T11:0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2922" w:author="Hanchen HC14 Li" w:date="2021-11-19T11:03:00Z"/>
          <w:trPrChange w:id="2923" w:author="Hanchen HC14 Li" w:date="2021-11-19T11:03: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2924" w:author="Hanchen HC14 Li" w:date="2021-11-19T11:03: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2925" w:author="Hanchen HC14 Li" w:date="2021-11-19T11:03:00Z"/>
                <w:rFonts w:ascii="宋体" w:hAnsi="宋体" w:cs="宋体"/>
                <w:sz w:val="21"/>
                <w:szCs w:val="21"/>
                <w:highlight w:val="yellow"/>
                <w:rPrChange w:id="2926" w:author="Hanchen HC14 Li" w:date="2021-11-19T14:55:00Z">
                  <w:rPr>
                    <w:ins w:id="2927" w:author="Hanchen HC14 Li" w:date="2021-11-19T11:03:00Z"/>
                    <w:rFonts w:ascii="宋体" w:hAnsi="宋体" w:cs="宋体"/>
                    <w:sz w:val="21"/>
                    <w:szCs w:val="21"/>
                  </w:rPr>
                </w:rPrChange>
              </w:rPr>
            </w:pPr>
            <w:ins w:id="2928" w:author="Hanchen HC14 Li" w:date="2021-11-19T11:03:00Z">
              <w:r>
                <w:rPr>
                  <w:rFonts w:ascii="宋体" w:hAnsi="宋体" w:cs="Arial"/>
                  <w:sz w:val="21"/>
                  <w:szCs w:val="21"/>
                  <w:highlight w:val="yellow"/>
                  <w:rPrChange w:id="2929" w:author="Hanchen HC14 Li" w:date="2021-11-19T14:55: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2930" w:author="Hanchen HC14 Li" w:date="2021-11-19T11:03: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931" w:author="Hanchen HC14 Li" w:date="2021-11-19T11:03:00Z"/>
                <w:rFonts w:ascii="宋体" w:hAnsi="宋体" w:cs="宋体"/>
                <w:sz w:val="21"/>
                <w:szCs w:val="21"/>
                <w:highlight w:val="yellow"/>
                <w:rPrChange w:id="2932" w:author="Hanchen HC14 Li" w:date="2021-11-19T14:55:00Z">
                  <w:rPr>
                    <w:ins w:id="2933" w:author="Hanchen HC14 Li" w:date="2021-11-19T11:03:00Z"/>
                    <w:rFonts w:ascii="宋体" w:hAnsi="宋体" w:cs="宋体"/>
                    <w:sz w:val="21"/>
                    <w:szCs w:val="21"/>
                  </w:rPr>
                </w:rPrChange>
              </w:rPr>
            </w:pPr>
            <w:ins w:id="2934" w:author="Hanchen HC14 Li" w:date="2021-11-19T11:03:00Z">
              <w:r>
                <w:rPr>
                  <w:rFonts w:ascii="宋体" w:hAnsi="宋体" w:cs="宋体"/>
                  <w:highlight w:val="yellow"/>
                  <w:rPrChange w:id="2935" w:author="Hanchen HC14 Li" w:date="2021-11-19T14:55: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2936" w:author="Hanchen HC14 Li" w:date="2021-11-19T11:03:00Z">
              <w:tcPr>
                <w:tcW w:w="851"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2937" w:author="Hanchen HC14 Li" w:date="2021-11-19T11:03:00Z"/>
                <w:rFonts w:ascii="宋体" w:hAnsi="宋体" w:cs="宋体"/>
                <w:sz w:val="21"/>
                <w:szCs w:val="21"/>
                <w:highlight w:val="yellow"/>
                <w:rPrChange w:id="2938" w:author="Hanchen HC14 Li" w:date="2021-11-19T14:55:00Z">
                  <w:rPr>
                    <w:ins w:id="2939" w:author="Hanchen HC14 Li" w:date="2021-11-19T11:03:00Z"/>
                    <w:rFonts w:ascii="宋体" w:hAnsi="宋体" w:cs="宋体"/>
                    <w:sz w:val="21"/>
                    <w:szCs w:val="21"/>
                  </w:rPr>
                </w:rPrChange>
              </w:rPr>
            </w:pPr>
            <w:ins w:id="2940" w:author="Hanchen HC14 Li" w:date="2021-11-19T11:03:00Z">
              <w:r>
                <w:rPr>
                  <w:rFonts w:ascii="宋体" w:hAnsi="宋体" w:cs="宋体"/>
                  <w:highlight w:val="yellow"/>
                  <w:rPrChange w:id="2941" w:author="Hanchen HC14 Li" w:date="2021-11-19T14:55: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2942" w:author="Hanchen HC14 Li" w:date="2021-11-19T11:03: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2943" w:author="Hanchen HC14 Li" w:date="2021-11-19T11:03:00Z"/>
                <w:rFonts w:ascii="宋体" w:hAnsi="宋体" w:cs="宋体"/>
                <w:highlight w:val="yellow"/>
                <w:rPrChange w:id="2944" w:author="Hanchen HC14 Li" w:date="2021-11-19T14:55:00Z">
                  <w:rPr>
                    <w:ins w:id="2945" w:author="Hanchen HC14 Li" w:date="2021-11-19T11:03:00Z"/>
                    <w:rFonts w:ascii="宋体" w:hAnsi="宋体" w:cs="宋体"/>
                  </w:rPr>
                </w:rPrChange>
              </w:rPr>
            </w:pPr>
            <w:ins w:id="2946" w:author="Hanchen HC14 Li" w:date="2021-11-19T11:03:00Z">
              <w:r>
                <w:rPr>
                  <w:rFonts w:hint="eastAsia" w:ascii="宋体" w:hAnsi="宋体" w:cs="宋体"/>
                  <w:highlight w:val="yellow"/>
                  <w:rPrChange w:id="2947" w:author="Hanchen HC14 Li" w:date="2021-11-19T14:55: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c</w:t>
            </w:r>
            <w:r>
              <w:rPr>
                <w:rFonts w:hint="eastAsia" w:ascii="宋体" w:hAnsi="宋体" w:cs="宋体"/>
                <w:color w:val="000000"/>
                <w:sz w:val="21"/>
                <w:szCs w:val="21"/>
              </w:rPr>
              <w:t>ard_no</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10</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卡应用序列号：读取用户卡15H文件获取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hint="eastAsia" w:ascii="宋体" w:hAnsi="宋体" w:cs="宋体"/>
                <w:color w:val="000000"/>
                <w:sz w:val="21"/>
                <w:szCs w:val="21"/>
              </w:rPr>
              <w:t>card</w:t>
            </w:r>
            <w:r>
              <w:rPr>
                <w:rFonts w:ascii="宋体" w:hAnsi="宋体" w:cs="宋体"/>
                <w:color w:val="000000"/>
                <w:sz w:val="21"/>
                <w:szCs w:val="21"/>
              </w:rPr>
              <w:t>_</w:t>
            </w:r>
            <w:r>
              <w:rPr>
                <w:rFonts w:hint="eastAsia" w:ascii="宋体" w:hAnsi="宋体" w:cs="宋体"/>
                <w:color w:val="000000"/>
                <w:sz w:val="21"/>
                <w:szCs w:val="21"/>
              </w:rPr>
              <w:t>type</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卡类型：读取用户卡17H文件获取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2948" w:author="Hanchen HC14 Li" w:date="2021-11-19T11:0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2949" w:author="Hanchen HC14 Li" w:date="2021-11-19T11:04:00Z"/>
                <w:rFonts w:ascii="宋体" w:hAnsi="宋体" w:cs="宋体"/>
                <w:color w:val="000000"/>
                <w:sz w:val="21"/>
                <w:szCs w:val="21"/>
              </w:rPr>
            </w:pPr>
            <w:del w:id="2950" w:author="Hanchen HC14 Li" w:date="2021-11-19T11:04: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951" w:author="Hanchen HC14 Li" w:date="2021-11-19T11:04:00Z"/>
                <w:rFonts w:ascii="宋体" w:hAnsi="宋体" w:cs="宋体"/>
                <w:sz w:val="21"/>
                <w:szCs w:val="21"/>
              </w:rPr>
            </w:pPr>
            <w:del w:id="2952" w:author="Hanchen HC14 Li" w:date="2021-11-19T11:04: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2953" w:author="Hanchen HC14 Li" w:date="2021-11-19T11:04:00Z"/>
                <w:rFonts w:ascii="宋体" w:hAnsi="宋体" w:cs="宋体"/>
                <w:sz w:val="21"/>
                <w:szCs w:val="21"/>
              </w:rPr>
            </w:pPr>
            <w:del w:id="2954" w:author="Hanchen HC14 Li" w:date="2021-11-19T11:04: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2955" w:author="Hanchen HC14 Li" w:date="2021-11-19T11:04:00Z"/>
                <w:rFonts w:ascii="宋体" w:hAnsi="宋体"/>
                <w:sz w:val="21"/>
                <w:szCs w:val="21"/>
              </w:rPr>
            </w:pPr>
            <w:del w:id="2956" w:author="Hanchen HC14 Li" w:date="2021-11-19T11:04: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money</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color w:val="000000"/>
              </w:rPr>
              <w:t>交易金额：单位为“分”，1.00元表示为：00000064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Arial"/>
                <w:sz w:val="21"/>
                <w:szCs w:val="21"/>
              </w:rPr>
              <w:t>card_transaction_</w:t>
            </w:r>
            <w:r>
              <w:rPr>
                <w:rFonts w:hint="eastAsia" w:ascii="宋体" w:hAnsi="宋体" w:cs="Arial"/>
                <w:sz w:val="21"/>
                <w:szCs w:val="21"/>
              </w:rPr>
              <w:t>num</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000000"/>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ascii="宋体" w:hAnsi="宋体" w:cs="宋体"/>
                <w:color w:val="000000"/>
              </w:rPr>
              <w:t>2</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hint="eastAsia" w:ascii="宋体" w:hAnsi="宋体" w:eastAsia="宋体" w:cs="宋体"/>
                <w:color w:val="000000"/>
                <w:lang w:eastAsia="zh-CN"/>
              </w:rPr>
            </w:pPr>
            <w:r>
              <w:rPr>
                <w:rFonts w:hint="eastAsia" w:ascii="宋体" w:hAnsi="宋体" w:cs="宋体"/>
                <w:color w:val="000000"/>
              </w:rPr>
              <w:t>卡交易序号</w:t>
            </w:r>
            <w:ins w:id="2957" w:author="UserA" w:date="2021-12-08T15:48:44Z">
              <w:r>
                <w:rPr>
                  <w:rFonts w:hint="eastAsia" w:ascii="宋体" w:hAnsi="宋体" w:cs="宋体"/>
                  <w:color w:val="000000"/>
                  <w:lang w:eastAsia="zh-CN"/>
                </w:rPr>
                <w:t>（</w:t>
              </w:r>
            </w:ins>
            <w:ins w:id="2958" w:author="UserA" w:date="2021-12-08T15:48:45Z">
              <w:r>
                <w:rPr>
                  <w:rFonts w:hint="eastAsia" w:ascii="宋体" w:hAnsi="宋体" w:cs="宋体"/>
                  <w:color w:val="000000"/>
                  <w:lang w:eastAsia="zh-CN"/>
                </w:rPr>
                <w:t>？</w:t>
              </w:r>
            </w:ins>
            <w:ins w:id="2959" w:author="UserA" w:date="2021-12-08T15:48:44Z">
              <w:bookmarkStart w:id="114" w:name="_GoBack"/>
              <w:bookmarkEnd w:id="114"/>
              <w:r>
                <w:rPr>
                  <w:rFonts w:hint="eastAsia" w:ascii="宋体" w:hAnsi="宋体" w:cs="宋体"/>
                  <w:color w:val="000000"/>
                  <w:lang w:eastAsia="zh-CN"/>
                </w:rPr>
                <w:t>）</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Arial"/>
                <w:sz w:val="21"/>
                <w:szCs w:val="21"/>
              </w:rPr>
              <w:t>transaction_datetime</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rPr>
            </w:pPr>
            <w:r>
              <w:rPr>
                <w:rFonts w:ascii="宋体" w:hAnsi="宋体" w:cs="宋体"/>
                <w:sz w:val="21"/>
                <w:szCs w:val="21"/>
              </w:rPr>
              <w:t>String</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rPr>
            </w:pPr>
            <w:r>
              <w:rPr>
                <w:rFonts w:ascii="宋体" w:hAnsi="宋体" w:cs="宋体"/>
                <w:sz w:val="21"/>
                <w:szCs w:val="21"/>
              </w:rPr>
              <w:t>14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000000"/>
              </w:rPr>
            </w:pPr>
            <w:r>
              <w:rPr>
                <w:rFonts w:hint="eastAsia" w:ascii="宋体" w:hAnsi="宋体" w:cs="宋体"/>
                <w:color w:val="000000"/>
              </w:rPr>
              <w:t>交易日期时间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card_balance</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000000"/>
              </w:rPr>
            </w:pPr>
            <w:r>
              <w:rPr>
                <w:rFonts w:hint="eastAsia" w:ascii="宋体" w:hAnsi="宋体" w:cs="宋体"/>
                <w:color w:val="000000"/>
              </w:rPr>
              <w:t>卡片交易前余额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hint="eastAsia" w:ascii="宋体" w:hAnsi="宋体" w:cs="宋体"/>
                <w:color w:val="000000"/>
                <w:sz w:val="21"/>
                <w:szCs w:val="21"/>
              </w:rPr>
              <w:t>r</w:t>
            </w:r>
            <w:r>
              <w:rPr>
                <w:rFonts w:ascii="宋体" w:hAnsi="宋体" w:cs="宋体"/>
                <w:color w:val="000000"/>
                <w:sz w:val="21"/>
                <w:szCs w:val="21"/>
              </w:rPr>
              <w:t>andom</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随机数：获取卡的4字节随机数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del w:id="2960" w:author="Hanchen HC14 Li" w:date="2021-11-19T11:29:00Z">
              <w:r>
                <w:rPr>
                  <w:rFonts w:hint="eastAsia" w:ascii="宋体" w:hAnsi="宋体" w:cs="宋体"/>
                  <w:color w:val="000000"/>
                </w:rPr>
                <w:delText>MAC1</w:delText>
              </w:r>
            </w:del>
            <w:ins w:id="2961" w:author="Hanchen HC14 Li" w:date="2021-11-19T11:29:00Z">
              <w:r>
                <w:rPr>
                  <w:rFonts w:ascii="宋体" w:hAnsi="宋体" w:cs="宋体"/>
                  <w:color w:val="000000"/>
                </w:rPr>
                <w:t>mac</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000000"/>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000000"/>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color w:val="000000"/>
              </w:rPr>
              <w:t>MAC1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rPr>
            </w:pPr>
            <w:r>
              <w:rPr>
                <w:rFonts w:ascii="宋体" w:hAnsi="宋体" w:cs="宋体"/>
                <w:color w:val="000000"/>
                <w:sz w:val="21"/>
                <w:szCs w:val="21"/>
              </w:rPr>
              <w:t>merchant</w:t>
            </w:r>
            <w:r>
              <w:rPr>
                <w:rFonts w:hint="eastAsia" w:ascii="宋体" w:hAnsi="宋体" w:cs="宋体"/>
                <w:color w:val="000000"/>
                <w:sz w:val="21"/>
                <w:szCs w:val="21"/>
              </w:rPr>
              <w:t>_</w:t>
            </w:r>
            <w:r>
              <w:rPr>
                <w:rFonts w:ascii="宋体" w:hAnsi="宋体" w:cs="宋体"/>
                <w:color w:val="000000"/>
                <w:sz w:val="21"/>
                <w:szCs w:val="21"/>
              </w:rPr>
              <w:t>num</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color w:val="000000"/>
              </w:rPr>
            </w:pPr>
            <w:r>
              <w:rPr>
                <w:rFonts w:hint="eastAsia" w:ascii="宋体" w:hAnsi="宋体" w:cs="宋体"/>
                <w:sz w:val="21"/>
                <w:szCs w:val="21"/>
              </w:rPr>
              <w:t>String</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color w:val="000000"/>
              </w:rPr>
            </w:pPr>
            <w:r>
              <w:rPr>
                <w:rFonts w:ascii="宋体" w:hAnsi="宋体" w:cs="宋体"/>
                <w:sz w:val="21"/>
                <w:szCs w:val="21"/>
              </w:rPr>
              <w:t>20</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000000"/>
              </w:rPr>
            </w:pPr>
            <w:r>
              <w:rPr>
                <w:rFonts w:hint="eastAsia" w:ascii="宋体" w:hAnsi="宋体" w:cs="宋体"/>
              </w:rPr>
              <w:t>商户号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algorithm_id</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ascii="宋体" w:hAnsi="宋体" w:cs="宋体"/>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加密算法标识: 00国际/01国密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962" w:author="zhouliang" w:date="2021-11-08T09: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963" w:author="zhouliang" w:date="2021-11-08T09:44:00Z"/>
                <w:rFonts w:ascii="宋体" w:hAnsi="宋体" w:cs="宋体"/>
                <w:color w:val="000000"/>
                <w:sz w:val="21"/>
                <w:szCs w:val="21"/>
              </w:rPr>
            </w:pPr>
            <w:ins w:id="2964" w:author="Windows User" w:date="2021-11-09T11:37:00Z">
              <w:r>
                <w:rPr>
                  <w:rFonts w:hint="eastAsia" w:ascii="宋体" w:hAnsi="宋体" w:cs="宋体"/>
                  <w:color w:val="000000"/>
                  <w:sz w:val="21"/>
                  <w:szCs w:val="21"/>
                </w:rPr>
                <w:t>region</w:t>
              </w:r>
            </w:ins>
            <w:ins w:id="2965" w:author="Windows User" w:date="2021-11-09T11:37:00Z">
              <w:r>
                <w:rPr>
                  <w:rFonts w:ascii="宋体" w:hAnsi="宋体" w:cs="宋体"/>
                  <w:color w:val="000000"/>
                  <w:sz w:val="21"/>
                  <w:szCs w:val="21"/>
                </w:rPr>
                <w:t>_code</w:t>
              </w:r>
            </w:ins>
            <w:ins w:id="2966" w:author="zhouliang" w:date="2021-11-08T09:44:00Z">
              <w:del w:id="2967" w:author="Windows User" w:date="2021-11-09T11:37: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968" w:author="zhouliang" w:date="2021-11-08T09:44:00Z"/>
                <w:rFonts w:ascii="宋体" w:hAnsi="宋体" w:cs="宋体"/>
              </w:rPr>
            </w:pPr>
            <w:ins w:id="2969" w:author="Windows User" w:date="2021-11-09T11:37:00Z">
              <w:r>
                <w:rPr>
                  <w:rFonts w:hint="eastAsia" w:ascii="宋体" w:hAnsi="宋体" w:cs="宋体"/>
                </w:rPr>
                <w:t>HEX</w:t>
              </w:r>
            </w:ins>
            <w:ins w:id="2970" w:author="zhouliang" w:date="2021-11-08T09:44:00Z">
              <w:del w:id="2971" w:author="Windows User" w:date="2021-11-09T11:37: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972" w:author="zhouliang" w:date="2021-11-08T09:44:00Z"/>
                <w:rFonts w:ascii="宋体" w:hAnsi="宋体" w:cs="宋体"/>
              </w:rPr>
            </w:pPr>
            <w:ins w:id="2973" w:author="Windows User" w:date="2021-11-09T11:37:00Z">
              <w:r>
                <w:rPr>
                  <w:rFonts w:hint="eastAsia" w:ascii="宋体" w:hAnsi="宋体" w:cs="宋体"/>
                </w:rPr>
                <w:t>1</w:t>
              </w:r>
            </w:ins>
            <w:ins w:id="2974" w:author="zhouliang" w:date="2021-11-08T09:44:00Z">
              <w:del w:id="2975" w:author="Windows User" w:date="2021-11-09T11:37: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976" w:author="zhouliang" w:date="2021-11-08T09:44:00Z"/>
                <w:rFonts w:ascii="宋体" w:hAnsi="宋体" w:cs="宋体"/>
              </w:rPr>
            </w:pPr>
            <w:ins w:id="2977" w:author="Windows User" w:date="2021-11-09T11:37:00Z">
              <w:r>
                <w:rPr>
                  <w:rFonts w:hint="eastAsia" w:ascii="宋体" w:hAnsi="宋体" w:cs="宋体"/>
                  <w:color w:val="000000"/>
                  <w:sz w:val="21"/>
                  <w:szCs w:val="21"/>
                </w:rPr>
                <w:t>地区代码，</w:t>
              </w:r>
            </w:ins>
            <w:ins w:id="2978" w:author="Windows User" w:date="2021-11-09T11:37:00Z">
              <w:r>
                <w:rPr>
                  <w:rFonts w:hint="eastAsia" w:ascii="宋体" w:hAnsi="宋体" w:cs="宋体"/>
                </w:rPr>
                <w:t>0</w:t>
              </w:r>
            </w:ins>
            <w:ins w:id="2979" w:author="Windows User" w:date="2021-11-09T11:37:00Z">
              <w:r>
                <w:rPr>
                  <w:rFonts w:ascii="宋体" w:hAnsi="宋体" w:cs="宋体"/>
                </w:rPr>
                <w:t>0-99</w:t>
              </w:r>
            </w:ins>
            <w:ins w:id="2980" w:author="zhouliang" w:date="2021-11-08T09:44:00Z">
              <w:del w:id="2981" w:author="Windows User" w:date="2021-11-09T11:37:00Z">
                <w:r>
                  <w:rPr>
                    <w:rFonts w:hint="eastAsia" w:ascii="宋体" w:hAnsi="宋体" w:cs="宋体"/>
                  </w:rPr>
                  <w:delText>0</w:delText>
                </w:r>
              </w:del>
            </w:ins>
            <w:ins w:id="2982" w:author="zhouliang" w:date="2021-11-08T09:44:00Z">
              <w:del w:id="2983" w:author="Windows User" w:date="2021-11-09T11:37: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2984" w:author="zhouliang" w:date="2021-11-08T09: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2985" w:author="zhouliang" w:date="2021-11-08T09:44:00Z"/>
                <w:rFonts w:ascii="宋体" w:hAnsi="宋体" w:cs="宋体"/>
                <w:color w:val="000000"/>
                <w:sz w:val="21"/>
                <w:szCs w:val="21"/>
              </w:rPr>
            </w:pPr>
            <w:ins w:id="2986" w:author="Windows User" w:date="2021-11-09T11:37:00Z">
              <w:r>
                <w:rPr>
                  <w:rFonts w:hint="eastAsia" w:ascii="宋体" w:hAnsi="宋体" w:cs="宋体"/>
                  <w:color w:val="000000"/>
                  <w:sz w:val="21"/>
                  <w:szCs w:val="21"/>
                </w:rPr>
                <w:t>c</w:t>
              </w:r>
            </w:ins>
            <w:ins w:id="2987" w:author="Windows User" w:date="2021-11-09T11:37:00Z">
              <w:r>
                <w:rPr>
                  <w:rFonts w:ascii="宋体" w:hAnsi="宋体" w:cs="宋体"/>
                  <w:color w:val="000000"/>
                  <w:sz w:val="21"/>
                  <w:szCs w:val="21"/>
                </w:rPr>
                <w:t>ard_species</w:t>
              </w:r>
            </w:ins>
            <w:ins w:id="2988" w:author="zhouliang" w:date="2021-11-08T09:44:00Z">
              <w:del w:id="2989" w:author="Windows User" w:date="2021-11-09T11:37: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990" w:author="zhouliang" w:date="2021-11-08T09:44:00Z"/>
                <w:rFonts w:ascii="宋体" w:hAnsi="宋体" w:cs="宋体"/>
              </w:rPr>
            </w:pPr>
            <w:ins w:id="2991" w:author="Windows User" w:date="2021-11-09T11:37:00Z">
              <w:r>
                <w:rPr>
                  <w:rFonts w:hint="eastAsia" w:ascii="宋体" w:hAnsi="宋体" w:cs="宋体"/>
                  <w:sz w:val="21"/>
                  <w:szCs w:val="21"/>
                </w:rPr>
                <w:t>String</w:t>
              </w:r>
            </w:ins>
            <w:ins w:id="2992" w:author="zhouliang" w:date="2021-11-08T09:44:00Z">
              <w:del w:id="2993" w:author="Windows User" w:date="2021-11-09T11:37: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2994" w:author="zhouliang" w:date="2021-11-08T09:44:00Z"/>
                <w:rFonts w:ascii="宋体" w:hAnsi="宋体" w:cs="宋体"/>
              </w:rPr>
            </w:pPr>
            <w:ins w:id="2995" w:author="Windows User" w:date="2021-11-09T11:37:00Z">
              <w:r>
                <w:rPr>
                  <w:rFonts w:ascii="宋体" w:hAnsi="宋体" w:cs="宋体"/>
                </w:rPr>
                <w:t>4</w:t>
              </w:r>
            </w:ins>
            <w:ins w:id="2996" w:author="zhouliang" w:date="2021-11-08T09:44:00Z">
              <w:del w:id="2997" w:author="Windows User" w:date="2021-11-09T11:37: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2998" w:author="zhouliang" w:date="2021-11-08T09:44:00Z"/>
                <w:rFonts w:ascii="宋体" w:hAnsi="宋体" w:cs="宋体"/>
              </w:rPr>
            </w:pPr>
            <w:ins w:id="2999" w:author="Windows User" w:date="2021-11-09T11:37:00Z">
              <w:r>
                <w:rPr>
                  <w:rFonts w:hint="eastAsia" w:ascii="宋体" w:hAnsi="宋体" w:cs="宋体"/>
                  <w:color w:val="000000"/>
                  <w:sz w:val="21"/>
                  <w:szCs w:val="21"/>
                </w:rPr>
                <w:t>卡种类型，</w:t>
              </w:r>
            </w:ins>
            <w:ins w:id="3000" w:author="Windows User" w:date="2021-11-09T11:37:00Z">
              <w:r>
                <w:rPr>
                  <w:rFonts w:hint="eastAsia" w:ascii="宋体" w:hAnsi="宋体" w:cs="宋体"/>
                </w:rPr>
                <w:t>例:0210</w:t>
              </w:r>
            </w:ins>
            <w:ins w:id="3001" w:author="zhouliang" w:date="2021-11-08T09:44:00Z">
              <w:del w:id="3002" w:author="Windows User" w:date="2021-11-09T11:37: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003" w:author="Hanchen HC14 Li" w:date="2021-11-19T14: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004" w:author="Hanchen HC14 Li" w:date="2021-11-19T14:44:00Z"/>
                <w:rFonts w:ascii="宋体" w:hAnsi="宋体" w:cs="宋体"/>
                <w:color w:val="000000"/>
                <w:sz w:val="21"/>
                <w:szCs w:val="21"/>
                <w:highlight w:val="yellow"/>
                <w:rPrChange w:id="3005" w:author="Hanchen HC14 Li" w:date="2021-11-19T14:55:00Z">
                  <w:rPr>
                    <w:ins w:id="3006" w:author="Hanchen HC14 Li" w:date="2021-11-19T14:44:00Z"/>
                    <w:rFonts w:ascii="宋体" w:hAnsi="宋体" w:cs="宋体"/>
                    <w:color w:val="000000"/>
                    <w:sz w:val="21"/>
                    <w:szCs w:val="21"/>
                  </w:rPr>
                </w:rPrChange>
              </w:rPr>
            </w:pPr>
            <w:ins w:id="3007" w:author="Hanchen HC14 Li" w:date="2021-11-19T14:44:00Z">
              <w:r>
                <w:rPr>
                  <w:rFonts w:ascii="宋体" w:hAnsi="宋体" w:cs="宋体"/>
                  <w:color w:val="000000"/>
                  <w:sz w:val="21"/>
                  <w:szCs w:val="21"/>
                  <w:highlight w:val="yellow"/>
                  <w:rPrChange w:id="3008" w:author="Hanchen HC14 Li" w:date="2021-11-19T14:55:00Z">
                    <w:rPr>
                      <w:rFonts w:ascii="宋体" w:hAnsi="宋体" w:cs="宋体"/>
                      <w:color w:val="000000"/>
                      <w:sz w:val="21"/>
                      <w:szCs w:val="21"/>
                    </w:rPr>
                  </w:rPrChange>
                </w:rPr>
                <w:t>order_no</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009" w:author="Hanchen HC14 Li" w:date="2021-11-19T14:44:00Z"/>
                <w:rFonts w:ascii="宋体" w:hAnsi="宋体" w:cs="宋体"/>
                <w:sz w:val="21"/>
                <w:szCs w:val="21"/>
                <w:highlight w:val="yellow"/>
                <w:rPrChange w:id="3010" w:author="Hanchen HC14 Li" w:date="2021-11-19T14:55:00Z">
                  <w:rPr>
                    <w:ins w:id="3011" w:author="Hanchen HC14 Li" w:date="2021-11-19T14:44:00Z"/>
                    <w:rFonts w:ascii="宋体" w:hAnsi="宋体" w:cs="宋体"/>
                    <w:sz w:val="21"/>
                    <w:szCs w:val="21"/>
                  </w:rPr>
                </w:rPrChange>
              </w:rPr>
            </w:pPr>
            <w:ins w:id="3012" w:author="Hanchen HC14 Li" w:date="2021-11-19T14:44:00Z">
              <w:r>
                <w:rPr>
                  <w:rFonts w:ascii="宋体" w:hAnsi="宋体" w:cs="宋体"/>
                  <w:sz w:val="21"/>
                  <w:szCs w:val="21"/>
                  <w:highlight w:val="yellow"/>
                  <w:rPrChange w:id="3013" w:author="Hanchen HC14 Li" w:date="2021-11-19T14:55:00Z">
                    <w:rPr>
                      <w:rFonts w:ascii="宋体" w:hAnsi="宋体" w:cs="宋体"/>
                      <w:sz w:val="21"/>
                      <w:szCs w:val="21"/>
                    </w:rPr>
                  </w:rPrChange>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014" w:author="Hanchen HC14 Li" w:date="2021-11-19T14:44:00Z"/>
                <w:rFonts w:ascii="宋体" w:hAnsi="宋体" w:cs="宋体"/>
                <w:highlight w:val="yellow"/>
                <w:rPrChange w:id="3015" w:author="Hanchen HC14 Li" w:date="2021-11-19T14:55:00Z">
                  <w:rPr>
                    <w:ins w:id="3016" w:author="Hanchen HC14 Li" w:date="2021-11-19T14:44:00Z"/>
                    <w:rFonts w:ascii="宋体" w:hAnsi="宋体" w:cs="宋体"/>
                  </w:rPr>
                </w:rPrChange>
              </w:rPr>
            </w:pPr>
            <w:ins w:id="3017" w:author="Hanchen HC14 Li" w:date="2021-11-19T14:44:00Z">
              <w:r>
                <w:rPr>
                  <w:rFonts w:ascii="宋体" w:hAnsi="宋体" w:cs="宋体"/>
                  <w:highlight w:val="yellow"/>
                  <w:rPrChange w:id="3018" w:author="Hanchen HC14 Li" w:date="2021-11-19T14:55:00Z">
                    <w:rPr>
                      <w:rFonts w:ascii="宋体" w:hAnsi="宋体" w:cs="宋体"/>
                    </w:rPr>
                  </w:rPrChange>
                </w:rPr>
                <w:t>32</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019" w:author="Hanchen HC14 Li" w:date="2021-11-19T14:44:00Z"/>
                <w:rFonts w:ascii="宋体" w:hAnsi="宋体" w:cs="宋体"/>
                <w:color w:val="000000"/>
                <w:sz w:val="21"/>
                <w:szCs w:val="21"/>
                <w:highlight w:val="yellow"/>
                <w:rPrChange w:id="3020" w:author="Hanchen HC14 Li" w:date="2021-11-19T14:55:00Z">
                  <w:rPr>
                    <w:ins w:id="3021" w:author="Hanchen HC14 Li" w:date="2021-11-19T14:44:00Z"/>
                    <w:rFonts w:ascii="宋体" w:hAnsi="宋体" w:cs="宋体"/>
                    <w:color w:val="000000"/>
                    <w:sz w:val="21"/>
                    <w:szCs w:val="21"/>
                  </w:rPr>
                </w:rPrChange>
              </w:rPr>
            </w:pPr>
            <w:ins w:id="3022" w:author="Hanchen HC14 Li" w:date="2021-11-19T14:44:00Z">
              <w:r>
                <w:rPr>
                  <w:rFonts w:hint="eastAsia" w:ascii="宋体" w:hAnsi="宋体" w:cs="宋体"/>
                  <w:color w:val="000000"/>
                  <w:sz w:val="21"/>
                  <w:szCs w:val="21"/>
                  <w:highlight w:val="yellow"/>
                  <w:rPrChange w:id="3023" w:author="Hanchen HC14 Li" w:date="2021-11-19T14:55:00Z">
                    <w:rPr>
                      <w:rFonts w:hint="eastAsia" w:ascii="宋体" w:hAnsi="宋体" w:cs="宋体"/>
                      <w:color w:val="000000"/>
                      <w:sz w:val="21"/>
                      <w:szCs w:val="21"/>
                    </w:rPr>
                  </w:rPrChange>
                </w:rPr>
                <w:t>全局唯一。确定唯一</w:t>
              </w:r>
            </w:ins>
            <w:ins w:id="3024" w:author="Hanchen HC14 Li" w:date="2021-11-19T14:44:00Z">
              <w:r>
                <w:rPr>
                  <w:rFonts w:hint="eastAsia" w:ascii="宋体" w:hAnsi="宋体" w:cs="宋体"/>
                  <w:color w:val="000000"/>
                  <w:sz w:val="21"/>
                  <w:szCs w:val="21"/>
                  <w:highlight w:val="yellow"/>
                  <w:rPrChange w:id="3025" w:author="Hanchen HC14 Li" w:date="2021-11-19T14:55:00Z">
                    <w:rPr>
                      <w:rFonts w:hint="eastAsia" w:ascii="宋体" w:hAnsi="宋体" w:cs="宋体"/>
                      <w:color w:val="000000"/>
                      <w:sz w:val="21"/>
                      <w:szCs w:val="21"/>
                    </w:rPr>
                  </w:rPrChange>
                </w:rPr>
                <w:t>一</w:t>
              </w:r>
            </w:ins>
            <w:ins w:id="3026" w:author="Hanchen HC14 Li" w:date="2021-11-19T14:44:00Z">
              <w:r>
                <w:rPr>
                  <w:rFonts w:hint="eastAsia" w:ascii="宋体" w:hAnsi="宋体" w:cs="宋体"/>
                  <w:color w:val="000000"/>
                  <w:sz w:val="21"/>
                  <w:szCs w:val="21"/>
                  <w:highlight w:val="yellow"/>
                  <w:rPrChange w:id="3027" w:author="Hanchen HC14 Li" w:date="2021-11-19T14:55:00Z">
                    <w:rPr>
                      <w:rFonts w:hint="eastAsia" w:ascii="宋体" w:hAnsi="宋体" w:cs="宋体"/>
                      <w:color w:val="000000"/>
                      <w:sz w:val="21"/>
                      <w:szCs w:val="21"/>
                    </w:rPr>
                  </w:rPrChange>
                </w:rPr>
                <w:t>笔交易，业务</w:t>
              </w:r>
            </w:ins>
            <w:ins w:id="3028" w:author="Hanchen HC14 Li" w:date="2021-11-19T14:44:00Z">
              <w:r>
                <w:rPr>
                  <w:rFonts w:hint="eastAsia" w:ascii="宋体" w:hAnsi="宋体" w:cs="宋体"/>
                  <w:color w:val="000000"/>
                  <w:sz w:val="21"/>
                  <w:szCs w:val="21"/>
                  <w:highlight w:val="yellow"/>
                  <w:rPrChange w:id="3029" w:author="Hanchen HC14 Li" w:date="2021-11-19T14:55:00Z">
                    <w:rPr>
                      <w:rFonts w:hint="eastAsia" w:ascii="宋体" w:hAnsi="宋体" w:cs="宋体"/>
                      <w:color w:val="000000"/>
                      <w:sz w:val="21"/>
                      <w:szCs w:val="21"/>
                    </w:rPr>
                  </w:rPrChange>
                </w:rPr>
                <w:t>幂</w:t>
              </w:r>
            </w:ins>
            <w:ins w:id="3030" w:author="Hanchen HC14 Li" w:date="2021-11-19T14:44:00Z">
              <w:r>
                <w:rPr>
                  <w:rFonts w:hint="eastAsia" w:ascii="宋体" w:hAnsi="宋体" w:cs="宋体"/>
                  <w:color w:val="000000"/>
                  <w:sz w:val="21"/>
                  <w:szCs w:val="21"/>
                  <w:highlight w:val="yellow"/>
                  <w:rPrChange w:id="3031" w:author="Hanchen HC14 Li" w:date="2021-11-19T14:55:00Z">
                    <w:rPr>
                      <w:rFonts w:hint="eastAsia" w:ascii="宋体" w:hAnsi="宋体" w:cs="宋体"/>
                      <w:color w:val="000000"/>
                      <w:sz w:val="21"/>
                      <w:szCs w:val="21"/>
                    </w:rPr>
                  </w:rPrChange>
                </w:rPr>
                <w:t>等性判断。</w:t>
              </w:r>
            </w:ins>
          </w:p>
          <w:p>
            <w:pPr>
              <w:rPr>
                <w:ins w:id="3032" w:author="Hanchen HC14 Li" w:date="2021-11-19T14:44:00Z"/>
                <w:rFonts w:ascii="宋体" w:hAnsi="宋体" w:cs="宋体"/>
                <w:color w:val="000000"/>
                <w:sz w:val="21"/>
                <w:szCs w:val="21"/>
                <w:highlight w:val="yellow"/>
                <w:rPrChange w:id="3033" w:author="Hanchen HC14 Li" w:date="2021-11-19T14:55:00Z">
                  <w:rPr>
                    <w:ins w:id="3034" w:author="Hanchen HC14 Li" w:date="2021-11-19T14:44:00Z"/>
                    <w:rFonts w:ascii="宋体" w:hAnsi="宋体" w:cs="宋体"/>
                    <w:color w:val="000000"/>
                    <w:sz w:val="21"/>
                    <w:szCs w:val="21"/>
                  </w:rPr>
                </w:rPrChange>
              </w:rPr>
            </w:pPr>
            <w:ins w:id="3035" w:author="Hanchen HC14 Li" w:date="2021-11-19T14:44:00Z">
              <w:r>
                <w:rPr>
                  <w:rFonts w:hint="eastAsia" w:ascii="宋体" w:hAnsi="宋体" w:cs="宋体"/>
                  <w:color w:val="000000"/>
                  <w:sz w:val="21"/>
                  <w:szCs w:val="21"/>
                  <w:highlight w:val="yellow"/>
                  <w:rPrChange w:id="3036" w:author="Hanchen HC14 Li" w:date="2021-11-19T14:55:00Z">
                    <w:rPr>
                      <w:rFonts w:hint="eastAsia" w:ascii="宋体" w:hAnsi="宋体" w:cs="宋体"/>
                      <w:color w:val="000000"/>
                      <w:sz w:val="21"/>
                      <w:szCs w:val="21"/>
                    </w:rPr>
                  </w:rPrChange>
                </w:rPr>
                <w:t>举例：</w:t>
              </w:r>
            </w:ins>
            <w:ins w:id="3037" w:author="Hanchen HC14 Li" w:date="2021-11-19T14:44:00Z">
              <w:r>
                <w:rPr>
                  <w:rFonts w:ascii="宋体" w:hAnsi="宋体" w:cs="宋体"/>
                  <w:color w:val="000000"/>
                  <w:sz w:val="21"/>
                  <w:szCs w:val="21"/>
                  <w:highlight w:val="yellow"/>
                  <w:rPrChange w:id="3038" w:author="Hanchen HC14 Li" w:date="2021-11-19T14:55:00Z">
                    <w:rPr>
                      <w:rFonts w:ascii="宋体" w:hAnsi="宋体" w:cs="宋体"/>
                      <w:color w:val="000000"/>
                      <w:sz w:val="21"/>
                      <w:szCs w:val="21"/>
                    </w:rPr>
                  </w:rPrChange>
                </w:rPr>
                <w:t>21111912121201461584940511866880</w:t>
              </w:r>
            </w:ins>
          </w:p>
          <w:p>
            <w:pPr>
              <w:rPr>
                <w:ins w:id="3039" w:author="Hanchen HC14 Li" w:date="2021-11-19T14:44:00Z"/>
                <w:rFonts w:ascii="宋体" w:hAnsi="宋体" w:cs="宋体"/>
                <w:color w:val="000000"/>
                <w:sz w:val="21"/>
                <w:szCs w:val="21"/>
                <w:highlight w:val="yellow"/>
                <w:rPrChange w:id="3040" w:author="Hanchen HC14 Li" w:date="2021-11-19T14:55:00Z">
                  <w:rPr>
                    <w:ins w:id="3041" w:author="Hanchen HC14 Li" w:date="2021-11-19T14:44:00Z"/>
                    <w:rFonts w:ascii="宋体" w:hAnsi="宋体" w:cs="宋体"/>
                    <w:color w:val="000000"/>
                    <w:sz w:val="21"/>
                    <w:szCs w:val="21"/>
                  </w:rPr>
                </w:rPrChange>
              </w:rPr>
            </w:pPr>
          </w:p>
        </w:tc>
      </w:tr>
    </w:tbl>
    <w:p/>
    <w:p>
      <w:pPr>
        <w:numPr>
          <w:ilvl w:val="0"/>
          <w:numId w:val="6"/>
        </w:numPr>
        <w:tabs>
          <w:tab w:val="left" w:pos="-810"/>
        </w:tabs>
        <w:spacing w:line="360" w:lineRule="auto"/>
        <w:ind w:left="494" w:leftChars="206"/>
        <w:rPr>
          <w:rFonts w:ascii="宋体" w:hAnsi="宋体"/>
        </w:rPr>
      </w:pPr>
      <w:r>
        <w:rPr>
          <w:rFonts w:hint="eastAsia" w:ascii="宋体" w:hAnsi="宋体"/>
        </w:rPr>
        <w:t>响应报文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9"/>
        <w:gridCol w:w="1009"/>
        <w:gridCol w:w="993"/>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29"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字段名称</w:t>
            </w:r>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类型</w:t>
            </w:r>
          </w:p>
        </w:tc>
        <w:tc>
          <w:tcPr>
            <w:tcW w:w="993"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长度</w:t>
            </w:r>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Arial"/>
                <w:sz w:val="21"/>
                <w:szCs w:val="21"/>
              </w:rPr>
            </w:pPr>
            <w:del w:id="3042" w:author="Hanchen HC14 Li" w:date="2021-11-19T11:29:00Z">
              <w:r>
                <w:rPr>
                  <w:rFonts w:hint="eastAsia" w:ascii="宋体" w:hAnsi="宋体" w:cs="宋体"/>
                  <w:color w:val="000000"/>
                </w:rPr>
                <w:delText>MAC</w:delText>
              </w:r>
            </w:del>
            <w:del w:id="3043" w:author="Hanchen HC14 Li" w:date="2021-11-19T11:29:00Z">
              <w:r>
                <w:rPr>
                  <w:rFonts w:ascii="宋体" w:hAnsi="宋体" w:cs="宋体"/>
                  <w:color w:val="000000"/>
                </w:rPr>
                <w:delText>2</w:delText>
              </w:r>
            </w:del>
            <w:ins w:id="3044" w:author="Windows User" w:date="2021-11-22T16:48:00Z">
              <w:r>
                <w:rPr>
                  <w:rFonts w:hint="eastAsia" w:ascii="宋体" w:hAnsi="宋体" w:cs="宋体"/>
                  <w:color w:val="000000"/>
                </w:rPr>
                <w:t>apdu</w:t>
              </w:r>
            </w:ins>
            <w:ins w:id="3045" w:author="Hanchen HC14 Li" w:date="2021-11-19T11:29:00Z">
              <w:del w:id="3046" w:author="Windows User" w:date="2021-11-22T16:48:00Z">
                <w:r>
                  <w:rPr>
                    <w:rFonts w:ascii="宋体" w:hAnsi="宋体" w:cs="宋体"/>
                    <w:color w:val="000000"/>
                  </w:rPr>
                  <w:delText>mac2</w:delText>
                </w:r>
              </w:del>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Arial"/>
                <w:sz w:val="21"/>
                <w:szCs w:val="21"/>
              </w:rPr>
            </w:pPr>
            <w:r>
              <w:rPr>
                <w:rFonts w:hint="eastAsia" w:ascii="宋体" w:hAnsi="宋体" w:cs="宋体"/>
                <w:color w:val="000000"/>
              </w:rPr>
              <w:t>HEX</w:t>
            </w:r>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Arial"/>
                <w:sz w:val="21"/>
                <w:szCs w:val="21"/>
              </w:rPr>
            </w:pPr>
            <w:del w:id="3047" w:author="Windows User" w:date="2021-11-22T16:48:00Z">
              <w:r>
                <w:rPr>
                  <w:rFonts w:hint="eastAsia" w:ascii="宋体" w:hAnsi="宋体" w:cs="宋体"/>
                  <w:color w:val="000000"/>
                </w:rPr>
                <w:delText>4</w:delText>
              </w:r>
            </w:del>
            <w:ins w:id="3048" w:author="Windows User" w:date="2021-11-22T16:48:00Z">
              <w:r>
                <w:rPr>
                  <w:rFonts w:ascii="宋体" w:hAnsi="宋体" w:cs="宋体"/>
                  <w:color w:val="000000"/>
                </w:rPr>
                <w:t>9</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ins w:id="3049" w:author="Windows User" w:date="2021-11-22T16:48:00Z">
              <w:r>
                <w:rPr>
                  <w:rFonts w:hint="eastAsia" w:ascii="宋体" w:hAnsi="宋体" w:cs="宋体"/>
                  <w:color w:val="000000"/>
                </w:rPr>
                <w:t>圈存apdu</w:t>
              </w:r>
            </w:ins>
            <w:del w:id="3050" w:author="Windows User" w:date="2021-11-22T16:48:00Z">
              <w:r>
                <w:rPr>
                  <w:rFonts w:hint="eastAsia" w:ascii="宋体" w:hAnsi="宋体" w:cs="宋体"/>
                  <w:color w:val="000000"/>
                </w:rPr>
                <w:delText>MAC</w:delText>
              </w:r>
            </w:del>
            <w:del w:id="3051" w:author="Windows User" w:date="2021-11-22T16:48:00Z">
              <w:r>
                <w:rPr>
                  <w:rFonts w:ascii="宋体" w:hAnsi="宋体" w:cs="宋体"/>
                  <w:color w:val="000000"/>
                </w:rPr>
                <w:delText>2</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Arial"/>
                <w:sz w:val="21"/>
                <w:szCs w:val="21"/>
              </w:rPr>
            </w:pPr>
            <w:r>
              <w:rPr>
                <w:rFonts w:ascii="宋体" w:hAnsi="宋体" w:cs="Arial"/>
                <w:sz w:val="21"/>
                <w:szCs w:val="21"/>
              </w:rPr>
              <w:t>transaction_datetime</w:t>
            </w:r>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String</w:t>
            </w:r>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14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rPr>
              <w:t>交易日期时间: 格式yyyyMMddHHmmss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Arial"/>
                <w:sz w:val="21"/>
                <w:szCs w:val="21"/>
                <w:highlight w:val="yellow"/>
                <w:rPrChange w:id="3052" w:author="Hanchen HC14 Li" w:date="2021-11-19T14:55:00Z">
                  <w:rPr>
                    <w:rFonts w:ascii="宋体" w:hAnsi="宋体" w:cs="Arial"/>
                    <w:sz w:val="21"/>
                    <w:szCs w:val="21"/>
                  </w:rPr>
                </w:rPrChange>
              </w:rPr>
            </w:pPr>
            <w:r>
              <w:rPr>
                <w:rFonts w:ascii="宋体" w:hAnsi="宋体" w:cs="Arial"/>
                <w:sz w:val="21"/>
                <w:szCs w:val="21"/>
                <w:highlight w:val="yellow"/>
                <w:rPrChange w:id="3053" w:author="Hanchen HC14 Li" w:date="2021-11-19T14:55:00Z">
                  <w:rPr>
                    <w:rFonts w:ascii="宋体" w:hAnsi="宋体" w:cs="Arial"/>
                    <w:sz w:val="21"/>
                    <w:szCs w:val="21"/>
                  </w:rPr>
                </w:rPrChange>
              </w:rPr>
              <w:t>transaction_num</w:t>
            </w:r>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Arial"/>
                <w:sz w:val="21"/>
                <w:szCs w:val="21"/>
                <w:highlight w:val="yellow"/>
                <w:rPrChange w:id="3054" w:author="Hanchen HC14 Li" w:date="2021-11-19T14:55:00Z">
                  <w:rPr>
                    <w:rFonts w:ascii="宋体" w:hAnsi="宋体" w:cs="Arial"/>
                    <w:sz w:val="21"/>
                    <w:szCs w:val="21"/>
                  </w:rPr>
                </w:rPrChange>
              </w:rPr>
            </w:pPr>
            <w:r>
              <w:rPr>
                <w:rFonts w:ascii="宋体" w:hAnsi="宋体" w:cs="宋体"/>
                <w:highlight w:val="yellow"/>
                <w:rPrChange w:id="3055" w:author="Hanchen HC14 Li" w:date="2021-11-19T14:55:00Z">
                  <w:rPr>
                    <w:rFonts w:ascii="宋体" w:hAnsi="宋体" w:cs="宋体"/>
                  </w:rPr>
                </w:rPrChange>
              </w:rPr>
              <w:t>HEX</w:t>
            </w:r>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Arial"/>
                <w:sz w:val="21"/>
                <w:szCs w:val="21"/>
                <w:highlight w:val="yellow"/>
                <w:rPrChange w:id="3056" w:author="Hanchen HC14 Li" w:date="2021-11-19T14:55:00Z">
                  <w:rPr>
                    <w:rFonts w:ascii="宋体" w:hAnsi="宋体" w:cs="Arial"/>
                    <w:sz w:val="21"/>
                    <w:szCs w:val="21"/>
                  </w:rPr>
                </w:rPrChange>
              </w:rPr>
            </w:pPr>
            <w:r>
              <w:rPr>
                <w:rFonts w:ascii="宋体" w:hAnsi="宋体" w:cs="宋体"/>
                <w:highlight w:val="yellow"/>
                <w:rPrChange w:id="3057" w:author="Hanchen HC14 Li" w:date="2021-11-19T14:55:00Z">
                  <w:rPr>
                    <w:rFonts w:ascii="宋体" w:hAnsi="宋体" w:cs="宋体"/>
                  </w:rPr>
                </w:rPrChange>
              </w:rPr>
              <w:t>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highlight w:val="yellow"/>
                <w:rPrChange w:id="3058" w:author="Hanchen HC14 Li" w:date="2021-11-19T14:55:00Z">
                  <w:rPr>
                    <w:rFonts w:ascii="宋体" w:hAnsi="宋体"/>
                    <w:sz w:val="21"/>
                    <w:szCs w:val="21"/>
                  </w:rPr>
                </w:rPrChange>
              </w:rPr>
            </w:pPr>
            <w:ins w:id="3059" w:author="Hanchen HC14 Li" w:date="2021-11-19T11:23:00Z">
              <w:r>
                <w:rPr>
                  <w:rFonts w:hint="eastAsia" w:ascii="宋体" w:hAnsi="宋体" w:cs="宋体"/>
                  <w:highlight w:val="yellow"/>
                  <w:rPrChange w:id="3060" w:author="Hanchen HC14 Li" w:date="2021-11-19T14:55:00Z">
                    <w:rPr>
                      <w:rFonts w:hint="eastAsia" w:ascii="宋体" w:hAnsi="宋体" w:cs="宋体"/>
                    </w:rPr>
                  </w:rPrChange>
                </w:rPr>
                <w:t>同请求</w:t>
              </w:r>
            </w:ins>
            <w:ins w:id="3061" w:author="Hanchen HC14 Li" w:date="2021-11-19T11:23:00Z">
              <w:r>
                <w:rPr>
                  <w:rFonts w:ascii="宋体" w:hAnsi="宋体" w:cs="Arial"/>
                  <w:sz w:val="21"/>
                  <w:szCs w:val="21"/>
                  <w:highlight w:val="yellow"/>
                  <w:rPrChange w:id="3062" w:author="Hanchen HC14 Li" w:date="2021-11-19T14:55:00Z">
                    <w:rPr>
                      <w:rFonts w:ascii="宋体" w:hAnsi="宋体" w:cs="Arial"/>
                      <w:sz w:val="21"/>
                      <w:szCs w:val="21"/>
                    </w:rPr>
                  </w:rPrChange>
                </w:rPr>
                <w:t>transaction_num</w:t>
              </w:r>
            </w:ins>
            <w:del w:id="3063" w:author="Hanchen HC14 Li" w:date="2021-11-19T11:23:00Z">
              <w:r>
                <w:rPr>
                  <w:rFonts w:hint="eastAsia" w:ascii="宋体" w:hAnsi="宋体" w:cs="宋体"/>
                  <w:highlight w:val="yellow"/>
                  <w:rPrChange w:id="3064" w:author="Hanchen HC14 Li" w:date="2021-11-19T14:55:00Z">
                    <w:rPr>
                      <w:rFonts w:hint="eastAsia" w:ascii="宋体" w:hAnsi="宋体" w:cs="宋体"/>
                    </w:rPr>
                  </w:rPrChange>
                </w:rPr>
                <w:delText>终端交易序号：本次产生的交易序号</w:delText>
              </w:r>
            </w:del>
          </w:p>
        </w:tc>
      </w:tr>
    </w:tbl>
    <w:p>
      <w:pPr>
        <w:spacing w:line="360" w:lineRule="auto"/>
        <w:rPr>
          <w:rFonts w:cs="MS Mincho" w:asciiTheme="minorEastAsia" w:hAnsiTheme="minorEastAsia" w:eastAsiaTheme="minorEastAsia"/>
          <w:color w:val="333333"/>
          <w:shd w:val="clear" w:color="auto" w:fill="FFFFFF"/>
        </w:rPr>
      </w:pPr>
    </w:p>
    <w:p>
      <w:pPr>
        <w:rPr>
          <w:rFonts w:cs="MS Mincho" w:asciiTheme="minorEastAsia" w:hAnsiTheme="minorEastAsia" w:eastAsiaTheme="minorEastAsia"/>
          <w:color w:val="333333"/>
          <w:shd w:val="clear" w:color="auto" w:fill="FFFFFF"/>
        </w:rPr>
      </w:pPr>
    </w:p>
    <w:p>
      <w:pPr>
        <w:pStyle w:val="4"/>
        <w:numPr>
          <w:ilvl w:val="0"/>
          <w:numId w:val="0"/>
        </w:numPr>
        <w:ind w:left="4394" w:firstLine="0"/>
        <w:jc w:val="both"/>
        <w:pPrChange w:id="3065" w:author="Hanchen HC14 Li" w:date="2021-11-19T11:04:00Z">
          <w:pPr>
            <w:pStyle w:val="4"/>
            <w:numPr>
              <w:ilvl w:val="2"/>
              <w:numId w:val="3"/>
            </w:numPr>
            <w:ind w:left="4394" w:hanging="709"/>
          </w:pPr>
        </w:pPrChange>
      </w:pPr>
      <w:ins w:id="3066" w:author="Windows User" w:date="2021-11-09T11:43:00Z">
        <w:bookmarkStart w:id="100" w:name="_Toc87350871"/>
        <w:bookmarkStart w:id="101" w:name="_Toc15048"/>
        <w:bookmarkStart w:id="102" w:name="_Toc1316263681"/>
        <w:r>
          <w:rPr>
            <w:rFonts w:hint="eastAsia"/>
          </w:rPr>
          <w:t>7</w:t>
        </w:r>
      </w:ins>
      <w:ins w:id="3067" w:author="Windows User" w:date="2021-11-09T11:43:00Z">
        <w:r>
          <w:rPr/>
          <w:t>.2.4</w:t>
        </w:r>
      </w:ins>
      <w:r>
        <w:rPr>
          <w:rFonts w:hint="eastAsia"/>
        </w:rPr>
        <w:t>充值请求提交</w:t>
      </w:r>
      <w:bookmarkEnd w:id="100"/>
    </w:p>
    <w:p>
      <w:pPr>
        <w:ind w:left="424" w:hanging="424" w:hangingChars="176"/>
        <w:rPr>
          <w:rFonts w:eastAsia="Times New Roman"/>
        </w:rPr>
      </w:pPr>
      <w:r>
        <w:rPr>
          <w:rFonts w:ascii="Helvetica Neue" w:hAnsi="Helvetica Neue"/>
          <w:b/>
          <w:bCs/>
          <w:color w:val="000000"/>
        </w:rPr>
        <w:t>接口地址</w:t>
      </w:r>
      <w:r>
        <w:rPr>
          <w:rFonts w:hint="eastAsia" w:ascii="Helvetica Neue" w:hAnsi="Helvetica Neue"/>
          <w:color w:val="333333"/>
        </w:rPr>
        <w:t>：</w:t>
      </w:r>
      <w:r>
        <w:rPr>
          <w:rFonts w:ascii="Helvetica Neue" w:hAnsi="Helvetica Neue"/>
          <w:color w:val="333333"/>
        </w:rPr>
        <w:t>http(s):{域名}/</w:t>
      </w:r>
      <w:r>
        <w:rPr>
          <w:rFonts w:hint="eastAsia" w:ascii="Helvetica Neue" w:hAnsi="Helvetica Neue"/>
          <w:color w:val="333333"/>
        </w:rPr>
        <w:t>CITYPLAT</w:t>
      </w:r>
      <w:r>
        <w:rPr>
          <w:rFonts w:ascii="Helvetica Neue" w:hAnsi="Helvetica Neue"/>
          <w:color w:val="333333"/>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接口描述</w:t>
      </w:r>
      <w:r>
        <w:rPr>
          <w:rStyle w:val="30"/>
          <w:rFonts w:hint="eastAsia" w:ascii="MS Mincho" w:hAnsi="MS Mincho" w:eastAsia="MS Mincho" w:cs="MS Mincho"/>
          <w:color w:val="000000"/>
        </w:rPr>
        <w:t>：</w:t>
      </w:r>
      <w:r>
        <w:rPr>
          <w:rFonts w:ascii="MS Mincho" w:hAnsi="MS Mincho" w:eastAsia="MS Mincho" w:cs="MS Mincho"/>
          <w:color w:val="333333"/>
          <w:shd w:val="clear" w:color="auto" w:fill="FFFFFF"/>
        </w:rPr>
        <w:t>本接口</w:t>
      </w:r>
      <w:r>
        <w:rPr>
          <w:rFonts w:hint="eastAsia" w:cs="MS Mincho" w:asciiTheme="minorEastAsia" w:hAnsiTheme="minorEastAsia" w:eastAsiaTheme="minorEastAsia"/>
          <w:color w:val="333333"/>
          <w:shd w:val="clear" w:color="auto" w:fill="FFFFFF"/>
        </w:rPr>
        <w:t>用于和能tsm通过城市平台对卡充值申请完成情况的提交</w:t>
      </w:r>
      <w:r>
        <w:rPr>
          <w:rFonts w:cs="MS Mincho" w:asciiTheme="minorEastAsia" w:hAnsiTheme="minorEastAsia" w:eastAsiaTheme="minorEastAsia"/>
          <w:color w:val="333333"/>
          <w:shd w:val="clear" w:color="auto" w:fill="FFFFFF"/>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w:t>
      </w:r>
      <w:r>
        <w:rPr>
          <w:rStyle w:val="30"/>
          <w:rFonts w:hint="eastAsia" w:cs="MS Mincho" w:asciiTheme="minorEastAsia" w:hAnsiTheme="minorEastAsia" w:eastAsiaTheme="minorEastAsia"/>
          <w:color w:val="000000"/>
        </w:rPr>
        <w:t>方向</w:t>
      </w:r>
      <w:r>
        <w:rPr>
          <w:rStyle w:val="30"/>
          <w:rFonts w:hint="eastAsia" w:ascii="MS Mincho" w:hAnsi="MS Mincho" w:eastAsia="MS Mincho" w:cs="MS Mincho"/>
          <w:color w:val="000000"/>
        </w:rPr>
        <w:t>：</w:t>
      </w:r>
      <w:r>
        <w:rPr>
          <w:rStyle w:val="30"/>
          <w:rFonts w:hint="eastAsia" w:cs="MS Mincho" w:asciiTheme="minorEastAsia" w:hAnsiTheme="minorEastAsia" w:eastAsiaTheme="minorEastAsia"/>
          <w:color w:val="000000"/>
        </w:rPr>
        <w:t>和能tsm</w:t>
      </w:r>
      <w:r>
        <w:rPr>
          <w:rFonts w:cs="MS Mincho" w:asciiTheme="minorEastAsia" w:hAnsiTheme="minorEastAsia" w:eastAsiaTheme="minorEastAsia"/>
          <w:b/>
          <w:bCs/>
          <w:color w:val="333333"/>
          <w:shd w:val="clear" w:color="auto" w:fill="FFFFFF"/>
        </w:rPr>
        <w:sym w:font="Wingdings" w:char="F0E0"/>
      </w:r>
      <w:r>
        <w:rPr>
          <w:rFonts w:hint="eastAsia" w:cs="MS Mincho" w:asciiTheme="minorEastAsia" w:hAnsiTheme="minorEastAsia" w:eastAsiaTheme="minorEastAsia"/>
          <w:b/>
          <w:bCs/>
          <w:color w:val="333333"/>
          <w:shd w:val="clear" w:color="auto" w:fill="FFFFFF"/>
        </w:rPr>
        <w:t>城市平台</w:t>
      </w:r>
      <w:r>
        <w:rPr>
          <w:rFonts w:cs="MS Mincho" w:asciiTheme="minorEastAsia" w:hAnsiTheme="minorEastAsia" w:eastAsiaTheme="minorEastAsia"/>
          <w:color w:val="333333"/>
          <w:shd w:val="clear" w:color="auto" w:fill="FFFFFF"/>
        </w:rPr>
        <w:t>。</w:t>
      </w:r>
    </w:p>
    <w:p>
      <w:pPr>
        <w:rPr>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rFonts w:ascii="宋体" w:hAnsi="宋体"/>
        </w:rPr>
      </w:pPr>
      <w:r>
        <w:rPr>
          <w:rFonts w:hint="eastAsia" w:ascii="宋体" w:hAnsi="宋体"/>
        </w:rPr>
        <w:t>请求报文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3068">
          <w:tblGrid>
            <w:gridCol w:w="540"/>
            <w:gridCol w:w="1236"/>
            <w:gridCol w:w="540"/>
            <w:gridCol w:w="622"/>
            <w:gridCol w:w="540"/>
            <w:gridCol w:w="311"/>
            <w:gridCol w:w="540"/>
            <w:gridCol w:w="3145"/>
            <w:gridCol w:w="54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字段名称</w:t>
            </w:r>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类型</w:t>
            </w:r>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长度</w:t>
            </w:r>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issue_inst</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sz w:val="21"/>
                <w:szCs w:val="21"/>
              </w:rPr>
            </w:pPr>
            <w:r>
              <w:rPr>
                <w:rFonts w:hint="eastAsia" w:ascii="宋体" w:hAnsi="宋体" w:cs="宋体"/>
              </w:rPr>
              <w:t>发卡机构代码：读取用户卡15H文件获得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069" w:author="Hanchen HC14 Li" w:date="2021-11-19T11:2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070" w:author="Hanchen HC14 Li" w:date="2021-11-19T11:24:00Z"/>
                <w:rFonts w:ascii="宋体" w:hAnsi="宋体" w:cs="宋体"/>
                <w:sz w:val="21"/>
                <w:szCs w:val="21"/>
              </w:rPr>
            </w:pPr>
            <w:del w:id="3071" w:author="Hanchen HC14 Li" w:date="2021-11-19T11:24:00Z">
              <w:r>
                <w:rPr>
                  <w:rFonts w:ascii="宋体" w:hAnsi="宋体" w:cs="宋体"/>
                  <w:sz w:val="21"/>
                  <w:szCs w:val="21"/>
                </w:rPr>
                <w:delText>c</w:delText>
              </w:r>
            </w:del>
            <w:del w:id="3072" w:author="Hanchen HC14 Li" w:date="2021-11-19T11:24:00Z">
              <w:r>
                <w:rPr>
                  <w:rFonts w:hint="eastAsia" w:ascii="宋体" w:hAnsi="宋体" w:cs="宋体"/>
                  <w:sz w:val="21"/>
                  <w:szCs w:val="21"/>
                </w:rPr>
                <w:delText>ity_</w:delText>
              </w:r>
            </w:del>
            <w:del w:id="3073" w:author="Hanchen HC14 Li" w:date="2021-11-19T11:24: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074" w:author="Hanchen HC14 Li" w:date="2021-11-19T11:24:00Z"/>
                <w:rFonts w:ascii="宋体" w:hAnsi="宋体" w:cs="宋体"/>
                <w:sz w:val="21"/>
                <w:szCs w:val="21"/>
              </w:rPr>
            </w:pPr>
            <w:del w:id="3075" w:author="Hanchen HC14 Li" w:date="2021-11-19T11:24: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076" w:author="Hanchen HC14 Li" w:date="2021-11-19T11:24:00Z"/>
                <w:rFonts w:ascii="宋体" w:hAnsi="宋体" w:cs="宋体"/>
                <w:sz w:val="21"/>
                <w:szCs w:val="21"/>
              </w:rPr>
            </w:pPr>
            <w:del w:id="3077" w:author="Hanchen HC14 Li" w:date="2021-11-19T11:24: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078" w:author="Hanchen HC14 Li" w:date="2021-11-19T11:24:00Z"/>
                <w:rFonts w:ascii="宋体" w:hAnsi="宋体"/>
                <w:sz w:val="21"/>
                <w:szCs w:val="21"/>
              </w:rPr>
            </w:pPr>
            <w:del w:id="3079" w:author="Hanchen HC14 Li" w:date="2021-11-19T11:24:00Z">
              <w:r>
                <w:rPr>
                  <w:rFonts w:hint="eastAsia" w:ascii="宋体" w:hAnsi="宋体" w:cs="宋体"/>
                </w:rPr>
                <w:delText>城市代码：读取用户卡17H文件获取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081" w:author="Hanchen HC14 Li" w:date="2021-11-19T11:04: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3080" w:author="Hanchen HC14 Li" w:date="2021-11-19T11:04:00Z"/>
          <w:trPrChange w:id="3081" w:author="Hanchen HC14 Li" w:date="2021-11-19T11:04: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082" w:author="Hanchen HC14 Li" w:date="2021-11-19T11:04: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083" w:author="Hanchen HC14 Li" w:date="2021-11-19T11:04:00Z"/>
                <w:rFonts w:ascii="宋体" w:hAnsi="宋体" w:cs="宋体"/>
                <w:sz w:val="21"/>
                <w:szCs w:val="21"/>
              </w:rPr>
            </w:pPr>
            <w:ins w:id="3084" w:author="Hanchen HC14 Li" w:date="2021-11-19T11:04: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3085" w:author="Hanchen HC14 Li" w:date="2021-11-19T11:04: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086" w:author="Hanchen HC14 Li" w:date="2021-11-19T11:04:00Z"/>
                <w:rFonts w:ascii="宋体" w:hAnsi="宋体" w:cs="宋体"/>
                <w:sz w:val="21"/>
                <w:szCs w:val="21"/>
              </w:rPr>
            </w:pPr>
            <w:ins w:id="3087" w:author="Hanchen HC14 Li" w:date="2021-11-19T11:04: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3088" w:author="Hanchen HC14 Li" w:date="2021-11-19T11:04:00Z">
              <w:tcPr>
                <w:tcW w:w="851"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089" w:author="Hanchen HC14 Li" w:date="2021-11-19T11:04:00Z"/>
                <w:rFonts w:ascii="宋体" w:hAnsi="宋体" w:cs="宋体"/>
                <w:sz w:val="21"/>
                <w:szCs w:val="21"/>
              </w:rPr>
            </w:pPr>
            <w:ins w:id="3090" w:author="Hanchen HC14 Li" w:date="2021-11-19T11:04: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091" w:author="Hanchen HC14 Li" w:date="2021-11-19T11:04: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092" w:author="Hanchen HC14 Li" w:date="2021-11-19T11:04:00Z"/>
                <w:rFonts w:ascii="宋体" w:hAnsi="宋体" w:cs="宋体"/>
              </w:rPr>
            </w:pPr>
            <w:ins w:id="3093" w:author="Hanchen HC14 Li" w:date="2021-11-19T11:04:00Z">
              <w:r>
                <w:rPr>
                  <w:rFonts w:hint="eastAsia" w:ascii="宋体" w:hAnsi="宋体" w:cs="宋体"/>
                </w:rPr>
                <w:t>终端编号</w:t>
              </w:r>
            </w:ins>
            <w:ins w:id="3094" w:author="Hanchen HC14 Li" w:date="2021-11-19T11:04:00Z">
              <w:del w:id="3095" w:author="Windows User" w:date="2021-11-22T17:27: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097" w:author="Hanchen HC14 Li" w:date="2021-11-19T11:04: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3096" w:author="Hanchen HC14 Li" w:date="2021-11-19T11:04:00Z"/>
          <w:trPrChange w:id="3097" w:author="Hanchen HC14 Li" w:date="2021-11-19T11:04: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098" w:author="Hanchen HC14 Li" w:date="2021-11-19T11:04: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099" w:author="Hanchen HC14 Li" w:date="2021-11-19T11:04:00Z"/>
                <w:rFonts w:ascii="宋体" w:hAnsi="宋体" w:cs="宋体"/>
                <w:sz w:val="21"/>
                <w:szCs w:val="21"/>
                <w:highlight w:val="yellow"/>
                <w:rPrChange w:id="3100" w:author="Hanchen HC14 Li" w:date="2021-11-19T14:55:00Z">
                  <w:rPr>
                    <w:ins w:id="3101" w:author="Hanchen HC14 Li" w:date="2021-11-19T11:04:00Z"/>
                    <w:rFonts w:ascii="宋体" w:hAnsi="宋体" w:cs="宋体"/>
                    <w:sz w:val="21"/>
                    <w:szCs w:val="21"/>
                  </w:rPr>
                </w:rPrChange>
              </w:rPr>
            </w:pPr>
            <w:ins w:id="3102" w:author="Hanchen HC14 Li" w:date="2021-11-19T11:04:00Z">
              <w:r>
                <w:rPr>
                  <w:rFonts w:ascii="宋体" w:hAnsi="宋体" w:cs="Arial"/>
                  <w:sz w:val="21"/>
                  <w:szCs w:val="21"/>
                  <w:highlight w:val="yellow"/>
                  <w:rPrChange w:id="3103" w:author="Hanchen HC14 Li" w:date="2021-11-19T14:55: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3104" w:author="Hanchen HC14 Li" w:date="2021-11-19T11:04: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105" w:author="Hanchen HC14 Li" w:date="2021-11-19T11:04:00Z"/>
                <w:rFonts w:ascii="宋体" w:hAnsi="宋体" w:cs="宋体"/>
                <w:sz w:val="21"/>
                <w:szCs w:val="21"/>
                <w:highlight w:val="yellow"/>
                <w:rPrChange w:id="3106" w:author="Hanchen HC14 Li" w:date="2021-11-19T14:55:00Z">
                  <w:rPr>
                    <w:ins w:id="3107" w:author="Hanchen HC14 Li" w:date="2021-11-19T11:04:00Z"/>
                    <w:rFonts w:ascii="宋体" w:hAnsi="宋体" w:cs="宋体"/>
                    <w:sz w:val="21"/>
                    <w:szCs w:val="21"/>
                  </w:rPr>
                </w:rPrChange>
              </w:rPr>
            </w:pPr>
            <w:ins w:id="3108" w:author="Hanchen HC14 Li" w:date="2021-11-19T11:04:00Z">
              <w:r>
                <w:rPr>
                  <w:rFonts w:ascii="宋体" w:hAnsi="宋体" w:cs="宋体"/>
                  <w:highlight w:val="yellow"/>
                  <w:rPrChange w:id="3109" w:author="Hanchen HC14 Li" w:date="2021-11-19T14:55: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3110" w:author="Hanchen HC14 Li" w:date="2021-11-19T11:04:00Z">
              <w:tcPr>
                <w:tcW w:w="851"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111" w:author="Hanchen HC14 Li" w:date="2021-11-19T11:04:00Z"/>
                <w:rFonts w:ascii="宋体" w:hAnsi="宋体" w:cs="宋体"/>
                <w:sz w:val="21"/>
                <w:szCs w:val="21"/>
                <w:highlight w:val="yellow"/>
                <w:rPrChange w:id="3112" w:author="Hanchen HC14 Li" w:date="2021-11-19T14:55:00Z">
                  <w:rPr>
                    <w:ins w:id="3113" w:author="Hanchen HC14 Li" w:date="2021-11-19T11:04:00Z"/>
                    <w:rFonts w:ascii="宋体" w:hAnsi="宋体" w:cs="宋体"/>
                    <w:sz w:val="21"/>
                    <w:szCs w:val="21"/>
                  </w:rPr>
                </w:rPrChange>
              </w:rPr>
            </w:pPr>
            <w:ins w:id="3114" w:author="Hanchen HC14 Li" w:date="2021-11-19T11:04:00Z">
              <w:r>
                <w:rPr>
                  <w:rFonts w:ascii="宋体" w:hAnsi="宋体" w:cs="宋体"/>
                  <w:highlight w:val="yellow"/>
                  <w:rPrChange w:id="3115" w:author="Hanchen HC14 Li" w:date="2021-11-19T14:55: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116" w:author="Hanchen HC14 Li" w:date="2021-11-19T11:04: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117" w:author="Hanchen HC14 Li" w:date="2021-11-19T11:04:00Z"/>
                <w:rFonts w:ascii="宋体" w:hAnsi="宋体" w:cs="宋体"/>
                <w:highlight w:val="yellow"/>
                <w:rPrChange w:id="3118" w:author="Hanchen HC14 Li" w:date="2021-11-19T14:55:00Z">
                  <w:rPr>
                    <w:ins w:id="3119" w:author="Hanchen HC14 Li" w:date="2021-11-19T11:04:00Z"/>
                    <w:rFonts w:ascii="宋体" w:hAnsi="宋体" w:cs="宋体"/>
                  </w:rPr>
                </w:rPrChange>
              </w:rPr>
            </w:pPr>
            <w:ins w:id="3120" w:author="Hanchen HC14 Li" w:date="2021-11-19T11:04:00Z">
              <w:r>
                <w:rPr>
                  <w:rFonts w:hint="eastAsia" w:ascii="宋体" w:hAnsi="宋体" w:cs="宋体"/>
                  <w:highlight w:val="yellow"/>
                  <w:rPrChange w:id="3121" w:author="Hanchen HC14 Li" w:date="2021-11-19T14:55: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c</w:t>
            </w:r>
            <w:r>
              <w:rPr>
                <w:rFonts w:hint="eastAsia" w:ascii="宋体" w:hAnsi="宋体" w:cs="宋体"/>
                <w:color w:val="000000"/>
                <w:sz w:val="21"/>
                <w:szCs w:val="21"/>
              </w:rPr>
              <w:t>ard_no</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10</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卡应用序列号：读取用户卡15H文件获取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123" w:author="Hanchen HC14 Li" w:date="2021-11-19T14:4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3122" w:author="Hanchen HC14 Li" w:date="2021-11-19T14:48:00Z"/>
          <w:trPrChange w:id="3123" w:author="Hanchen HC14 Li" w:date="2021-11-19T14:48: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124" w:author="Hanchen HC14 Li" w:date="2021-11-19T14:48: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125" w:author="Hanchen HC14 Li" w:date="2021-11-19T14:48:00Z"/>
                <w:rFonts w:ascii="宋体" w:hAnsi="宋体" w:cs="宋体"/>
                <w:color w:val="000000"/>
                <w:sz w:val="21"/>
                <w:szCs w:val="21"/>
              </w:rPr>
            </w:pPr>
            <w:ins w:id="3126" w:author="Hanchen HC14 Li" w:date="2021-11-19T14:48:00Z">
              <w:r>
                <w:rPr>
                  <w:rFonts w:ascii="宋体" w:hAnsi="宋体" w:cs="Arial"/>
                  <w:sz w:val="21"/>
                  <w:szCs w:val="21"/>
                </w:rPr>
                <w:t>transaction_datetime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3127" w:author="Hanchen HC14 Li" w:date="2021-11-19T14:48: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3128" w:author="Hanchen HC14 Li" w:date="2021-11-19T14:48:00Z"/>
                <w:rFonts w:ascii="宋体" w:hAnsi="宋体" w:cs="宋体"/>
              </w:rPr>
            </w:pPr>
            <w:ins w:id="3129" w:author="Hanchen HC14 Li" w:date="2021-11-19T14:48:00Z">
              <w:r>
                <w:rPr>
                  <w:rFonts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3130" w:author="Hanchen HC14 Li" w:date="2021-11-19T14:48:00Z">
              <w:tcPr>
                <w:tcW w:w="851"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3131" w:author="Hanchen HC14 Li" w:date="2021-11-19T14:48:00Z"/>
                <w:rFonts w:ascii="宋体" w:hAnsi="宋体" w:cs="宋体"/>
              </w:rPr>
            </w:pPr>
            <w:ins w:id="3132" w:author="Hanchen HC14 Li" w:date="2021-11-19T14:48:00Z">
              <w:r>
                <w:rPr>
                  <w:rFonts w:ascii="宋体" w:hAnsi="宋体" w:cs="宋体"/>
                  <w:sz w:val="21"/>
                  <w:szCs w:val="21"/>
                </w:rPr>
                <w:t>14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133" w:author="Hanchen HC14 Li" w:date="2021-11-19T14:48: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134" w:author="Hanchen HC14 Li" w:date="2021-11-19T14:48:00Z"/>
                <w:rFonts w:ascii="宋体" w:hAnsi="宋体" w:cs="宋体"/>
              </w:rPr>
            </w:pPr>
            <w:ins w:id="3135" w:author="Hanchen HC14 Li" w:date="2021-11-19T14:48:00Z">
              <w:r>
                <w:rPr>
                  <w:rFonts w:hint="eastAsia" w:ascii="宋体" w:hAnsi="宋体" w:cs="宋体"/>
                  <w:color w:val="3F3F3F"/>
                </w:rPr>
                <w:t>交易日期时间：格式yyyyMMddHHmmss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136" w:author="Hanchen HC14 Li" w:date="2021-11-19T14: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137" w:author="Hanchen HC14 Li" w:date="2021-11-19T14:45:00Z"/>
                <w:rFonts w:ascii="宋体" w:hAnsi="宋体" w:cs="宋体"/>
                <w:color w:val="000000"/>
                <w:sz w:val="21"/>
                <w:szCs w:val="21"/>
              </w:rPr>
            </w:pPr>
            <w:del w:id="3138" w:author="Hanchen HC14 Li" w:date="2021-11-19T14:45:00Z">
              <w:r>
                <w:rPr>
                  <w:rFonts w:hint="eastAsia" w:ascii="宋体" w:hAnsi="宋体" w:cs="宋体"/>
                  <w:color w:val="000000"/>
                  <w:sz w:val="21"/>
                  <w:szCs w:val="21"/>
                </w:rPr>
                <w:delText>card</w:delText>
              </w:r>
            </w:del>
            <w:del w:id="3139" w:author="Hanchen HC14 Li" w:date="2021-11-19T14:45:00Z">
              <w:r>
                <w:rPr>
                  <w:rFonts w:ascii="宋体" w:hAnsi="宋体" w:cs="宋体"/>
                  <w:color w:val="000000"/>
                  <w:sz w:val="21"/>
                  <w:szCs w:val="21"/>
                </w:rPr>
                <w:delText>_</w:delText>
              </w:r>
            </w:del>
            <w:del w:id="3140" w:author="Hanchen HC14 Li" w:date="2021-11-19T14:45:00Z">
              <w:r>
                <w:rPr>
                  <w:rFonts w:hint="eastAsia" w:ascii="宋体" w:hAnsi="宋体" w:cs="宋体"/>
                  <w:color w:val="000000"/>
                  <w:sz w:val="21"/>
                  <w:szCs w:val="21"/>
                </w:rPr>
                <w:delText>type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41" w:author="Hanchen HC14 Li" w:date="2021-11-19T14:45:00Z"/>
                <w:rFonts w:ascii="宋体" w:hAnsi="宋体" w:cs="宋体"/>
                <w:sz w:val="21"/>
                <w:szCs w:val="21"/>
              </w:rPr>
            </w:pPr>
            <w:del w:id="3142" w:author="Hanchen HC14 Li" w:date="2021-11-19T14:45: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43" w:author="Hanchen HC14 Li" w:date="2021-11-19T14:45:00Z"/>
                <w:rFonts w:ascii="宋体" w:hAnsi="宋体" w:cs="宋体"/>
                <w:sz w:val="21"/>
                <w:szCs w:val="21"/>
              </w:rPr>
            </w:pPr>
            <w:del w:id="3144" w:author="Hanchen HC14 Li" w:date="2021-11-19T14:45:00Z">
              <w:r>
                <w:rPr>
                  <w:rFonts w:hint="eastAsia"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145" w:author="Hanchen HC14 Li" w:date="2021-11-19T14:45:00Z"/>
                <w:rFonts w:ascii="宋体" w:hAnsi="宋体"/>
                <w:sz w:val="21"/>
                <w:szCs w:val="21"/>
              </w:rPr>
            </w:pPr>
            <w:del w:id="3146" w:author="Hanchen HC14 Li" w:date="2021-11-19T14:45:00Z">
              <w:r>
                <w:rPr>
                  <w:rFonts w:hint="eastAsia" w:ascii="宋体" w:hAnsi="宋体" w:cs="宋体"/>
                </w:rPr>
                <w:delText>卡类型：读取用户卡17H文件获取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147" w:author="Hanchen HC14 Li" w:date="2021-11-19T11:0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148" w:author="Hanchen HC14 Li" w:date="2021-11-19T11:04:00Z"/>
                <w:rFonts w:ascii="宋体" w:hAnsi="宋体" w:cs="宋体"/>
                <w:color w:val="000000"/>
                <w:sz w:val="21"/>
                <w:szCs w:val="21"/>
              </w:rPr>
            </w:pPr>
            <w:del w:id="3149" w:author="Hanchen HC14 Li" w:date="2021-11-19T11:04: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50" w:author="Hanchen HC14 Li" w:date="2021-11-19T11:04:00Z"/>
                <w:rFonts w:ascii="宋体" w:hAnsi="宋体" w:cs="宋体"/>
                <w:sz w:val="21"/>
                <w:szCs w:val="21"/>
              </w:rPr>
            </w:pPr>
            <w:del w:id="3151" w:author="Hanchen HC14 Li" w:date="2021-11-19T11:04: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52" w:author="Hanchen HC14 Li" w:date="2021-11-19T11:04:00Z"/>
                <w:rFonts w:ascii="宋体" w:hAnsi="宋体" w:cs="宋体"/>
                <w:sz w:val="21"/>
                <w:szCs w:val="21"/>
              </w:rPr>
            </w:pPr>
            <w:del w:id="3153" w:author="Hanchen HC14 Li" w:date="2021-11-19T11:04: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154" w:author="Hanchen HC14 Li" w:date="2021-11-19T11:04:00Z"/>
                <w:rFonts w:ascii="宋体" w:hAnsi="宋体"/>
                <w:sz w:val="21"/>
                <w:szCs w:val="21"/>
              </w:rPr>
            </w:pPr>
            <w:del w:id="3155" w:author="Hanchen HC14 Li" w:date="2021-11-19T11:04: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156" w:author="Hanchen HC14 Li" w:date="2021-11-19T11:0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157" w:author="Hanchen HC14 Li" w:date="2021-11-19T11:04:00Z"/>
                <w:rFonts w:ascii="宋体" w:hAnsi="宋体" w:cs="宋体"/>
                <w:color w:val="000000"/>
                <w:sz w:val="21"/>
                <w:szCs w:val="21"/>
              </w:rPr>
            </w:pPr>
            <w:del w:id="3158" w:author="Hanchen HC14 Li" w:date="2021-11-19T11:04:00Z">
              <w:r>
                <w:rPr>
                  <w:rFonts w:ascii="宋体" w:hAnsi="宋体" w:cs="Arial"/>
                  <w:sz w:val="21"/>
                  <w:szCs w:val="21"/>
                </w:rPr>
                <w:delText>transaction_</w:delText>
              </w:r>
            </w:del>
            <w:del w:id="3159" w:author="Hanchen HC14 Li" w:date="2021-11-19T11:04:00Z">
              <w:r>
                <w:rPr>
                  <w:rFonts w:hint="eastAsia" w:ascii="宋体" w:hAnsi="宋体" w:cs="Arial"/>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60" w:author="Hanchen HC14 Li" w:date="2021-11-19T11:04:00Z"/>
                <w:rFonts w:ascii="宋体" w:hAnsi="宋体" w:cs="宋体"/>
              </w:rPr>
            </w:pPr>
            <w:del w:id="3161" w:author="Hanchen HC14 Li" w:date="2021-11-19T11:04: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62" w:author="Hanchen HC14 Li" w:date="2021-11-19T11:04:00Z"/>
                <w:rFonts w:ascii="宋体" w:hAnsi="宋体" w:cs="宋体"/>
              </w:rPr>
            </w:pPr>
            <w:del w:id="3163" w:author="Hanchen HC14 Li" w:date="2021-11-19T11:04: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164" w:author="Hanchen HC14 Li" w:date="2021-11-19T11:04:00Z"/>
                <w:rFonts w:ascii="宋体" w:hAnsi="宋体" w:cs="宋体"/>
              </w:rPr>
            </w:pPr>
            <w:del w:id="3165" w:author="Hanchen HC14 Li" w:date="2021-11-19T11:04:00Z">
              <w:r>
                <w:rPr>
                  <w:rFonts w:hint="eastAsia" w:ascii="宋体" w:hAnsi="宋体" w:cs="宋体"/>
                  <w:color w:val="3F3F3F"/>
                </w:rPr>
                <w:delText>终端交易序号:本次卡充值申请的终端交易序号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166" w:author="Hanchen HC14 Li" w:date="2021-11-19T14: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167" w:author="Hanchen HC14 Li" w:date="2021-11-19T14:45:00Z"/>
                <w:rFonts w:ascii="宋体" w:hAnsi="宋体" w:cs="Arial"/>
                <w:sz w:val="21"/>
                <w:szCs w:val="21"/>
              </w:rPr>
            </w:pPr>
            <w:del w:id="3168" w:author="Hanchen HC14 Li" w:date="2021-11-19T14:45:00Z">
              <w:r>
                <w:rPr>
                  <w:rFonts w:ascii="宋体" w:hAnsi="宋体" w:cs="Arial"/>
                  <w:sz w:val="21"/>
                  <w:szCs w:val="21"/>
                </w:rPr>
                <w:delText>card_transaction_</w:delText>
              </w:r>
            </w:del>
            <w:del w:id="3169" w:author="Hanchen HC14 Li" w:date="2021-11-19T14:45:00Z">
              <w:r>
                <w:rPr>
                  <w:rFonts w:hint="eastAsia" w:ascii="宋体" w:hAnsi="宋体" w:cs="Arial"/>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70" w:author="Hanchen HC14 Li" w:date="2021-11-19T14:45:00Z"/>
                <w:rFonts w:ascii="宋体" w:hAnsi="宋体" w:cs="宋体"/>
              </w:rPr>
            </w:pPr>
            <w:del w:id="3171" w:author="Hanchen HC14 Li" w:date="2021-11-19T14:45:00Z">
              <w:r>
                <w:rPr>
                  <w:rFonts w:hint="eastAsia" w:ascii="宋体" w:hAnsi="宋体" w:cs="宋体"/>
                  <w:color w:val="000000"/>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72" w:author="Hanchen HC14 Li" w:date="2021-11-19T14:45:00Z"/>
                <w:rFonts w:ascii="宋体" w:hAnsi="宋体" w:cs="宋体"/>
              </w:rPr>
            </w:pPr>
            <w:del w:id="3173" w:author="Hanchen HC14 Li" w:date="2021-11-19T14:45:00Z">
              <w:r>
                <w:rPr>
                  <w:rFonts w:ascii="宋体" w:hAnsi="宋体" w:cs="宋体"/>
                  <w:color w:val="000000"/>
                </w:rPr>
                <w:delText>2</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174" w:author="Hanchen HC14 Li" w:date="2021-11-19T14:45:00Z"/>
                <w:rFonts w:ascii="宋体" w:hAnsi="宋体" w:cs="宋体"/>
                <w:color w:val="3F3F3F"/>
              </w:rPr>
            </w:pPr>
            <w:del w:id="3175" w:author="Hanchen HC14 Li" w:date="2021-11-19T14:45:00Z">
              <w:r>
                <w:rPr>
                  <w:rFonts w:hint="eastAsia" w:ascii="宋体" w:hAnsi="宋体" w:cs="宋体"/>
                  <w:color w:val="000000"/>
                </w:rPr>
                <w:delText>卡交易序号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176" w:author="Hanchen HC14 Li" w:date="2021-11-19T14: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177" w:author="Hanchen HC14 Li" w:date="2021-11-19T14:45:00Z"/>
                <w:rFonts w:ascii="宋体" w:hAnsi="宋体" w:cs="宋体"/>
                <w:color w:val="000000"/>
                <w:sz w:val="21"/>
                <w:szCs w:val="21"/>
              </w:rPr>
            </w:pPr>
            <w:del w:id="3178" w:author="Hanchen HC14 Li" w:date="2021-11-19T14:45:00Z">
              <w:r>
                <w:rPr>
                  <w:rFonts w:ascii="宋体" w:hAnsi="宋体" w:cs="Arial"/>
                  <w:sz w:val="21"/>
                  <w:szCs w:val="21"/>
                </w:rPr>
                <w:delText>transaction_datetime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179" w:author="Hanchen HC14 Li" w:date="2021-11-19T14:45:00Z"/>
                <w:rFonts w:ascii="宋体" w:hAnsi="宋体" w:cs="宋体"/>
              </w:rPr>
            </w:pPr>
            <w:del w:id="3180" w:author="Hanchen HC14 Li" w:date="2021-11-19T14:45:00Z">
              <w:r>
                <w:rPr>
                  <w:rFonts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181" w:author="Hanchen HC14 Li" w:date="2021-11-19T14:45:00Z"/>
                <w:rFonts w:ascii="宋体" w:hAnsi="宋体" w:cs="宋体"/>
              </w:rPr>
            </w:pPr>
            <w:del w:id="3182" w:author="Hanchen HC14 Li" w:date="2021-11-19T14:45:00Z">
              <w:r>
                <w:rPr>
                  <w:rFonts w:ascii="宋体" w:hAnsi="宋体" w:cs="宋体"/>
                  <w:sz w:val="21"/>
                  <w:szCs w:val="21"/>
                </w:rPr>
                <w:delText>14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183" w:author="Hanchen HC14 Li" w:date="2021-11-19T14:45:00Z"/>
                <w:rFonts w:ascii="宋体" w:hAnsi="宋体" w:cs="宋体"/>
              </w:rPr>
            </w:pPr>
            <w:del w:id="3184" w:author="Hanchen HC14 Li" w:date="2021-11-19T14:45:00Z">
              <w:r>
                <w:rPr>
                  <w:rFonts w:hint="eastAsia" w:ascii="宋体" w:hAnsi="宋体" w:cs="宋体"/>
                  <w:color w:val="3F3F3F"/>
                </w:rPr>
                <w:delText>交易日期时间：格式yyyyMMddHHmmss</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185" w:author="Hanchen HC14 Li" w:date="2021-11-19T14: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186" w:author="Hanchen HC14 Li" w:date="2021-11-19T14:45:00Z"/>
                <w:rFonts w:ascii="宋体" w:hAnsi="宋体" w:cs="Arial"/>
                <w:sz w:val="21"/>
                <w:szCs w:val="21"/>
              </w:rPr>
            </w:pPr>
            <w:del w:id="3187" w:author="Hanchen HC14 Li" w:date="2021-11-19T14:45:00Z">
              <w:r>
                <w:rPr>
                  <w:rFonts w:ascii="宋体" w:hAnsi="宋体" w:cs="Arial"/>
                  <w:sz w:val="21"/>
                  <w:szCs w:val="21"/>
                </w:rPr>
                <w:delText>transaction_</w:delText>
              </w:r>
            </w:del>
            <w:del w:id="3188" w:author="Hanchen HC14 Li" w:date="2021-11-19T14:45:00Z">
              <w:r>
                <w:rPr>
                  <w:rFonts w:hint="eastAsia" w:ascii="宋体" w:hAnsi="宋体" w:cs="Arial"/>
                  <w:sz w:val="21"/>
                  <w:szCs w:val="21"/>
                </w:rPr>
                <w:delText>amount</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89" w:author="Hanchen HC14 Li" w:date="2021-11-19T14:45:00Z"/>
                <w:rFonts w:ascii="宋体" w:hAnsi="宋体" w:cs="宋体"/>
                <w:sz w:val="21"/>
                <w:szCs w:val="21"/>
              </w:rPr>
            </w:pPr>
            <w:del w:id="3190" w:author="Hanchen HC14 Li" w:date="2021-11-19T14:45: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191" w:author="Hanchen HC14 Li" w:date="2021-11-19T14:45:00Z"/>
                <w:rFonts w:ascii="宋体" w:hAnsi="宋体" w:cs="宋体"/>
                <w:sz w:val="21"/>
                <w:szCs w:val="21"/>
              </w:rPr>
            </w:pPr>
            <w:del w:id="3192" w:author="Hanchen HC14 Li" w:date="2021-11-19T14:45: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193" w:author="Hanchen HC14 Li" w:date="2021-11-19T14:45:00Z"/>
                <w:rFonts w:ascii="宋体" w:hAnsi="宋体" w:cs="宋体"/>
                <w:color w:val="3F3F3F"/>
              </w:rPr>
            </w:pPr>
            <w:del w:id="3194" w:author="Hanchen HC14 Li" w:date="2021-11-19T14:45:00Z">
              <w:r>
                <w:rPr>
                  <w:rFonts w:hint="eastAsia" w:ascii="宋体" w:hAnsi="宋体" w:cs="宋体"/>
                </w:rPr>
                <w:delText>交易金额：</w:delText>
              </w:r>
            </w:del>
            <w:del w:id="3195" w:author="Hanchen HC14 Li" w:date="2021-11-19T14:45:00Z">
              <w:r>
                <w:rPr>
                  <w:rFonts w:hint="eastAsia" w:ascii="宋体" w:hAnsi="宋体" w:cs="宋体"/>
                  <w:w w:val="105"/>
                </w:rPr>
                <w:delText>单位为“分”，1.00元表示为：00000064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merchant</w:t>
            </w:r>
            <w:r>
              <w:rPr>
                <w:rFonts w:hint="eastAsia" w:ascii="宋体" w:hAnsi="宋体" w:cs="宋体"/>
                <w:color w:val="000000"/>
                <w:sz w:val="21"/>
                <w:szCs w:val="21"/>
              </w:rPr>
              <w:t>_</w:t>
            </w:r>
            <w:r>
              <w:rPr>
                <w:rFonts w:ascii="宋体" w:hAnsi="宋体" w:cs="宋体"/>
                <w:color w:val="000000"/>
                <w:sz w:val="21"/>
                <w:szCs w:val="21"/>
              </w:rPr>
              <w:t>num</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rPr>
            </w:pPr>
            <w:r>
              <w:rPr>
                <w:rFonts w:hint="eastAsia" w:ascii="宋体" w:hAnsi="宋体" w:cs="宋体"/>
                <w:sz w:val="21"/>
                <w:szCs w:val="21"/>
              </w:rPr>
              <w:t>String</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rPr>
            </w:pPr>
            <w:r>
              <w:rPr>
                <w:rFonts w:ascii="宋体" w:hAnsi="宋体" w:cs="宋体"/>
                <w:sz w:val="21"/>
                <w:szCs w:val="21"/>
              </w:rPr>
              <w:t>20</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rPr>
              <w:t>商户号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r</w:t>
            </w:r>
            <w:r>
              <w:rPr>
                <w:rFonts w:hint="eastAsia" w:ascii="宋体" w:hAnsi="宋体" w:cs="宋体"/>
                <w:color w:val="000000"/>
                <w:sz w:val="21"/>
                <w:szCs w:val="21"/>
              </w:rPr>
              <w:t>et</w:t>
            </w:r>
            <w:r>
              <w:rPr>
                <w:rFonts w:ascii="宋体" w:hAnsi="宋体" w:cs="宋体"/>
                <w:color w:val="000000"/>
                <w:sz w:val="21"/>
                <w:szCs w:val="21"/>
              </w:rPr>
              <w:t>_status</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3F3F3F"/>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3F3F3F"/>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color w:val="3F3F3F"/>
              </w:rPr>
              <w:t>写卡状态：0成功 1表示失败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del w:id="3196" w:author="Hanchen HC14 Li" w:date="2021-11-19T11:29:00Z">
              <w:r>
                <w:rPr>
                  <w:rFonts w:hint="eastAsia" w:ascii="宋体" w:hAnsi="宋体" w:cs="宋体"/>
                  <w:color w:val="000000"/>
                  <w:sz w:val="21"/>
                  <w:szCs w:val="21"/>
                </w:rPr>
                <w:delText>TAC</w:delText>
              </w:r>
            </w:del>
            <w:ins w:id="3197" w:author="Hanchen HC14 Li" w:date="2021-11-19T11:29:00Z">
              <w:r>
                <w:rPr>
                  <w:rFonts w:ascii="宋体" w:hAnsi="宋体" w:cs="宋体"/>
                  <w:color w:val="000000"/>
                  <w:sz w:val="21"/>
                  <w:szCs w:val="21"/>
                </w:rPr>
                <w:t>tac</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color w:val="3F3F3F"/>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color w:val="3F3F3F"/>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3F3F3F"/>
              </w:rPr>
            </w:pPr>
            <w:r>
              <w:rPr>
                <w:rFonts w:hint="eastAsia" w:ascii="宋体" w:hAnsi="宋体" w:cs="宋体"/>
              </w:rPr>
              <w:t>交易验证码：交易TAC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198" w:author="Hanchen HC14 Li" w:date="2021-11-19T14: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199" w:author="Hanchen HC14 Li" w:date="2021-11-19T14:45:00Z"/>
                <w:rFonts w:ascii="宋体" w:hAnsi="宋体" w:cs="宋体"/>
                <w:color w:val="000000"/>
                <w:sz w:val="21"/>
                <w:szCs w:val="21"/>
              </w:rPr>
            </w:pPr>
            <w:del w:id="3200" w:author="Hanchen HC14 Li" w:date="2021-11-19T14:45:00Z">
              <w:r>
                <w:rPr>
                  <w:rFonts w:ascii="宋体" w:hAnsi="宋体" w:cs="宋体"/>
                  <w:color w:val="000000"/>
                  <w:sz w:val="21"/>
                  <w:szCs w:val="21"/>
                </w:rPr>
                <w:delText>algorithm_id</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201" w:author="Hanchen HC14 Li" w:date="2021-11-19T14:45:00Z"/>
                <w:rFonts w:ascii="宋体" w:hAnsi="宋体" w:cs="宋体"/>
                <w:sz w:val="21"/>
                <w:szCs w:val="21"/>
              </w:rPr>
            </w:pPr>
            <w:del w:id="3202" w:author="Hanchen HC14 Li" w:date="2021-11-19T14:45: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203" w:author="Hanchen HC14 Li" w:date="2021-11-19T14:45:00Z"/>
                <w:rFonts w:ascii="宋体" w:hAnsi="宋体" w:cs="宋体"/>
                <w:sz w:val="21"/>
                <w:szCs w:val="21"/>
              </w:rPr>
            </w:pPr>
            <w:del w:id="3204" w:author="Hanchen HC14 Li" w:date="2021-11-19T14:45:00Z">
              <w:r>
                <w:rPr>
                  <w:rFonts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205" w:author="Hanchen HC14 Li" w:date="2021-11-19T14:45:00Z"/>
                <w:rFonts w:ascii="宋体" w:hAnsi="宋体"/>
                <w:sz w:val="21"/>
                <w:szCs w:val="21"/>
              </w:rPr>
            </w:pPr>
            <w:del w:id="3206" w:author="Hanchen HC14 Li" w:date="2021-11-19T14:45:00Z">
              <w:r>
                <w:rPr>
                  <w:rFonts w:hint="eastAsia" w:ascii="宋体" w:hAnsi="宋体" w:cs="宋体"/>
                </w:rPr>
                <w:delText>加密算法标识: 00国际/01国密</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207" w:author="zhouliang" w:date="2021-11-08T09:44:00Z"/>
          <w:del w:id="3208" w:author="Hanchen HC14 Li" w:date="2021-11-19T14: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209" w:author="zhouliang" w:date="2021-11-08T09:44:00Z"/>
                <w:del w:id="3210" w:author="Hanchen HC14 Li" w:date="2021-11-19T14:45:00Z"/>
                <w:rFonts w:ascii="宋体" w:hAnsi="宋体" w:cs="宋体"/>
                <w:color w:val="000000"/>
                <w:sz w:val="21"/>
                <w:szCs w:val="21"/>
              </w:rPr>
            </w:pPr>
            <w:ins w:id="3211" w:author="Windows User" w:date="2021-11-09T11:37:00Z">
              <w:del w:id="3212" w:author="Hanchen HC14 Li" w:date="2021-11-19T14:45:00Z">
                <w:r>
                  <w:rPr>
                    <w:rFonts w:hint="eastAsia" w:ascii="宋体" w:hAnsi="宋体" w:cs="宋体"/>
                    <w:color w:val="000000"/>
                    <w:sz w:val="21"/>
                    <w:szCs w:val="21"/>
                  </w:rPr>
                  <w:delText>region</w:delText>
                </w:r>
              </w:del>
            </w:ins>
            <w:ins w:id="3213" w:author="Windows User" w:date="2021-11-09T11:37:00Z">
              <w:del w:id="3214" w:author="Hanchen HC14 Li" w:date="2021-11-19T14:45:00Z">
                <w:r>
                  <w:rPr>
                    <w:rFonts w:ascii="宋体" w:hAnsi="宋体" w:cs="宋体"/>
                    <w:color w:val="000000"/>
                    <w:sz w:val="21"/>
                    <w:szCs w:val="21"/>
                  </w:rPr>
                  <w:delText>_code</w:delText>
                </w:r>
              </w:del>
            </w:ins>
            <w:ins w:id="3215" w:author="zhouliang" w:date="2021-11-08T09:44:00Z">
              <w:del w:id="3216" w:author="Hanchen HC14 Li" w:date="2021-11-19T14:45: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217" w:author="zhouliang" w:date="2021-11-08T09:44:00Z"/>
                <w:del w:id="3218" w:author="Hanchen HC14 Li" w:date="2021-11-19T14:45:00Z"/>
                <w:rFonts w:ascii="宋体" w:hAnsi="宋体" w:cs="宋体"/>
              </w:rPr>
            </w:pPr>
            <w:ins w:id="3219" w:author="Windows User" w:date="2021-11-09T11:37:00Z">
              <w:del w:id="3220" w:author="Hanchen HC14 Li" w:date="2021-11-19T14:45:00Z">
                <w:r>
                  <w:rPr>
                    <w:rFonts w:hint="eastAsia" w:ascii="宋体" w:hAnsi="宋体" w:cs="宋体"/>
                  </w:rPr>
                  <w:delText>HEX</w:delText>
                </w:r>
              </w:del>
            </w:ins>
            <w:ins w:id="3221" w:author="zhouliang" w:date="2021-11-08T09:44:00Z">
              <w:del w:id="3222" w:author="Hanchen HC14 Li" w:date="2021-11-19T14:45: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223" w:author="zhouliang" w:date="2021-11-08T09:44:00Z"/>
                <w:del w:id="3224" w:author="Hanchen HC14 Li" w:date="2021-11-19T14:45:00Z"/>
                <w:rFonts w:ascii="宋体" w:hAnsi="宋体" w:cs="宋体"/>
              </w:rPr>
            </w:pPr>
            <w:ins w:id="3225" w:author="Windows User" w:date="2021-11-09T11:37:00Z">
              <w:del w:id="3226" w:author="Hanchen HC14 Li" w:date="2021-11-19T14:45:00Z">
                <w:r>
                  <w:rPr>
                    <w:rFonts w:hint="eastAsia" w:ascii="宋体" w:hAnsi="宋体" w:cs="宋体"/>
                  </w:rPr>
                  <w:delText>1</w:delText>
                </w:r>
              </w:del>
            </w:ins>
            <w:ins w:id="3227" w:author="zhouliang" w:date="2021-11-08T09:44:00Z">
              <w:del w:id="3228" w:author="Hanchen HC14 Li" w:date="2021-11-19T14:45: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229" w:author="zhouliang" w:date="2021-11-08T09:44:00Z"/>
                <w:del w:id="3230" w:author="Hanchen HC14 Li" w:date="2021-11-19T14:45:00Z"/>
                <w:rFonts w:ascii="宋体" w:hAnsi="宋体" w:cs="宋体"/>
              </w:rPr>
            </w:pPr>
            <w:ins w:id="3231" w:author="Windows User" w:date="2021-11-09T11:37:00Z">
              <w:del w:id="3232" w:author="Hanchen HC14 Li" w:date="2021-11-19T14:45:00Z">
                <w:r>
                  <w:rPr>
                    <w:rFonts w:hint="eastAsia" w:ascii="宋体" w:hAnsi="宋体" w:cs="宋体"/>
                    <w:color w:val="000000"/>
                    <w:sz w:val="21"/>
                    <w:szCs w:val="21"/>
                  </w:rPr>
                  <w:delText>地区代码，</w:delText>
                </w:r>
              </w:del>
            </w:ins>
            <w:ins w:id="3233" w:author="Windows User" w:date="2021-11-09T11:37:00Z">
              <w:del w:id="3234" w:author="Hanchen HC14 Li" w:date="2021-11-19T14:45:00Z">
                <w:r>
                  <w:rPr>
                    <w:rFonts w:hint="eastAsia" w:ascii="宋体" w:hAnsi="宋体" w:cs="宋体"/>
                  </w:rPr>
                  <w:delText>0</w:delText>
                </w:r>
              </w:del>
            </w:ins>
            <w:ins w:id="3235" w:author="Windows User" w:date="2021-11-09T11:37:00Z">
              <w:del w:id="3236" w:author="Hanchen HC14 Li" w:date="2021-11-19T14:45:00Z">
                <w:r>
                  <w:rPr>
                    <w:rFonts w:ascii="宋体" w:hAnsi="宋体" w:cs="宋体"/>
                  </w:rPr>
                  <w:delText>0-99</w:delText>
                </w:r>
              </w:del>
            </w:ins>
            <w:ins w:id="3237" w:author="zhouliang" w:date="2021-11-08T09:44:00Z">
              <w:del w:id="3238" w:author="Hanchen HC14 Li" w:date="2021-11-19T14:45:00Z">
                <w:r>
                  <w:rPr>
                    <w:rFonts w:hint="eastAsia" w:ascii="宋体" w:hAnsi="宋体" w:cs="宋体"/>
                  </w:rPr>
                  <w:delText>0</w:delText>
                </w:r>
              </w:del>
            </w:ins>
            <w:ins w:id="3239" w:author="zhouliang" w:date="2021-11-08T09:44:00Z">
              <w:del w:id="3240" w:author="Hanchen HC14 Li" w:date="2021-11-19T14:45: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241" w:author="zhouliang" w:date="2021-11-08T09:44:00Z"/>
          <w:del w:id="3242" w:author="Hanchen HC14 Li" w:date="2021-11-19T14: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243" w:author="zhouliang" w:date="2021-11-08T09:44:00Z"/>
                <w:del w:id="3244" w:author="Hanchen HC14 Li" w:date="2021-11-19T14:45:00Z"/>
                <w:rFonts w:ascii="宋体" w:hAnsi="宋体" w:cs="宋体"/>
                <w:color w:val="000000"/>
                <w:sz w:val="21"/>
                <w:szCs w:val="21"/>
              </w:rPr>
            </w:pPr>
            <w:ins w:id="3245" w:author="Windows User" w:date="2021-11-09T11:37:00Z">
              <w:del w:id="3246" w:author="Hanchen HC14 Li" w:date="2021-11-19T14:45:00Z">
                <w:r>
                  <w:rPr>
                    <w:rFonts w:hint="eastAsia" w:ascii="宋体" w:hAnsi="宋体" w:cs="宋体"/>
                    <w:color w:val="000000"/>
                    <w:sz w:val="21"/>
                    <w:szCs w:val="21"/>
                  </w:rPr>
                  <w:delText>c</w:delText>
                </w:r>
              </w:del>
            </w:ins>
            <w:ins w:id="3247" w:author="Windows User" w:date="2021-11-09T11:37:00Z">
              <w:del w:id="3248" w:author="Hanchen HC14 Li" w:date="2021-11-19T14:45:00Z">
                <w:r>
                  <w:rPr>
                    <w:rFonts w:ascii="宋体" w:hAnsi="宋体" w:cs="宋体"/>
                    <w:color w:val="000000"/>
                    <w:sz w:val="21"/>
                    <w:szCs w:val="21"/>
                  </w:rPr>
                  <w:delText>ard_species</w:delText>
                </w:r>
              </w:del>
            </w:ins>
            <w:ins w:id="3249" w:author="zhouliang" w:date="2021-11-08T09:44:00Z">
              <w:del w:id="3250" w:author="Hanchen HC14 Li" w:date="2021-11-19T14:45: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251" w:author="zhouliang" w:date="2021-11-08T09:44:00Z"/>
                <w:del w:id="3252" w:author="Hanchen HC14 Li" w:date="2021-11-19T14:45:00Z"/>
                <w:rFonts w:ascii="宋体" w:hAnsi="宋体" w:cs="宋体"/>
              </w:rPr>
            </w:pPr>
            <w:ins w:id="3253" w:author="Windows User" w:date="2021-11-09T11:37:00Z">
              <w:del w:id="3254" w:author="Hanchen HC14 Li" w:date="2021-11-19T14:45:00Z">
                <w:r>
                  <w:rPr>
                    <w:rFonts w:hint="eastAsia" w:ascii="宋体" w:hAnsi="宋体" w:cs="宋体"/>
                    <w:sz w:val="21"/>
                    <w:szCs w:val="21"/>
                  </w:rPr>
                  <w:delText>String</w:delText>
                </w:r>
              </w:del>
            </w:ins>
            <w:ins w:id="3255" w:author="zhouliang" w:date="2021-11-08T09:44:00Z">
              <w:del w:id="3256" w:author="Hanchen HC14 Li" w:date="2021-11-19T14:45: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257" w:author="zhouliang" w:date="2021-11-08T09:44:00Z"/>
                <w:del w:id="3258" w:author="Hanchen HC14 Li" w:date="2021-11-19T14:45:00Z"/>
                <w:rFonts w:ascii="宋体" w:hAnsi="宋体" w:cs="宋体"/>
              </w:rPr>
            </w:pPr>
            <w:ins w:id="3259" w:author="Windows User" w:date="2021-11-09T11:37:00Z">
              <w:del w:id="3260" w:author="Hanchen HC14 Li" w:date="2021-11-19T14:45:00Z">
                <w:r>
                  <w:rPr>
                    <w:rFonts w:ascii="宋体" w:hAnsi="宋体" w:cs="宋体"/>
                  </w:rPr>
                  <w:delText>4</w:delText>
                </w:r>
              </w:del>
            </w:ins>
            <w:ins w:id="3261" w:author="zhouliang" w:date="2021-11-08T09:44:00Z">
              <w:del w:id="3262" w:author="Hanchen HC14 Li" w:date="2021-11-19T14:45: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263" w:author="zhouliang" w:date="2021-11-08T09:44:00Z"/>
                <w:del w:id="3264" w:author="Hanchen HC14 Li" w:date="2021-11-19T14:45:00Z"/>
                <w:rFonts w:ascii="宋体" w:hAnsi="宋体" w:cs="宋体"/>
              </w:rPr>
            </w:pPr>
            <w:ins w:id="3265" w:author="Windows User" w:date="2021-11-09T11:37:00Z">
              <w:del w:id="3266" w:author="Hanchen HC14 Li" w:date="2021-11-19T14:45:00Z">
                <w:r>
                  <w:rPr>
                    <w:rFonts w:hint="eastAsia" w:ascii="宋体" w:hAnsi="宋体" w:cs="宋体"/>
                    <w:color w:val="000000"/>
                    <w:sz w:val="21"/>
                    <w:szCs w:val="21"/>
                  </w:rPr>
                  <w:delText>卡种类型，</w:delText>
                </w:r>
              </w:del>
            </w:ins>
            <w:ins w:id="3267" w:author="Windows User" w:date="2021-11-09T11:37:00Z">
              <w:del w:id="3268" w:author="Hanchen HC14 Li" w:date="2021-11-19T14:45:00Z">
                <w:r>
                  <w:rPr>
                    <w:rFonts w:hint="eastAsia" w:ascii="宋体" w:hAnsi="宋体" w:cs="宋体"/>
                  </w:rPr>
                  <w:delText>例:0210</w:delText>
                </w:r>
              </w:del>
            </w:ins>
            <w:ins w:id="3269" w:author="zhouliang" w:date="2021-11-08T09:44:00Z">
              <w:del w:id="3270" w:author="Hanchen HC14 Li" w:date="2021-11-19T14:45: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271" w:author="Hanchen HC14 Li" w:date="2021-11-19T14: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272" w:author="Hanchen HC14 Li" w:date="2021-11-19T14:44:00Z"/>
                <w:rFonts w:ascii="宋体" w:hAnsi="宋体" w:cs="宋体"/>
                <w:color w:val="000000"/>
                <w:sz w:val="21"/>
                <w:szCs w:val="21"/>
                <w:highlight w:val="yellow"/>
                <w:rPrChange w:id="3273" w:author="Hanchen HC14 Li" w:date="2021-11-19T14:55:00Z">
                  <w:rPr>
                    <w:ins w:id="3274" w:author="Hanchen HC14 Li" w:date="2021-11-19T14:44:00Z"/>
                    <w:rFonts w:ascii="宋体" w:hAnsi="宋体" w:cs="宋体"/>
                    <w:color w:val="000000"/>
                    <w:sz w:val="21"/>
                    <w:szCs w:val="21"/>
                  </w:rPr>
                </w:rPrChange>
              </w:rPr>
            </w:pPr>
            <w:ins w:id="3275" w:author="Windows User" w:date="2021-11-22T17:27:00Z">
              <w:r>
                <w:rPr>
                  <w:rFonts w:ascii="宋体" w:hAnsi="宋体" w:cs="宋体"/>
                  <w:color w:val="000000"/>
                  <w:sz w:val="21"/>
                  <w:szCs w:val="21"/>
                  <w:highlight w:val="yellow"/>
                </w:rPr>
                <w:t>order_no</w:t>
              </w:r>
            </w:ins>
            <w:ins w:id="3276" w:author="Hanchen HC14 Li" w:date="2021-11-19T14:44:00Z">
              <w:del w:id="3277" w:author="Windows User" w:date="2021-11-22T17:27:00Z">
                <w:r>
                  <w:rPr>
                    <w:rFonts w:ascii="宋体" w:hAnsi="宋体" w:cs="宋体"/>
                    <w:color w:val="000000"/>
                    <w:sz w:val="21"/>
                    <w:szCs w:val="21"/>
                    <w:highlight w:val="yellow"/>
                    <w:rPrChange w:id="3278" w:author="Hanchen HC14 Li" w:date="2021-11-19T14:55:00Z">
                      <w:rPr>
                        <w:rFonts w:ascii="宋体" w:hAnsi="宋体" w:cs="宋体"/>
                        <w:color w:val="000000"/>
                        <w:sz w:val="21"/>
                        <w:szCs w:val="21"/>
                      </w:rPr>
                    </w:rPrChange>
                  </w:rPr>
                  <w:delText>order_no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279" w:author="Hanchen HC14 Li" w:date="2021-11-19T14:44:00Z"/>
                <w:rFonts w:ascii="宋体" w:hAnsi="宋体" w:cs="宋体"/>
                <w:sz w:val="21"/>
                <w:szCs w:val="21"/>
                <w:highlight w:val="yellow"/>
                <w:rPrChange w:id="3280" w:author="Hanchen HC14 Li" w:date="2021-11-19T14:55:00Z">
                  <w:rPr>
                    <w:ins w:id="3281" w:author="Hanchen HC14 Li" w:date="2021-11-19T14:44:00Z"/>
                    <w:rFonts w:ascii="宋体" w:hAnsi="宋体" w:cs="宋体"/>
                    <w:sz w:val="21"/>
                    <w:szCs w:val="21"/>
                  </w:rPr>
                </w:rPrChange>
              </w:rPr>
            </w:pPr>
            <w:ins w:id="3282" w:author="Windows User" w:date="2021-11-22T17:27:00Z">
              <w:r>
                <w:rPr>
                  <w:rFonts w:ascii="宋体" w:hAnsi="宋体" w:cs="宋体"/>
                  <w:sz w:val="21"/>
                  <w:szCs w:val="21"/>
                  <w:highlight w:val="yellow"/>
                </w:rPr>
                <w:t>String</w:t>
              </w:r>
            </w:ins>
            <w:ins w:id="3283" w:author="Hanchen HC14 Li" w:date="2021-11-19T14:44:00Z">
              <w:del w:id="3284" w:author="Windows User" w:date="2021-11-22T17:27:00Z">
                <w:r>
                  <w:rPr>
                    <w:rFonts w:ascii="宋体" w:hAnsi="宋体" w:cs="宋体"/>
                    <w:sz w:val="21"/>
                    <w:szCs w:val="21"/>
                    <w:highlight w:val="yellow"/>
                    <w:rPrChange w:id="3285" w:author="Hanchen HC14 Li" w:date="2021-11-19T14:55:00Z">
                      <w:rPr>
                        <w:rFonts w:ascii="宋体" w:hAnsi="宋体" w:cs="宋体"/>
                        <w:sz w:val="21"/>
                        <w:szCs w:val="21"/>
                      </w:rPr>
                    </w:rPrChange>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286" w:author="Hanchen HC14 Li" w:date="2021-11-19T14:44:00Z"/>
                <w:rFonts w:ascii="宋体" w:hAnsi="宋体" w:cs="宋体"/>
                <w:highlight w:val="yellow"/>
                <w:rPrChange w:id="3287" w:author="Hanchen HC14 Li" w:date="2021-11-19T14:55:00Z">
                  <w:rPr>
                    <w:ins w:id="3288" w:author="Hanchen HC14 Li" w:date="2021-11-19T14:44:00Z"/>
                    <w:rFonts w:ascii="宋体" w:hAnsi="宋体" w:cs="宋体"/>
                  </w:rPr>
                </w:rPrChange>
              </w:rPr>
            </w:pPr>
            <w:ins w:id="3289" w:author="Windows User" w:date="2021-11-22T17:27:00Z">
              <w:r>
                <w:rPr>
                  <w:rFonts w:ascii="宋体" w:hAnsi="宋体" w:cs="宋体"/>
                  <w:highlight w:val="yellow"/>
                </w:rPr>
                <w:t>34</w:t>
              </w:r>
            </w:ins>
            <w:ins w:id="3290" w:author="Hanchen HC14 Li" w:date="2021-11-19T14:44:00Z">
              <w:del w:id="3291" w:author="Windows User" w:date="2021-11-22T17:27:00Z">
                <w:r>
                  <w:rPr>
                    <w:rFonts w:ascii="宋体" w:hAnsi="宋体" w:cs="宋体"/>
                    <w:highlight w:val="yellow"/>
                    <w:rPrChange w:id="3292" w:author="Hanchen HC14 Li" w:date="2021-11-19T14:55: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293" w:author="Windows User" w:date="2021-11-22T17:27:00Z"/>
                <w:rFonts w:ascii="宋体" w:hAnsi="宋体" w:cs="宋体"/>
                <w:color w:val="000000"/>
                <w:sz w:val="21"/>
                <w:szCs w:val="21"/>
                <w:highlight w:val="yellow"/>
              </w:rPr>
            </w:pPr>
            <w:ins w:id="3294" w:author="Windows User" w:date="2021-11-22T17:27:00Z">
              <w:r>
                <w:rPr>
                  <w:rFonts w:hint="eastAsia" w:ascii="宋体" w:hAnsi="宋体" w:cs="宋体"/>
                  <w:color w:val="000000"/>
                  <w:sz w:val="21"/>
                  <w:szCs w:val="21"/>
                  <w:highlight w:val="yellow"/>
                </w:rPr>
                <w:t>全局唯一。确定唯一一笔交易，业务幂等性判断。</w:t>
              </w:r>
            </w:ins>
          </w:p>
          <w:p>
            <w:pPr>
              <w:rPr>
                <w:ins w:id="3295" w:author="Hanchen HC14 Li" w:date="2021-11-19T14:44:00Z"/>
                <w:del w:id="3296" w:author="Windows User" w:date="2021-11-22T17:27:00Z"/>
                <w:rFonts w:ascii="宋体" w:hAnsi="宋体" w:cs="宋体"/>
                <w:color w:val="000000"/>
                <w:sz w:val="21"/>
                <w:szCs w:val="21"/>
                <w:highlight w:val="yellow"/>
                <w:rPrChange w:id="3297" w:author="Hanchen HC14 Li" w:date="2021-11-19T14:55:00Z">
                  <w:rPr>
                    <w:ins w:id="3298" w:author="Hanchen HC14 Li" w:date="2021-11-19T14:44:00Z"/>
                    <w:del w:id="3299" w:author="Windows User" w:date="2021-11-22T17:27:00Z"/>
                    <w:rFonts w:ascii="宋体" w:hAnsi="宋体" w:cs="宋体"/>
                    <w:color w:val="000000"/>
                    <w:sz w:val="21"/>
                    <w:szCs w:val="21"/>
                  </w:rPr>
                </w:rPrChange>
              </w:rPr>
            </w:pPr>
            <w:ins w:id="3300" w:author="Windows User" w:date="2021-11-22T17:27:00Z">
              <w:r>
                <w:rPr>
                  <w:rFonts w:ascii="宋体" w:hAnsi="宋体" w:cs="宋体"/>
                  <w:color w:val="000000"/>
                  <w:sz w:val="21"/>
                  <w:szCs w:val="21"/>
                </w:rPr>
                <w:t>terminal_code</w:t>
              </w:r>
            </w:ins>
            <w:ins w:id="3301" w:author="Windows User" w:date="2021-11-22T17:27:00Z">
              <w:r>
                <w:rPr>
                  <w:rFonts w:hint="eastAsia" w:ascii="宋体" w:hAnsi="宋体" w:cs="宋体"/>
                  <w:color w:val="000000"/>
                  <w:sz w:val="21"/>
                  <w:szCs w:val="21"/>
                </w:rPr>
                <w:t>+</w:t>
              </w:r>
            </w:ins>
            <w:ins w:id="3302" w:author="Windows User" w:date="2021-11-22T17:27:00Z">
              <w:r>
                <w:rPr>
                  <w:rFonts w:ascii="宋体" w:hAnsi="宋体" w:cs="Arial"/>
                  <w:sz w:val="21"/>
                  <w:szCs w:val="21"/>
                  <w:highlight w:val="yellow"/>
                </w:rPr>
                <w:t xml:space="preserve"> transaction_num</w:t>
              </w:r>
            </w:ins>
            <w:ins w:id="3303" w:author="Windows User" w:date="2021-11-22T17:27:00Z">
              <w:r>
                <w:rPr>
                  <w:rFonts w:hint="eastAsia" w:ascii="宋体" w:hAnsi="宋体" w:cs="Arial"/>
                  <w:sz w:val="21"/>
                  <w:szCs w:val="21"/>
                  <w:highlight w:val="yellow"/>
                </w:rPr>
                <w:t>+yyyymmddhhmmss</w:t>
              </w:r>
            </w:ins>
            <w:ins w:id="3304" w:author="Hanchen HC14 Li" w:date="2021-11-19T14:44:00Z">
              <w:del w:id="3305" w:author="Windows User" w:date="2021-11-22T17:27:00Z">
                <w:r>
                  <w:rPr>
                    <w:rFonts w:hint="eastAsia" w:ascii="宋体" w:hAnsi="宋体" w:cs="宋体"/>
                    <w:color w:val="000000"/>
                    <w:sz w:val="21"/>
                    <w:szCs w:val="21"/>
                    <w:highlight w:val="yellow"/>
                    <w:rPrChange w:id="3306" w:author="Hanchen HC14 Li" w:date="2021-11-19T14:55:00Z">
                      <w:rPr>
                        <w:rFonts w:hint="eastAsia" w:ascii="宋体" w:hAnsi="宋体" w:cs="宋体"/>
                        <w:color w:val="000000"/>
                        <w:sz w:val="21"/>
                        <w:szCs w:val="21"/>
                      </w:rPr>
                    </w:rPrChange>
                  </w:rPr>
                  <w:delText>全局唯一。确定唯一一笔交易，业务幂等性判断。同充值请求</w:delText>
                </w:r>
              </w:del>
            </w:ins>
          </w:p>
          <w:p>
            <w:pPr>
              <w:rPr>
                <w:ins w:id="3307" w:author="Hanchen HC14 Li" w:date="2021-11-19T14:44:00Z"/>
                <w:rFonts w:ascii="宋体" w:hAnsi="宋体" w:cs="宋体"/>
                <w:color w:val="000000"/>
                <w:sz w:val="21"/>
                <w:szCs w:val="21"/>
                <w:highlight w:val="yellow"/>
                <w:rPrChange w:id="3308" w:author="Hanchen HC14 Li" w:date="2021-11-19T14:55:00Z">
                  <w:rPr>
                    <w:ins w:id="3309" w:author="Hanchen HC14 Li" w:date="2021-11-19T14:44:00Z"/>
                    <w:rFonts w:ascii="宋体" w:hAnsi="宋体" w:cs="宋体"/>
                    <w:color w:val="000000"/>
                    <w:sz w:val="21"/>
                    <w:szCs w:val="21"/>
                  </w:rPr>
                </w:rPrChange>
              </w:rPr>
            </w:pPr>
          </w:p>
        </w:tc>
      </w:tr>
    </w:tbl>
    <w:p/>
    <w:p>
      <w:pPr>
        <w:numPr>
          <w:ilvl w:val="0"/>
          <w:numId w:val="6"/>
        </w:numPr>
        <w:tabs>
          <w:tab w:val="left" w:pos="-810"/>
        </w:tabs>
        <w:spacing w:line="360" w:lineRule="auto"/>
        <w:ind w:left="494" w:leftChars="206"/>
        <w:rPr>
          <w:ins w:id="3310" w:author="Hanchen HC14 Li" w:date="2021-11-19T11:06:00Z"/>
          <w:rFonts w:ascii="宋体" w:hAnsi="宋体"/>
        </w:rPr>
      </w:pPr>
      <w:ins w:id="3311" w:author="Hanchen HC14 Li" w:date="2021-11-19T11:06:00Z">
        <w:r>
          <w:rPr>
            <w:rFonts w:hint="eastAsia" w:ascii="宋体" w:hAnsi="宋体"/>
          </w:rPr>
          <w:t>响应报文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1"/>
        <w:gridCol w:w="851"/>
        <w:gridCol w:w="709"/>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312" w:author="Hanchen HC14 Li" w:date="2021-11-19T11:06:00Z"/>
        </w:trPr>
        <w:tc>
          <w:tcPr>
            <w:tcW w:w="2371"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3313" w:author="Hanchen HC14 Li" w:date="2021-11-19T11:06:00Z"/>
                <w:rFonts w:ascii="宋体" w:hAnsi="宋体" w:cs="Arial"/>
                <w:sz w:val="21"/>
                <w:szCs w:val="21"/>
              </w:rPr>
            </w:pPr>
            <w:ins w:id="3314" w:author="Hanchen HC14 Li" w:date="2021-11-19T11:06:00Z">
              <w:r>
                <w:rPr>
                  <w:rFonts w:hint="eastAsia" w:ascii="宋体" w:hAnsi="宋体" w:cs="Arial"/>
                  <w:sz w:val="21"/>
                  <w:szCs w:val="21"/>
                </w:rPr>
                <w:t>字段名称</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3315" w:author="Hanchen HC14 Li" w:date="2021-11-19T11:06:00Z"/>
                <w:rFonts w:ascii="宋体" w:hAnsi="宋体" w:cs="Arial"/>
                <w:sz w:val="21"/>
                <w:szCs w:val="21"/>
              </w:rPr>
            </w:pPr>
            <w:ins w:id="3316" w:author="Hanchen HC14 Li" w:date="2021-11-19T11:06:00Z">
              <w:r>
                <w:rPr>
                  <w:rFonts w:hint="eastAsia" w:ascii="宋体" w:hAnsi="宋体" w:cs="Arial"/>
                  <w:sz w:val="21"/>
                  <w:szCs w:val="21"/>
                </w:rPr>
                <w:t>类型</w:t>
              </w:r>
            </w:ins>
          </w:p>
        </w:tc>
        <w:tc>
          <w:tcPr>
            <w:tcW w:w="7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3317" w:author="Hanchen HC14 Li" w:date="2021-11-19T11:06:00Z"/>
                <w:rFonts w:ascii="宋体" w:hAnsi="宋体" w:cs="Arial"/>
                <w:sz w:val="21"/>
                <w:szCs w:val="21"/>
              </w:rPr>
            </w:pPr>
            <w:ins w:id="3318" w:author="Hanchen HC14 Li" w:date="2021-11-19T11:06:00Z">
              <w:r>
                <w:rPr>
                  <w:rFonts w:hint="eastAsia" w:ascii="宋体" w:hAnsi="宋体" w:cs="Arial"/>
                  <w:sz w:val="21"/>
                  <w:szCs w:val="21"/>
                </w:rPr>
                <w:t>长度</w:t>
              </w:r>
            </w:ins>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3319" w:author="Hanchen HC14 Li" w:date="2021-11-19T11:06:00Z"/>
                <w:rFonts w:ascii="宋体" w:hAnsi="宋体" w:cs="Arial"/>
                <w:sz w:val="21"/>
                <w:szCs w:val="21"/>
              </w:rPr>
            </w:pPr>
            <w:ins w:id="3320" w:author="Hanchen HC14 Li" w:date="2021-11-19T11:06: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321" w:author="Hanchen HC14 Li" w:date="2021-11-19T11:06: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322" w:author="Hanchen HC14 Li" w:date="2021-11-19T11:06:00Z"/>
                <w:rFonts w:ascii="宋体" w:hAnsi="宋体" w:cs="Arial"/>
                <w:sz w:val="21"/>
                <w:szCs w:val="21"/>
                <w:highlight w:val="yellow"/>
                <w:rPrChange w:id="3323" w:author="Hanchen HC14 Li" w:date="2021-11-19T14:55:00Z">
                  <w:rPr>
                    <w:ins w:id="3324" w:author="Hanchen HC14 Li" w:date="2021-11-19T11:06:00Z"/>
                    <w:rFonts w:ascii="宋体" w:hAnsi="宋体" w:cs="Arial"/>
                    <w:sz w:val="21"/>
                    <w:szCs w:val="21"/>
                  </w:rPr>
                </w:rPrChange>
              </w:rPr>
            </w:pPr>
            <w:ins w:id="3325" w:author="Hanchen HC14 Li" w:date="2021-11-19T11:06:00Z">
              <w:r>
                <w:rPr>
                  <w:rFonts w:ascii="宋体" w:hAnsi="宋体" w:cs="Arial"/>
                  <w:sz w:val="21"/>
                  <w:szCs w:val="21"/>
                  <w:highlight w:val="yellow"/>
                  <w:rPrChange w:id="3326" w:author="Hanchen HC14 Li" w:date="2021-11-19T14:55:00Z">
                    <w:rPr>
                      <w:rFonts w:ascii="宋体" w:hAnsi="宋体" w:cs="Arial"/>
                      <w:sz w:val="21"/>
                      <w:szCs w:val="21"/>
                    </w:rPr>
                  </w:rPrChange>
                </w:rPr>
                <w:t>transaction_datetime</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3327" w:author="Hanchen HC14 Li" w:date="2021-11-19T11:06:00Z"/>
                <w:rFonts w:ascii="宋体" w:hAnsi="宋体" w:cs="Arial"/>
                <w:sz w:val="21"/>
                <w:szCs w:val="21"/>
                <w:highlight w:val="yellow"/>
                <w:rPrChange w:id="3328" w:author="Hanchen HC14 Li" w:date="2021-11-19T14:55:00Z">
                  <w:rPr>
                    <w:ins w:id="3329" w:author="Hanchen HC14 Li" w:date="2021-11-19T11:06:00Z"/>
                    <w:rFonts w:ascii="宋体" w:hAnsi="宋体" w:cs="Arial"/>
                    <w:sz w:val="21"/>
                    <w:szCs w:val="21"/>
                  </w:rPr>
                </w:rPrChange>
              </w:rPr>
            </w:pPr>
            <w:ins w:id="3330" w:author="Hanchen HC14 Li" w:date="2021-11-19T11:06:00Z">
              <w:r>
                <w:rPr>
                  <w:rFonts w:ascii="宋体" w:hAnsi="宋体" w:cs="宋体"/>
                  <w:sz w:val="21"/>
                  <w:szCs w:val="21"/>
                  <w:highlight w:val="yellow"/>
                  <w:rPrChange w:id="3331" w:author="Hanchen HC14 Li" w:date="2021-11-19T14:55:00Z">
                    <w:rPr>
                      <w:rFonts w:ascii="宋体" w:hAnsi="宋体" w:cs="宋体"/>
                      <w:sz w:val="21"/>
                      <w:szCs w:val="21"/>
                    </w:rPr>
                  </w:rPrChange>
                </w:rPr>
                <w:t>String</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3332" w:author="Hanchen HC14 Li" w:date="2021-11-19T11:06:00Z"/>
                <w:rFonts w:ascii="宋体" w:hAnsi="宋体" w:cs="Arial"/>
                <w:sz w:val="21"/>
                <w:szCs w:val="21"/>
                <w:highlight w:val="yellow"/>
                <w:rPrChange w:id="3333" w:author="Hanchen HC14 Li" w:date="2021-11-19T14:55:00Z">
                  <w:rPr>
                    <w:ins w:id="3334" w:author="Hanchen HC14 Li" w:date="2021-11-19T11:06:00Z"/>
                    <w:rFonts w:ascii="宋体" w:hAnsi="宋体" w:cs="Arial"/>
                    <w:sz w:val="21"/>
                    <w:szCs w:val="21"/>
                  </w:rPr>
                </w:rPrChange>
              </w:rPr>
            </w:pPr>
            <w:ins w:id="3335" w:author="Hanchen HC14 Li" w:date="2021-11-19T11:06:00Z">
              <w:r>
                <w:rPr>
                  <w:rFonts w:ascii="宋体" w:hAnsi="宋体" w:cs="宋体"/>
                  <w:sz w:val="21"/>
                  <w:szCs w:val="21"/>
                  <w:highlight w:val="yellow"/>
                  <w:rPrChange w:id="3336" w:author="Hanchen HC14 Li" w:date="2021-11-19T14:55:00Z">
                    <w:rPr>
                      <w:rFonts w:ascii="宋体" w:hAnsi="宋体" w:cs="宋体"/>
                      <w:sz w:val="21"/>
                      <w:szCs w:val="21"/>
                    </w:rPr>
                  </w:rPrChange>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337" w:author="Hanchen HC14 Li" w:date="2021-11-19T11:06:00Z"/>
                <w:rFonts w:ascii="宋体" w:hAnsi="宋体"/>
                <w:sz w:val="21"/>
                <w:szCs w:val="21"/>
                <w:highlight w:val="yellow"/>
                <w:rPrChange w:id="3338" w:author="Hanchen HC14 Li" w:date="2021-11-19T14:55:00Z">
                  <w:rPr>
                    <w:ins w:id="3339" w:author="Hanchen HC14 Li" w:date="2021-11-19T11:06:00Z"/>
                    <w:rFonts w:ascii="宋体" w:hAnsi="宋体"/>
                    <w:sz w:val="21"/>
                    <w:szCs w:val="21"/>
                  </w:rPr>
                </w:rPrChange>
              </w:rPr>
            </w:pPr>
            <w:ins w:id="3340" w:author="Hanchen HC14 Li" w:date="2021-11-19T11:06:00Z">
              <w:r>
                <w:rPr>
                  <w:rFonts w:hint="eastAsia" w:ascii="宋体" w:hAnsi="宋体" w:cs="宋体"/>
                  <w:highlight w:val="yellow"/>
                  <w:rPrChange w:id="3341" w:author="Hanchen HC14 Li" w:date="2021-11-19T14:55:00Z">
                    <w:rPr>
                      <w:rFonts w:hint="eastAsia" w:ascii="宋体" w:hAnsi="宋体" w:cs="宋体"/>
                    </w:rPr>
                  </w:rPrChange>
                </w:rPr>
                <w:t>交易日期时间</w:t>
              </w:r>
            </w:ins>
            <w:ins w:id="3342" w:author="Hanchen HC14 Li" w:date="2021-11-19T11:06:00Z">
              <w:r>
                <w:rPr>
                  <w:rFonts w:ascii="宋体" w:hAnsi="宋体" w:cs="宋体"/>
                  <w:highlight w:val="yellow"/>
                  <w:rPrChange w:id="3343" w:author="Hanchen HC14 Li" w:date="2021-11-19T14:55:00Z">
                    <w:rPr>
                      <w:rFonts w:ascii="宋体" w:hAnsi="宋体" w:cs="宋体"/>
                    </w:rPr>
                  </w:rPrChange>
                </w:rPr>
                <w:t xml:space="preserve">: </w:t>
              </w:r>
            </w:ins>
            <w:ins w:id="3344" w:author="Hanchen HC14 Li" w:date="2021-11-19T11:06:00Z">
              <w:r>
                <w:rPr>
                  <w:rFonts w:hint="eastAsia" w:ascii="宋体" w:hAnsi="宋体" w:cs="宋体"/>
                  <w:highlight w:val="yellow"/>
                  <w:rPrChange w:id="3345" w:author="Hanchen HC14 Li" w:date="2021-11-19T14:55:00Z">
                    <w:rPr>
                      <w:rFonts w:hint="eastAsia" w:ascii="宋体" w:hAnsi="宋体" w:cs="宋体"/>
                    </w:rPr>
                  </w:rPrChange>
                </w:rPr>
                <w:t>格式</w:t>
              </w:r>
            </w:ins>
            <w:ins w:id="3346" w:author="Hanchen HC14 Li" w:date="2021-11-19T11:06:00Z">
              <w:r>
                <w:rPr>
                  <w:rFonts w:ascii="宋体" w:hAnsi="宋体" w:cs="宋体"/>
                  <w:highlight w:val="yellow"/>
                  <w:rPrChange w:id="3347" w:author="Hanchen HC14 Li" w:date="2021-11-19T14:55:00Z">
                    <w:rPr>
                      <w:rFonts w:ascii="宋体" w:hAnsi="宋体" w:cs="宋体"/>
                    </w:rPr>
                  </w:rPrChange>
                </w:rPr>
                <w:t>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348" w:author="Hanchen HC14 Li" w:date="2021-11-19T11:06: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349" w:author="Hanchen HC14 Li" w:date="2021-11-19T11:06:00Z"/>
                <w:rFonts w:ascii="宋体" w:hAnsi="宋体" w:cs="宋体"/>
                <w:color w:val="000000"/>
                <w:highlight w:val="yellow"/>
                <w:rPrChange w:id="3350" w:author="Hanchen HC14 Li" w:date="2021-11-19T14:55:00Z">
                  <w:rPr>
                    <w:ins w:id="3351" w:author="Hanchen HC14 Li" w:date="2021-11-19T11:06:00Z"/>
                    <w:rFonts w:ascii="宋体" w:hAnsi="宋体" w:cs="宋体"/>
                    <w:color w:val="000000"/>
                  </w:rPr>
                </w:rPrChange>
              </w:rPr>
            </w:pPr>
            <w:ins w:id="3352" w:author="Hanchen HC14 Li" w:date="2021-11-19T11:06:00Z">
              <w:r>
                <w:rPr>
                  <w:rFonts w:ascii="宋体" w:hAnsi="宋体" w:cs="Arial"/>
                  <w:sz w:val="21"/>
                  <w:szCs w:val="21"/>
                  <w:highlight w:val="yellow"/>
                  <w:rPrChange w:id="3353" w:author="Hanchen HC14 Li" w:date="2021-11-19T14:55:00Z">
                    <w:rPr>
                      <w:rFonts w:ascii="宋体" w:hAnsi="宋体" w:cs="Arial"/>
                      <w:sz w:val="21"/>
                      <w:szCs w:val="21"/>
                    </w:rPr>
                  </w:rPrChange>
                </w:rPr>
                <w:t>transaction_num</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354" w:author="Hanchen HC14 Li" w:date="2021-11-19T11:06:00Z"/>
                <w:rFonts w:ascii="宋体" w:hAnsi="宋体" w:cs="宋体"/>
                <w:color w:val="000000"/>
                <w:highlight w:val="yellow"/>
                <w:rPrChange w:id="3355" w:author="Hanchen HC14 Li" w:date="2021-11-19T14:55:00Z">
                  <w:rPr>
                    <w:ins w:id="3356" w:author="Hanchen HC14 Li" w:date="2021-11-19T11:06:00Z"/>
                    <w:rFonts w:ascii="宋体" w:hAnsi="宋体" w:cs="宋体"/>
                    <w:color w:val="000000"/>
                  </w:rPr>
                </w:rPrChange>
              </w:rPr>
            </w:pPr>
            <w:ins w:id="3357" w:author="Hanchen HC14 Li" w:date="2021-11-19T11:06:00Z">
              <w:r>
                <w:rPr>
                  <w:rFonts w:ascii="宋体" w:hAnsi="宋体" w:cs="宋体"/>
                  <w:highlight w:val="yellow"/>
                  <w:rPrChange w:id="3358" w:author="Hanchen HC14 Li" w:date="2021-11-19T14:55:00Z">
                    <w:rPr>
                      <w:rFonts w:ascii="宋体" w:hAnsi="宋体" w:cs="宋体"/>
                    </w:rPr>
                  </w:rPrChange>
                </w:rPr>
                <w:t>HEX</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359" w:author="Hanchen HC14 Li" w:date="2021-11-19T11:06:00Z"/>
                <w:rFonts w:ascii="宋体" w:hAnsi="宋体" w:cs="宋体"/>
                <w:color w:val="000000"/>
                <w:highlight w:val="yellow"/>
                <w:rPrChange w:id="3360" w:author="Hanchen HC14 Li" w:date="2021-11-19T14:55:00Z">
                  <w:rPr>
                    <w:ins w:id="3361" w:author="Hanchen HC14 Li" w:date="2021-11-19T11:06:00Z"/>
                    <w:rFonts w:ascii="宋体" w:hAnsi="宋体" w:cs="宋体"/>
                    <w:color w:val="000000"/>
                  </w:rPr>
                </w:rPrChange>
              </w:rPr>
            </w:pPr>
            <w:ins w:id="3362" w:author="Hanchen HC14 Li" w:date="2021-11-19T11:06:00Z">
              <w:r>
                <w:rPr>
                  <w:rFonts w:ascii="宋体" w:hAnsi="宋体" w:cs="宋体"/>
                  <w:highlight w:val="yellow"/>
                  <w:rPrChange w:id="3363" w:author="Hanchen HC14 Li" w:date="2021-11-19T14:55: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364" w:author="Hanchen HC14 Li" w:date="2021-11-19T11:06:00Z"/>
                <w:rFonts w:ascii="宋体" w:hAnsi="宋体" w:cs="宋体"/>
                <w:color w:val="000000"/>
                <w:highlight w:val="yellow"/>
                <w:rPrChange w:id="3365" w:author="Hanchen HC14 Li" w:date="2021-11-19T14:55:00Z">
                  <w:rPr>
                    <w:ins w:id="3366" w:author="Hanchen HC14 Li" w:date="2021-11-19T11:06:00Z"/>
                    <w:rFonts w:ascii="宋体" w:hAnsi="宋体" w:cs="宋体"/>
                    <w:color w:val="000000"/>
                  </w:rPr>
                </w:rPrChange>
              </w:rPr>
            </w:pPr>
            <w:ins w:id="3367" w:author="Hanchen HC14 Li" w:date="2021-11-19T11:24:00Z">
              <w:r>
                <w:rPr>
                  <w:rFonts w:hint="eastAsia" w:ascii="宋体" w:hAnsi="宋体" w:cs="宋体"/>
                  <w:highlight w:val="yellow"/>
                  <w:rPrChange w:id="3368" w:author="Hanchen HC14 Li" w:date="2021-11-19T14:55:00Z">
                    <w:rPr>
                      <w:rFonts w:hint="eastAsia" w:ascii="宋体" w:hAnsi="宋体" w:cs="宋体"/>
                    </w:rPr>
                  </w:rPrChange>
                </w:rPr>
                <w:t>同请求</w:t>
              </w:r>
            </w:ins>
            <w:ins w:id="3369" w:author="Hanchen HC14 Li" w:date="2021-11-19T11:24:00Z">
              <w:r>
                <w:rPr>
                  <w:rFonts w:ascii="宋体" w:hAnsi="宋体" w:cs="Arial"/>
                  <w:sz w:val="21"/>
                  <w:szCs w:val="21"/>
                  <w:highlight w:val="yellow"/>
                  <w:rPrChange w:id="3370" w:author="Hanchen HC14 Li" w:date="2021-11-19T14:55:00Z">
                    <w:rPr>
                      <w:rFonts w:ascii="宋体" w:hAnsi="宋体" w:cs="Arial"/>
                      <w:sz w:val="21"/>
                      <w:szCs w:val="21"/>
                    </w:rPr>
                  </w:rPrChange>
                </w:rPr>
                <w:t>transaction_num</w:t>
              </w:r>
            </w:ins>
          </w:p>
        </w:tc>
      </w:tr>
    </w:tbl>
    <w:p>
      <w:pPr>
        <w:pStyle w:val="4"/>
        <w:ind w:left="4394"/>
        <w:rPr>
          <w:del w:id="3371" w:author="Hanchen HC14 Li" w:date="2021-11-19T11:06:00Z"/>
          <w:rFonts w:ascii="宋体" w:hAnsi="宋体"/>
        </w:rPr>
      </w:pPr>
      <w:del w:id="3372" w:author="Hanchen HC14 Li" w:date="2021-11-19T11:06:00Z">
        <w:r>
          <w:rPr>
            <w:rFonts w:hint="eastAsia" w:ascii="宋体" w:hAnsi="宋体"/>
          </w:rPr>
          <w:delText>响应报文</w:delText>
        </w:r>
      </w:del>
    </w:p>
    <w:p>
      <w:pPr>
        <w:numPr>
          <w:ilvl w:val="0"/>
          <w:numId w:val="0"/>
        </w:numPr>
        <w:spacing w:line="240" w:lineRule="auto"/>
        <w:ind w:left="0" w:leftChars="0" w:firstLine="0"/>
        <w:rPr>
          <w:ins w:id="3374" w:author="Hanchen HC14 Li" w:date="2021-11-19T11:06:00Z"/>
          <w:rFonts w:ascii="Times New Roman" w:hAnsi="Times New Roman"/>
          <w:rPrChange w:id="3375" w:author="Hanchen HC14 Li" w:date="2021-11-19T11:06:00Z">
            <w:rPr>
              <w:ins w:id="3376" w:author="Hanchen HC14 Li" w:date="2021-11-19T11:06:00Z"/>
              <w:rFonts w:ascii="宋体" w:hAnsi="宋体"/>
            </w:rPr>
          </w:rPrChange>
        </w:rPr>
        <w:pPrChange w:id="3373" w:author="Hanchen HC14 Li" w:date="2021-11-19T11:06:00Z">
          <w:pPr>
            <w:numPr>
              <w:ilvl w:val="0"/>
              <w:numId w:val="6"/>
            </w:numPr>
            <w:tabs>
              <w:tab w:val="left" w:pos="-810"/>
            </w:tabs>
            <w:spacing w:line="360" w:lineRule="auto"/>
            <w:ind w:left="914" w:leftChars="206" w:hanging="420"/>
          </w:pPr>
        </w:pPrChange>
      </w:pPr>
    </w:p>
    <w:p>
      <w:pPr>
        <w:rPr>
          <w:del w:id="3377" w:author="Hanchen HC14 Li" w:date="2021-11-19T11:06:00Z"/>
        </w:rPr>
      </w:pPr>
      <w:del w:id="3378" w:author="Hanchen HC14 Li" w:date="2021-11-19T11:06:00Z">
        <w:r>
          <w:rPr>
            <w:rFonts w:hint="eastAsia" w:ascii="宋体" w:hAnsi="宋体"/>
          </w:rPr>
          <w:delText>无。</w:delText>
        </w:r>
      </w:del>
    </w:p>
    <w:p>
      <w:pPr>
        <w:pStyle w:val="4"/>
        <w:numPr>
          <w:ilvl w:val="0"/>
          <w:numId w:val="0"/>
        </w:numPr>
        <w:ind w:left="4394" w:firstLine="0"/>
        <w:pPrChange w:id="3379" w:author="Windows User" w:date="2021-11-09T11:43:00Z">
          <w:pPr>
            <w:pStyle w:val="4"/>
            <w:numPr>
              <w:ilvl w:val="2"/>
              <w:numId w:val="3"/>
            </w:numPr>
            <w:ind w:left="4394" w:hanging="709"/>
          </w:pPr>
        </w:pPrChange>
      </w:pPr>
      <w:ins w:id="3380" w:author="Windows User" w:date="2021-11-09T11:43:00Z">
        <w:bookmarkStart w:id="103" w:name="_Toc87350872"/>
        <w:r>
          <w:rPr>
            <w:rFonts w:hint="eastAsia"/>
          </w:rPr>
          <w:t>7</w:t>
        </w:r>
      </w:ins>
      <w:ins w:id="3381" w:author="Windows User" w:date="2021-11-09T11:43:00Z">
        <w:r>
          <w:rPr/>
          <w:t>.2.5</w:t>
        </w:r>
      </w:ins>
      <w:r>
        <w:rPr>
          <w:rFonts w:hint="eastAsia"/>
        </w:rPr>
        <w:t>退卡请求</w:t>
      </w:r>
      <w:bookmarkEnd w:id="103"/>
    </w:p>
    <w:p>
      <w:pPr>
        <w:rPr>
          <w:rFonts w:eastAsia="Times New Roman"/>
        </w:rPr>
      </w:pPr>
      <w:r>
        <w:rPr>
          <w:rFonts w:ascii="Helvetica Neue" w:hAnsi="Helvetica Neue"/>
          <w:b/>
          <w:bCs/>
          <w:color w:val="000000"/>
        </w:rPr>
        <w:t>接口地址</w:t>
      </w:r>
      <w:r>
        <w:rPr>
          <w:rFonts w:hint="eastAsia" w:ascii="Helvetica Neue" w:hAnsi="Helvetica Neue"/>
          <w:color w:val="333333"/>
        </w:rPr>
        <w:t>：</w:t>
      </w:r>
      <w:r>
        <w:rPr>
          <w:rFonts w:ascii="Helvetica Neue" w:hAnsi="Helvetica Neue"/>
          <w:color w:val="333333"/>
        </w:rPr>
        <w:t>http(s):{域名}/</w:t>
      </w:r>
      <w:r>
        <w:rPr>
          <w:rFonts w:hint="eastAsia" w:ascii="Helvetica Neue" w:hAnsi="Helvetica Neue"/>
          <w:color w:val="333333"/>
        </w:rPr>
        <w:t xml:space="preserve"> CITYPLAT</w:t>
      </w:r>
      <w:r>
        <w:rPr>
          <w:rFonts w:ascii="Helvetica Neue" w:hAnsi="Helvetica Neue"/>
          <w:color w:val="333333"/>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接口描述</w:t>
      </w:r>
      <w:r>
        <w:rPr>
          <w:rStyle w:val="30"/>
          <w:rFonts w:hint="eastAsia" w:ascii="MS Mincho" w:hAnsi="MS Mincho" w:eastAsia="MS Mincho" w:cs="MS Mincho"/>
          <w:color w:val="000000"/>
        </w:rPr>
        <w:t>：</w:t>
      </w:r>
      <w:r>
        <w:rPr>
          <w:rFonts w:hint="eastAsia" w:cs="MS Mincho" w:asciiTheme="minorEastAsia" w:hAnsiTheme="minorEastAsia" w:eastAsiaTheme="minorEastAsia"/>
          <w:color w:val="333333"/>
          <w:shd w:val="clear" w:color="auto" w:fill="FFFFFF"/>
        </w:rPr>
        <w:t>和能tsm向城市平台发起退卡申请</w:t>
      </w:r>
      <w:r>
        <w:rPr>
          <w:rFonts w:cs="MS Mincho" w:asciiTheme="minorEastAsia" w:hAnsiTheme="minorEastAsia" w:eastAsiaTheme="minorEastAsia"/>
          <w:color w:val="333333"/>
          <w:shd w:val="clear" w:color="auto" w:fill="FFFFFF"/>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w:t>
      </w:r>
      <w:r>
        <w:rPr>
          <w:rStyle w:val="30"/>
          <w:rFonts w:hint="eastAsia" w:cs="MS Mincho" w:asciiTheme="minorEastAsia" w:hAnsiTheme="minorEastAsia" w:eastAsiaTheme="minorEastAsia"/>
          <w:color w:val="000000"/>
        </w:rPr>
        <w:t>方向</w:t>
      </w:r>
      <w:r>
        <w:rPr>
          <w:rStyle w:val="30"/>
          <w:rFonts w:hint="eastAsia" w:ascii="MS Mincho" w:hAnsi="MS Mincho" w:eastAsia="MS Mincho" w:cs="MS Mincho"/>
          <w:color w:val="000000"/>
        </w:rPr>
        <w:t>：</w:t>
      </w:r>
      <w:r>
        <w:rPr>
          <w:rStyle w:val="30"/>
          <w:rFonts w:hint="eastAsia" w:cs="MS Mincho" w:asciiTheme="minorEastAsia" w:hAnsiTheme="minorEastAsia" w:eastAsiaTheme="minorEastAsia"/>
          <w:color w:val="000000"/>
        </w:rPr>
        <w:t>和能tsm</w:t>
      </w:r>
      <w:r>
        <w:rPr>
          <w:rFonts w:cs="MS Mincho" w:asciiTheme="minorEastAsia" w:hAnsiTheme="minorEastAsia" w:eastAsiaTheme="minorEastAsia"/>
          <w:b/>
          <w:bCs/>
          <w:color w:val="333333"/>
          <w:shd w:val="clear" w:color="auto" w:fill="FFFFFF"/>
        </w:rPr>
        <w:sym w:font="Wingdings" w:char="F0E0"/>
      </w:r>
      <w:r>
        <w:rPr>
          <w:rFonts w:hint="eastAsia" w:cs="MS Mincho" w:asciiTheme="minorEastAsia" w:hAnsiTheme="minorEastAsia" w:eastAsiaTheme="minorEastAsia"/>
          <w:b/>
          <w:bCs/>
          <w:color w:val="333333"/>
          <w:shd w:val="clear" w:color="auto" w:fill="FFFFFF"/>
        </w:rPr>
        <w:t>城市平台</w:t>
      </w:r>
      <w:r>
        <w:rPr>
          <w:rFonts w:cs="MS Mincho" w:asciiTheme="minorEastAsia" w:hAnsiTheme="minorEastAsia" w:eastAsiaTheme="minorEastAsia"/>
          <w:color w:val="333333"/>
          <w:shd w:val="clear" w:color="auto" w:fill="FFFFFF"/>
        </w:rPr>
        <w:t>。</w:t>
      </w:r>
    </w:p>
    <w:p>
      <w:pPr>
        <w:rPr>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rFonts w:ascii="宋体" w:hAnsi="宋体"/>
        </w:rPr>
      </w:pPr>
      <w:r>
        <w:rPr>
          <w:rFonts w:hint="eastAsia" w:ascii="宋体" w:hAnsi="宋体"/>
        </w:rPr>
        <w:t>请求报文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3382">
          <w:tblGrid>
            <w:gridCol w:w="108"/>
            <w:gridCol w:w="432"/>
            <w:gridCol w:w="1236"/>
            <w:gridCol w:w="108"/>
            <w:gridCol w:w="432"/>
            <w:gridCol w:w="622"/>
            <w:gridCol w:w="108"/>
            <w:gridCol w:w="432"/>
            <w:gridCol w:w="311"/>
            <w:gridCol w:w="108"/>
            <w:gridCol w:w="432"/>
            <w:gridCol w:w="3145"/>
            <w:gridCol w:w="108"/>
            <w:gridCol w:w="43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字段名称</w:t>
            </w:r>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类型</w:t>
            </w:r>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长度</w:t>
            </w:r>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issue_inst</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sz w:val="21"/>
                <w:szCs w:val="21"/>
              </w:rPr>
            </w:pPr>
            <w:r>
              <w:rPr>
                <w:rFonts w:hint="eastAsia" w:ascii="宋体" w:hAnsi="宋体" w:cs="宋体"/>
              </w:rPr>
              <w:t>发卡机构代码：读取用户卡15H文件获得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383" w:author="Hanchen HC14 Li" w:date="2021-11-19T11:2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384" w:author="Hanchen HC14 Li" w:date="2021-11-19T11:24:00Z"/>
                <w:rFonts w:ascii="宋体" w:hAnsi="宋体" w:cs="宋体"/>
                <w:sz w:val="21"/>
                <w:szCs w:val="21"/>
              </w:rPr>
            </w:pPr>
            <w:del w:id="3385" w:author="Hanchen HC14 Li" w:date="2021-11-19T11:24:00Z">
              <w:r>
                <w:rPr>
                  <w:rFonts w:ascii="宋体" w:hAnsi="宋体" w:cs="宋体"/>
                  <w:sz w:val="21"/>
                  <w:szCs w:val="21"/>
                </w:rPr>
                <w:delText>c</w:delText>
              </w:r>
            </w:del>
            <w:del w:id="3386" w:author="Hanchen HC14 Li" w:date="2021-11-19T11:24:00Z">
              <w:r>
                <w:rPr>
                  <w:rFonts w:hint="eastAsia" w:ascii="宋体" w:hAnsi="宋体" w:cs="宋体"/>
                  <w:sz w:val="21"/>
                  <w:szCs w:val="21"/>
                </w:rPr>
                <w:delText>ity_</w:delText>
              </w:r>
            </w:del>
            <w:del w:id="3387" w:author="Hanchen HC14 Li" w:date="2021-11-19T11:24: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388" w:author="Hanchen HC14 Li" w:date="2021-11-19T11:24:00Z"/>
                <w:rFonts w:ascii="宋体" w:hAnsi="宋体" w:cs="宋体"/>
                <w:sz w:val="21"/>
                <w:szCs w:val="21"/>
              </w:rPr>
            </w:pPr>
            <w:del w:id="3389" w:author="Hanchen HC14 Li" w:date="2021-11-19T11:24: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390" w:author="Hanchen HC14 Li" w:date="2021-11-19T11:24:00Z"/>
                <w:rFonts w:ascii="宋体" w:hAnsi="宋体" w:cs="宋体"/>
                <w:sz w:val="21"/>
                <w:szCs w:val="21"/>
              </w:rPr>
            </w:pPr>
            <w:del w:id="3391" w:author="Hanchen HC14 Li" w:date="2021-11-19T11:24: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392" w:author="Hanchen HC14 Li" w:date="2021-11-19T11:24:00Z"/>
                <w:rFonts w:ascii="宋体" w:hAnsi="宋体"/>
                <w:sz w:val="21"/>
                <w:szCs w:val="21"/>
              </w:rPr>
            </w:pPr>
            <w:del w:id="3393" w:author="Hanchen HC14 Li" w:date="2021-11-19T11:24:00Z">
              <w:r>
                <w:rPr>
                  <w:rFonts w:hint="eastAsia" w:ascii="宋体" w:hAnsi="宋体" w:cs="宋体"/>
                </w:rPr>
                <w:delText>城市代码：读取用户卡17H文件获取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395" w:author="Hanchen HC14 Li" w:date="2021-11-19T11:0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3394" w:author="Hanchen HC14 Li" w:date="2021-11-19T11:06:00Z"/>
          <w:trPrChange w:id="3395" w:author="Hanchen HC14 Li" w:date="2021-11-19T11:06:00Z">
            <w:trPr>
              <w:gridBefore w:val="2"/>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396" w:author="Hanchen HC14 Li" w:date="2021-11-19T11:06: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397" w:author="Hanchen HC14 Li" w:date="2021-11-19T11:06:00Z"/>
                <w:rFonts w:ascii="宋体" w:hAnsi="宋体" w:cs="宋体"/>
                <w:sz w:val="21"/>
                <w:szCs w:val="21"/>
              </w:rPr>
            </w:pPr>
            <w:ins w:id="3398" w:author="Hanchen HC14 Li" w:date="2021-11-19T11:06: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3399" w:author="Hanchen HC14 Li" w:date="2021-11-19T11:06: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400" w:author="Hanchen HC14 Li" w:date="2021-11-19T11:06:00Z"/>
                <w:rFonts w:ascii="宋体" w:hAnsi="宋体" w:cs="宋体"/>
                <w:sz w:val="21"/>
                <w:szCs w:val="21"/>
              </w:rPr>
            </w:pPr>
            <w:ins w:id="3401" w:author="Hanchen HC14 Li" w:date="2021-11-19T11:06: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3402" w:author="Hanchen HC14 Li" w:date="2021-11-19T11:06: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403" w:author="Hanchen HC14 Li" w:date="2021-11-19T11:06:00Z"/>
                <w:rFonts w:ascii="宋体" w:hAnsi="宋体" w:cs="宋体"/>
                <w:sz w:val="21"/>
                <w:szCs w:val="21"/>
              </w:rPr>
            </w:pPr>
            <w:ins w:id="3404" w:author="Hanchen HC14 Li" w:date="2021-11-19T11:06: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405" w:author="Hanchen HC14 Li" w:date="2021-11-19T11:06: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406" w:author="Hanchen HC14 Li" w:date="2021-11-19T11:06:00Z"/>
                <w:rFonts w:ascii="宋体" w:hAnsi="宋体" w:cs="宋体"/>
              </w:rPr>
            </w:pPr>
            <w:ins w:id="3407" w:author="Hanchen HC14 Li" w:date="2021-11-19T11:06:00Z">
              <w:r>
                <w:rPr>
                  <w:rFonts w:hint="eastAsia" w:ascii="宋体" w:hAnsi="宋体" w:cs="宋体"/>
                </w:rPr>
                <w:t>终端编号</w:t>
              </w:r>
            </w:ins>
            <w:ins w:id="3408" w:author="Hanchen HC14 Li" w:date="2021-11-19T11:06:00Z">
              <w:del w:id="3409" w:author="Windows User" w:date="2021-11-22T17:27: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411" w:author="Hanchen HC14 Li" w:date="2021-11-19T11:0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3410" w:author="Hanchen HC14 Li" w:date="2021-11-19T11:06:00Z"/>
          <w:trPrChange w:id="3411" w:author="Hanchen HC14 Li" w:date="2021-11-19T11:06:00Z">
            <w:trPr>
              <w:gridBefore w:val="2"/>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412" w:author="Hanchen HC14 Li" w:date="2021-11-19T11:06: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413" w:author="Hanchen HC14 Li" w:date="2021-11-19T11:06:00Z"/>
                <w:rFonts w:ascii="宋体" w:hAnsi="宋体" w:cs="宋体"/>
                <w:sz w:val="21"/>
                <w:szCs w:val="21"/>
                <w:highlight w:val="yellow"/>
                <w:rPrChange w:id="3414" w:author="Hanchen HC14 Li" w:date="2021-11-19T14:56:00Z">
                  <w:rPr>
                    <w:ins w:id="3415" w:author="Hanchen HC14 Li" w:date="2021-11-19T11:06:00Z"/>
                    <w:rFonts w:ascii="宋体" w:hAnsi="宋体" w:cs="宋体"/>
                    <w:sz w:val="21"/>
                    <w:szCs w:val="21"/>
                  </w:rPr>
                </w:rPrChange>
              </w:rPr>
            </w:pPr>
            <w:ins w:id="3416" w:author="Hanchen HC14 Li" w:date="2021-11-19T11:06:00Z">
              <w:r>
                <w:rPr>
                  <w:rFonts w:ascii="宋体" w:hAnsi="宋体" w:cs="Arial"/>
                  <w:sz w:val="21"/>
                  <w:szCs w:val="21"/>
                  <w:highlight w:val="yellow"/>
                  <w:rPrChange w:id="3417" w:author="Hanchen HC14 Li" w:date="2021-11-19T14:56: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3418" w:author="Hanchen HC14 Li" w:date="2021-11-19T11:06: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419" w:author="Hanchen HC14 Li" w:date="2021-11-19T11:06:00Z"/>
                <w:rFonts w:ascii="宋体" w:hAnsi="宋体" w:cs="宋体"/>
                <w:sz w:val="21"/>
                <w:szCs w:val="21"/>
                <w:highlight w:val="yellow"/>
                <w:rPrChange w:id="3420" w:author="Hanchen HC14 Li" w:date="2021-11-19T14:56:00Z">
                  <w:rPr>
                    <w:ins w:id="3421" w:author="Hanchen HC14 Li" w:date="2021-11-19T11:06:00Z"/>
                    <w:rFonts w:ascii="宋体" w:hAnsi="宋体" w:cs="宋体"/>
                    <w:sz w:val="21"/>
                    <w:szCs w:val="21"/>
                  </w:rPr>
                </w:rPrChange>
              </w:rPr>
            </w:pPr>
            <w:ins w:id="3422" w:author="Hanchen HC14 Li" w:date="2021-11-19T11:06:00Z">
              <w:r>
                <w:rPr>
                  <w:rFonts w:ascii="宋体" w:hAnsi="宋体" w:cs="宋体"/>
                  <w:highlight w:val="yellow"/>
                  <w:rPrChange w:id="3423" w:author="Hanchen HC14 Li" w:date="2021-11-19T14:56: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3424" w:author="Hanchen HC14 Li" w:date="2021-11-19T11:06: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425" w:author="Hanchen HC14 Li" w:date="2021-11-19T11:06:00Z"/>
                <w:rFonts w:ascii="宋体" w:hAnsi="宋体" w:cs="宋体"/>
                <w:sz w:val="21"/>
                <w:szCs w:val="21"/>
                <w:highlight w:val="yellow"/>
                <w:rPrChange w:id="3426" w:author="Hanchen HC14 Li" w:date="2021-11-19T14:56:00Z">
                  <w:rPr>
                    <w:ins w:id="3427" w:author="Hanchen HC14 Li" w:date="2021-11-19T11:06:00Z"/>
                    <w:rFonts w:ascii="宋体" w:hAnsi="宋体" w:cs="宋体"/>
                    <w:sz w:val="21"/>
                    <w:szCs w:val="21"/>
                  </w:rPr>
                </w:rPrChange>
              </w:rPr>
            </w:pPr>
            <w:ins w:id="3428" w:author="Hanchen HC14 Li" w:date="2021-11-19T11:06:00Z">
              <w:r>
                <w:rPr>
                  <w:rFonts w:ascii="宋体" w:hAnsi="宋体" w:cs="宋体"/>
                  <w:highlight w:val="yellow"/>
                  <w:rPrChange w:id="3429" w:author="Hanchen HC14 Li" w:date="2021-11-19T14:56: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430" w:author="Hanchen HC14 Li" w:date="2021-11-19T11:06: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431" w:author="Hanchen HC14 Li" w:date="2021-11-19T11:06:00Z"/>
                <w:rFonts w:ascii="宋体" w:hAnsi="宋体" w:cs="宋体"/>
                <w:highlight w:val="yellow"/>
                <w:rPrChange w:id="3432" w:author="Hanchen HC14 Li" w:date="2021-11-19T14:56:00Z">
                  <w:rPr>
                    <w:ins w:id="3433" w:author="Hanchen HC14 Li" w:date="2021-11-19T11:06:00Z"/>
                    <w:rFonts w:ascii="宋体" w:hAnsi="宋体" w:cs="宋体"/>
                  </w:rPr>
                </w:rPrChange>
              </w:rPr>
            </w:pPr>
            <w:ins w:id="3434" w:author="Hanchen HC14 Li" w:date="2021-11-19T11:06:00Z">
              <w:r>
                <w:rPr>
                  <w:rFonts w:hint="eastAsia" w:ascii="宋体" w:hAnsi="宋体" w:cs="宋体"/>
                  <w:highlight w:val="yellow"/>
                  <w:rPrChange w:id="3435" w:author="Hanchen HC14 Li" w:date="2021-11-19T14:56: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c</w:t>
            </w:r>
            <w:r>
              <w:rPr>
                <w:rFonts w:hint="eastAsia" w:ascii="宋体" w:hAnsi="宋体" w:cs="宋体"/>
                <w:color w:val="000000"/>
                <w:sz w:val="21"/>
                <w:szCs w:val="21"/>
              </w:rPr>
              <w:t>ard_no</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10</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卡应用序列号：读取用户卡15H文件获取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hint="eastAsia" w:ascii="宋体" w:hAnsi="宋体" w:cs="宋体"/>
                <w:color w:val="000000"/>
                <w:sz w:val="21"/>
                <w:szCs w:val="21"/>
              </w:rPr>
              <w:t>card</w:t>
            </w:r>
            <w:r>
              <w:rPr>
                <w:rFonts w:ascii="宋体" w:hAnsi="宋体" w:cs="宋体"/>
                <w:color w:val="000000"/>
                <w:sz w:val="21"/>
                <w:szCs w:val="21"/>
              </w:rPr>
              <w:t>_</w:t>
            </w:r>
            <w:r>
              <w:rPr>
                <w:rFonts w:hint="eastAsia" w:ascii="宋体" w:hAnsi="宋体" w:cs="宋体"/>
                <w:color w:val="000000"/>
                <w:sz w:val="21"/>
                <w:szCs w:val="21"/>
              </w:rPr>
              <w:t>type</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卡类型：读取用户卡17H文件获取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436" w:author="Hanchen HC14 Li" w:date="2021-11-19T11:0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437" w:author="Hanchen HC14 Li" w:date="2021-11-19T11:07:00Z"/>
                <w:rFonts w:ascii="宋体" w:hAnsi="宋体" w:cs="宋体"/>
                <w:color w:val="000000"/>
                <w:sz w:val="21"/>
                <w:szCs w:val="21"/>
              </w:rPr>
            </w:pPr>
            <w:del w:id="3438" w:author="Hanchen HC14 Li" w:date="2021-11-19T11:07: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439" w:author="Hanchen HC14 Li" w:date="2021-11-19T11:07:00Z"/>
                <w:rFonts w:ascii="宋体" w:hAnsi="宋体" w:cs="宋体"/>
                <w:sz w:val="21"/>
                <w:szCs w:val="21"/>
              </w:rPr>
            </w:pPr>
            <w:del w:id="3440" w:author="Hanchen HC14 Li" w:date="2021-11-19T11:0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441" w:author="Hanchen HC14 Li" w:date="2021-11-19T11:07:00Z"/>
                <w:rFonts w:ascii="宋体" w:hAnsi="宋体" w:cs="宋体"/>
                <w:sz w:val="21"/>
                <w:szCs w:val="21"/>
              </w:rPr>
            </w:pPr>
            <w:del w:id="3442" w:author="Hanchen HC14 Li" w:date="2021-11-19T11:07: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443" w:author="Hanchen HC14 Li" w:date="2021-11-19T11:07:00Z"/>
                <w:rFonts w:ascii="宋体" w:hAnsi="宋体"/>
                <w:sz w:val="21"/>
                <w:szCs w:val="21"/>
              </w:rPr>
            </w:pPr>
            <w:del w:id="3444" w:author="Hanchen HC14 Li" w:date="2021-11-19T11:07: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money</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color w:val="000000"/>
              </w:rPr>
              <w:t>交易金额：单位为“分”，1.00元表示为：00000064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Arial"/>
                <w:sz w:val="21"/>
                <w:szCs w:val="21"/>
              </w:rPr>
              <w:t>transaction_</w:t>
            </w:r>
            <w:r>
              <w:rPr>
                <w:rFonts w:hint="eastAsia" w:ascii="宋体" w:hAnsi="宋体" w:cs="Arial"/>
                <w:sz w:val="21"/>
                <w:szCs w:val="21"/>
              </w:rPr>
              <w:t>type</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3F3F3F"/>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3F3F3F"/>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000000"/>
              </w:rPr>
            </w:pPr>
            <w:r>
              <w:rPr>
                <w:rFonts w:hint="eastAsia" w:ascii="宋体" w:hAnsi="宋体" w:cs="宋体"/>
                <w:color w:val="3F3F3F"/>
              </w:rPr>
              <w:t>交易类型：06退卡消费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Arial"/>
                <w:sz w:val="21"/>
                <w:szCs w:val="21"/>
              </w:rPr>
              <w:t>card_transaction_</w:t>
            </w:r>
            <w:r>
              <w:rPr>
                <w:rFonts w:hint="eastAsia" w:ascii="宋体" w:hAnsi="宋体" w:cs="Arial"/>
                <w:sz w:val="21"/>
                <w:szCs w:val="21"/>
              </w:rPr>
              <w:t>num</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000000"/>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ascii="宋体" w:hAnsi="宋体" w:cs="宋体"/>
                <w:color w:val="000000"/>
              </w:rPr>
              <w:t>2</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000000"/>
              </w:rPr>
            </w:pPr>
            <w:r>
              <w:rPr>
                <w:rFonts w:hint="eastAsia" w:ascii="宋体" w:hAnsi="宋体" w:cs="宋体"/>
                <w:color w:val="000000"/>
              </w:rPr>
              <w:t>卡交易序号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Arial"/>
                <w:sz w:val="21"/>
                <w:szCs w:val="21"/>
              </w:rPr>
              <w:t>transaction_datetime</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rPr>
            </w:pPr>
            <w:r>
              <w:rPr>
                <w:rFonts w:ascii="宋体" w:hAnsi="宋体" w:cs="宋体"/>
                <w:sz w:val="21"/>
                <w:szCs w:val="21"/>
              </w:rPr>
              <w:t>String</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rPr>
            </w:pPr>
            <w:r>
              <w:rPr>
                <w:rFonts w:ascii="宋体" w:hAnsi="宋体" w:cs="宋体"/>
                <w:sz w:val="21"/>
                <w:szCs w:val="21"/>
              </w:rPr>
              <w:t>14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000000"/>
              </w:rPr>
            </w:pPr>
            <w:r>
              <w:rPr>
                <w:rFonts w:hint="eastAsia" w:ascii="宋体" w:hAnsi="宋体" w:cs="宋体"/>
                <w:color w:val="000000"/>
              </w:rPr>
              <w:t>交易日期时间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card_balance</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000000"/>
              </w:rPr>
            </w:pPr>
            <w:r>
              <w:rPr>
                <w:rFonts w:hint="eastAsia" w:ascii="宋体" w:hAnsi="宋体" w:cs="宋体"/>
                <w:color w:val="3F3F3F"/>
              </w:rPr>
              <w:t>卡片交易前余额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446" w:author="luffy" w:date="2021-11-22T22:5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3445" w:author="luffy" w:date="2021-11-22T22:55:00Z"/>
          <w:trPrChange w:id="3446" w:author="luffy" w:date="2021-11-22T22:55:00Z">
            <w:trPr>
              <w:gridBefore w:val="1"/>
              <w:gridAfter w:val="1"/>
              <w:wBefore w:w="108" w:type="dxa"/>
              <w:wAfter w:w="432"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447" w:author="luffy" w:date="2021-11-22T22:55: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448" w:author="luffy" w:date="2021-11-22T22:55:00Z"/>
                <w:rFonts w:ascii="宋体" w:hAnsi="宋体" w:cs="宋体"/>
                <w:color w:val="000000"/>
                <w:sz w:val="21"/>
                <w:szCs w:val="21"/>
              </w:rPr>
            </w:pPr>
            <w:ins w:id="3449" w:author="luffy" w:date="2021-11-22T22:55:00Z">
              <w:r>
                <w:rPr>
                  <w:rFonts w:ascii="宋体" w:hAnsi="宋体" w:cs="宋体"/>
                  <w:color w:val="000000"/>
                  <w:sz w:val="21"/>
                  <w:szCs w:val="21"/>
                </w:rPr>
                <w:t>merchant</w:t>
              </w:r>
            </w:ins>
            <w:ins w:id="3450" w:author="luffy" w:date="2021-11-22T22:55:00Z">
              <w:r>
                <w:rPr>
                  <w:rFonts w:hint="eastAsia" w:ascii="宋体" w:hAnsi="宋体" w:cs="宋体"/>
                  <w:color w:val="000000"/>
                  <w:sz w:val="21"/>
                  <w:szCs w:val="21"/>
                </w:rPr>
                <w:t>_</w:t>
              </w:r>
            </w:ins>
            <w:ins w:id="3451" w:author="luffy" w:date="2021-11-22T22:55:00Z">
              <w:r>
                <w:rPr>
                  <w:rFonts w:ascii="宋体" w:hAnsi="宋体" w:cs="宋体"/>
                  <w:color w:val="000000"/>
                  <w:sz w:val="21"/>
                  <w:szCs w:val="21"/>
                </w:rPr>
                <w:t>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3452" w:author="luffy" w:date="2021-11-22T22:55: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3453" w:author="luffy" w:date="2021-11-22T22:55:00Z"/>
                <w:rFonts w:ascii="宋体" w:hAnsi="宋体" w:cs="宋体"/>
              </w:rPr>
            </w:pPr>
            <w:ins w:id="3454" w:author="luffy" w:date="2021-11-22T22:55: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3455" w:author="luffy" w:date="2021-11-22T22:55:00Z">
              <w:tcPr>
                <w:tcW w:w="851"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3456" w:author="luffy" w:date="2021-11-22T22:55:00Z"/>
                <w:rFonts w:ascii="宋体" w:hAnsi="宋体" w:cs="宋体"/>
              </w:rPr>
            </w:pPr>
            <w:ins w:id="3457" w:author="luffy" w:date="2021-11-22T22:55:00Z">
              <w:r>
                <w:rPr>
                  <w:rFonts w:ascii="宋体" w:hAnsi="宋体" w:cs="宋体"/>
                  <w:sz w:val="21"/>
                  <w:szCs w:val="21"/>
                </w:rPr>
                <w:t>20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458" w:author="luffy" w:date="2021-11-22T22:55: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459" w:author="luffy" w:date="2021-11-22T22:55:00Z"/>
                <w:rFonts w:ascii="宋体" w:hAnsi="宋体" w:cs="宋体"/>
                <w:color w:val="3F3F3F"/>
              </w:rPr>
            </w:pPr>
            <w:ins w:id="3460" w:author="luffy" w:date="2021-11-22T22:55:00Z">
              <w:r>
                <w:rPr>
                  <w:rFonts w:hint="eastAsia" w:ascii="宋体" w:hAnsi="宋体" w:cs="宋体"/>
                </w:rPr>
                <w:t>商户号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hint="eastAsia" w:ascii="宋体" w:hAnsi="宋体" w:cs="宋体"/>
                <w:color w:val="000000"/>
                <w:sz w:val="21"/>
                <w:szCs w:val="21"/>
              </w:rPr>
              <w:t>r</w:t>
            </w:r>
            <w:r>
              <w:rPr>
                <w:rFonts w:ascii="宋体" w:hAnsi="宋体" w:cs="宋体"/>
                <w:color w:val="000000"/>
                <w:sz w:val="21"/>
                <w:szCs w:val="21"/>
              </w:rPr>
              <w:t>andom</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随机数：获取卡的4字节随机数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algorithm_id</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ascii="宋体" w:hAnsi="宋体" w:cs="宋体"/>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加密算法标识: 00国际/01国密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461" w:author="zhouliang" w:date="2021-11-08T09: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462" w:author="zhouliang" w:date="2021-11-08T09:44:00Z"/>
                <w:rFonts w:ascii="宋体" w:hAnsi="宋体" w:cs="宋体"/>
                <w:color w:val="000000"/>
                <w:sz w:val="21"/>
                <w:szCs w:val="21"/>
              </w:rPr>
            </w:pPr>
            <w:ins w:id="3463" w:author="Windows User" w:date="2021-11-09T11:37:00Z">
              <w:r>
                <w:rPr>
                  <w:rFonts w:hint="eastAsia" w:ascii="宋体" w:hAnsi="宋体" w:cs="宋体"/>
                  <w:color w:val="000000"/>
                  <w:sz w:val="21"/>
                  <w:szCs w:val="21"/>
                </w:rPr>
                <w:t>region</w:t>
              </w:r>
            </w:ins>
            <w:ins w:id="3464" w:author="Windows User" w:date="2021-11-09T11:37:00Z">
              <w:r>
                <w:rPr>
                  <w:rFonts w:ascii="宋体" w:hAnsi="宋体" w:cs="宋体"/>
                  <w:color w:val="000000"/>
                  <w:sz w:val="21"/>
                  <w:szCs w:val="21"/>
                </w:rPr>
                <w:t>_code</w:t>
              </w:r>
            </w:ins>
            <w:ins w:id="3465" w:author="zhouliang" w:date="2021-11-08T09:44:00Z">
              <w:del w:id="3466" w:author="Windows User" w:date="2021-11-09T11:37: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467" w:author="zhouliang" w:date="2021-11-08T09:44:00Z"/>
                <w:rFonts w:ascii="宋体" w:hAnsi="宋体" w:cs="宋体"/>
              </w:rPr>
            </w:pPr>
            <w:ins w:id="3468" w:author="Windows User" w:date="2021-11-09T11:37:00Z">
              <w:r>
                <w:rPr>
                  <w:rFonts w:hint="eastAsia" w:ascii="宋体" w:hAnsi="宋体" w:cs="宋体"/>
                </w:rPr>
                <w:t>HEX</w:t>
              </w:r>
            </w:ins>
            <w:ins w:id="3469" w:author="zhouliang" w:date="2021-11-08T09:44:00Z">
              <w:del w:id="3470" w:author="Windows User" w:date="2021-11-09T11:37: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471" w:author="zhouliang" w:date="2021-11-08T09:44:00Z"/>
                <w:rFonts w:ascii="宋体" w:hAnsi="宋体" w:cs="宋体"/>
              </w:rPr>
            </w:pPr>
            <w:ins w:id="3472" w:author="Windows User" w:date="2021-11-09T11:37:00Z">
              <w:r>
                <w:rPr>
                  <w:rFonts w:hint="eastAsia" w:ascii="宋体" w:hAnsi="宋体" w:cs="宋体"/>
                </w:rPr>
                <w:t>1</w:t>
              </w:r>
            </w:ins>
            <w:ins w:id="3473" w:author="zhouliang" w:date="2021-11-08T09:44:00Z">
              <w:del w:id="3474" w:author="Windows User" w:date="2021-11-09T11:37: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475" w:author="zhouliang" w:date="2021-11-08T09:44:00Z"/>
                <w:rFonts w:ascii="宋体" w:hAnsi="宋体" w:cs="宋体"/>
              </w:rPr>
            </w:pPr>
            <w:ins w:id="3476" w:author="Windows User" w:date="2021-11-09T11:37:00Z">
              <w:r>
                <w:rPr>
                  <w:rFonts w:hint="eastAsia" w:ascii="宋体" w:hAnsi="宋体" w:cs="宋体"/>
                  <w:color w:val="000000"/>
                  <w:sz w:val="21"/>
                  <w:szCs w:val="21"/>
                </w:rPr>
                <w:t>地区代码，</w:t>
              </w:r>
            </w:ins>
            <w:ins w:id="3477" w:author="Windows User" w:date="2021-11-09T11:37:00Z">
              <w:r>
                <w:rPr>
                  <w:rFonts w:hint="eastAsia" w:ascii="宋体" w:hAnsi="宋体" w:cs="宋体"/>
                </w:rPr>
                <w:t>0</w:t>
              </w:r>
            </w:ins>
            <w:ins w:id="3478" w:author="Windows User" w:date="2021-11-09T11:37:00Z">
              <w:r>
                <w:rPr>
                  <w:rFonts w:ascii="宋体" w:hAnsi="宋体" w:cs="宋体"/>
                </w:rPr>
                <w:t>0-99</w:t>
              </w:r>
            </w:ins>
            <w:ins w:id="3479" w:author="zhouliang" w:date="2021-11-08T09:44:00Z">
              <w:del w:id="3480" w:author="Windows User" w:date="2021-11-09T11:37:00Z">
                <w:r>
                  <w:rPr>
                    <w:rFonts w:hint="eastAsia" w:ascii="宋体" w:hAnsi="宋体" w:cs="宋体"/>
                  </w:rPr>
                  <w:delText>0</w:delText>
                </w:r>
              </w:del>
            </w:ins>
            <w:ins w:id="3481" w:author="zhouliang" w:date="2021-11-08T09:44:00Z">
              <w:del w:id="3482" w:author="Windows User" w:date="2021-11-09T11:37: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483" w:author="zhouliang" w:date="2021-11-08T09:4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484" w:author="zhouliang" w:date="2021-11-08T09:44:00Z"/>
                <w:rFonts w:ascii="宋体" w:hAnsi="宋体" w:cs="宋体"/>
                <w:color w:val="000000"/>
                <w:sz w:val="21"/>
                <w:szCs w:val="21"/>
              </w:rPr>
            </w:pPr>
            <w:ins w:id="3485" w:author="Windows User" w:date="2021-11-09T11:37:00Z">
              <w:r>
                <w:rPr>
                  <w:rFonts w:hint="eastAsia" w:ascii="宋体" w:hAnsi="宋体" w:cs="宋体"/>
                  <w:color w:val="000000"/>
                  <w:sz w:val="21"/>
                  <w:szCs w:val="21"/>
                </w:rPr>
                <w:t>c</w:t>
              </w:r>
            </w:ins>
            <w:ins w:id="3486" w:author="Windows User" w:date="2021-11-09T11:37:00Z">
              <w:r>
                <w:rPr>
                  <w:rFonts w:ascii="宋体" w:hAnsi="宋体" w:cs="宋体"/>
                  <w:color w:val="000000"/>
                  <w:sz w:val="21"/>
                  <w:szCs w:val="21"/>
                </w:rPr>
                <w:t>ard_species</w:t>
              </w:r>
            </w:ins>
            <w:ins w:id="3487" w:author="zhouliang" w:date="2021-11-08T09:44:00Z">
              <w:del w:id="3488" w:author="Windows User" w:date="2021-11-09T11:37: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489" w:author="zhouliang" w:date="2021-11-08T09:44:00Z"/>
                <w:rFonts w:ascii="宋体" w:hAnsi="宋体" w:cs="宋体"/>
              </w:rPr>
            </w:pPr>
            <w:ins w:id="3490" w:author="Windows User" w:date="2021-11-09T11:37:00Z">
              <w:r>
                <w:rPr>
                  <w:rFonts w:hint="eastAsia" w:ascii="宋体" w:hAnsi="宋体" w:cs="宋体"/>
                  <w:sz w:val="21"/>
                  <w:szCs w:val="21"/>
                </w:rPr>
                <w:t>String</w:t>
              </w:r>
            </w:ins>
            <w:ins w:id="3491" w:author="zhouliang" w:date="2021-11-08T09:44:00Z">
              <w:del w:id="3492" w:author="Windows User" w:date="2021-11-09T11:37: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493" w:author="zhouliang" w:date="2021-11-08T09:44:00Z"/>
                <w:rFonts w:ascii="宋体" w:hAnsi="宋体" w:cs="宋体"/>
              </w:rPr>
            </w:pPr>
            <w:ins w:id="3494" w:author="Windows User" w:date="2021-11-09T11:37:00Z">
              <w:r>
                <w:rPr>
                  <w:rFonts w:ascii="宋体" w:hAnsi="宋体" w:cs="宋体"/>
                </w:rPr>
                <w:t>4</w:t>
              </w:r>
            </w:ins>
            <w:ins w:id="3495" w:author="zhouliang" w:date="2021-11-08T09:44:00Z">
              <w:del w:id="3496" w:author="Windows User" w:date="2021-11-09T11:37: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497" w:author="zhouliang" w:date="2021-11-08T09:44:00Z"/>
                <w:rFonts w:ascii="宋体" w:hAnsi="宋体" w:cs="宋体"/>
              </w:rPr>
            </w:pPr>
            <w:ins w:id="3498" w:author="Windows User" w:date="2021-11-09T11:37:00Z">
              <w:r>
                <w:rPr>
                  <w:rFonts w:hint="eastAsia" w:ascii="宋体" w:hAnsi="宋体" w:cs="宋体"/>
                  <w:color w:val="000000"/>
                  <w:sz w:val="21"/>
                  <w:szCs w:val="21"/>
                </w:rPr>
                <w:t>卡种类型，</w:t>
              </w:r>
            </w:ins>
            <w:ins w:id="3499" w:author="Windows User" w:date="2021-11-09T11:37:00Z">
              <w:r>
                <w:rPr>
                  <w:rFonts w:hint="eastAsia" w:ascii="宋体" w:hAnsi="宋体" w:cs="宋体"/>
                </w:rPr>
                <w:t>例:0210</w:t>
              </w:r>
            </w:ins>
            <w:ins w:id="3500" w:author="zhouliang" w:date="2021-11-08T09:44:00Z">
              <w:del w:id="3501" w:author="Windows User" w:date="2021-11-09T11:37: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502"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503" w:author="Hanchen HC14 Li" w:date="2021-11-19T14:46:00Z"/>
                <w:rFonts w:ascii="宋体" w:hAnsi="宋体" w:cs="宋体"/>
                <w:color w:val="000000"/>
                <w:sz w:val="21"/>
                <w:szCs w:val="21"/>
                <w:highlight w:val="yellow"/>
                <w:rPrChange w:id="3504" w:author="Hanchen HC14 Li" w:date="2021-11-19T14:56:00Z">
                  <w:rPr>
                    <w:ins w:id="3505" w:author="Hanchen HC14 Li" w:date="2021-11-19T14:46:00Z"/>
                    <w:rFonts w:ascii="宋体" w:hAnsi="宋体" w:cs="宋体"/>
                    <w:color w:val="000000"/>
                    <w:sz w:val="21"/>
                    <w:szCs w:val="21"/>
                  </w:rPr>
                </w:rPrChange>
              </w:rPr>
            </w:pPr>
            <w:ins w:id="3506" w:author="Windows User" w:date="2021-11-22T17:27:00Z">
              <w:r>
                <w:rPr>
                  <w:rFonts w:ascii="宋体" w:hAnsi="宋体" w:cs="宋体"/>
                  <w:color w:val="000000"/>
                  <w:sz w:val="21"/>
                  <w:szCs w:val="21"/>
                  <w:highlight w:val="yellow"/>
                </w:rPr>
                <w:t>order_no</w:t>
              </w:r>
            </w:ins>
            <w:ins w:id="3507" w:author="Hanchen HC14 Li" w:date="2021-11-19T14:46:00Z">
              <w:del w:id="3508" w:author="Windows User" w:date="2021-11-22T17:27:00Z">
                <w:r>
                  <w:rPr>
                    <w:rFonts w:ascii="宋体" w:hAnsi="宋体" w:cs="宋体"/>
                    <w:color w:val="000000"/>
                    <w:sz w:val="21"/>
                    <w:szCs w:val="21"/>
                    <w:highlight w:val="yellow"/>
                    <w:rPrChange w:id="3509" w:author="Hanchen HC14 Li" w:date="2021-11-19T14:56:00Z">
                      <w:rPr>
                        <w:rFonts w:ascii="宋体" w:hAnsi="宋体" w:cs="宋体"/>
                        <w:color w:val="000000"/>
                        <w:sz w:val="21"/>
                        <w:szCs w:val="21"/>
                      </w:rPr>
                    </w:rPrChange>
                  </w:rPr>
                  <w:delText>order_no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510" w:author="Hanchen HC14 Li" w:date="2021-11-19T14:46:00Z"/>
                <w:rFonts w:ascii="宋体" w:hAnsi="宋体" w:cs="宋体"/>
                <w:sz w:val="21"/>
                <w:szCs w:val="21"/>
                <w:highlight w:val="yellow"/>
                <w:rPrChange w:id="3511" w:author="Hanchen HC14 Li" w:date="2021-11-19T14:56:00Z">
                  <w:rPr>
                    <w:ins w:id="3512" w:author="Hanchen HC14 Li" w:date="2021-11-19T14:46:00Z"/>
                    <w:rFonts w:ascii="宋体" w:hAnsi="宋体" w:cs="宋体"/>
                    <w:sz w:val="21"/>
                    <w:szCs w:val="21"/>
                  </w:rPr>
                </w:rPrChange>
              </w:rPr>
            </w:pPr>
            <w:ins w:id="3513" w:author="Windows User" w:date="2021-11-22T17:27:00Z">
              <w:r>
                <w:rPr>
                  <w:rFonts w:ascii="宋体" w:hAnsi="宋体" w:cs="宋体"/>
                  <w:sz w:val="21"/>
                  <w:szCs w:val="21"/>
                  <w:highlight w:val="yellow"/>
                </w:rPr>
                <w:t>String</w:t>
              </w:r>
            </w:ins>
            <w:ins w:id="3514" w:author="Hanchen HC14 Li" w:date="2021-11-19T14:46:00Z">
              <w:del w:id="3515" w:author="Windows User" w:date="2021-11-22T17:27:00Z">
                <w:r>
                  <w:rPr>
                    <w:rFonts w:ascii="宋体" w:hAnsi="宋体" w:cs="宋体"/>
                    <w:sz w:val="21"/>
                    <w:szCs w:val="21"/>
                    <w:highlight w:val="yellow"/>
                    <w:rPrChange w:id="3516" w:author="Hanchen HC14 Li" w:date="2021-11-19T14:56:00Z">
                      <w:rPr>
                        <w:rFonts w:ascii="宋体" w:hAnsi="宋体" w:cs="宋体"/>
                        <w:sz w:val="21"/>
                        <w:szCs w:val="21"/>
                      </w:rPr>
                    </w:rPrChange>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517" w:author="Hanchen HC14 Li" w:date="2021-11-19T14:46:00Z"/>
                <w:rFonts w:ascii="宋体" w:hAnsi="宋体" w:cs="宋体"/>
                <w:highlight w:val="yellow"/>
                <w:rPrChange w:id="3518" w:author="Hanchen HC14 Li" w:date="2021-11-19T14:56:00Z">
                  <w:rPr>
                    <w:ins w:id="3519" w:author="Hanchen HC14 Li" w:date="2021-11-19T14:46:00Z"/>
                    <w:rFonts w:ascii="宋体" w:hAnsi="宋体" w:cs="宋体"/>
                  </w:rPr>
                </w:rPrChange>
              </w:rPr>
            </w:pPr>
            <w:ins w:id="3520" w:author="Windows User" w:date="2021-11-22T17:27:00Z">
              <w:r>
                <w:rPr>
                  <w:rFonts w:ascii="宋体" w:hAnsi="宋体" w:cs="宋体"/>
                  <w:highlight w:val="yellow"/>
                </w:rPr>
                <w:t>34</w:t>
              </w:r>
            </w:ins>
            <w:ins w:id="3521" w:author="Hanchen HC14 Li" w:date="2021-11-19T14:46:00Z">
              <w:del w:id="3522" w:author="Windows User" w:date="2021-11-22T17:27:00Z">
                <w:r>
                  <w:rPr>
                    <w:rFonts w:ascii="宋体" w:hAnsi="宋体" w:cs="宋体"/>
                    <w:highlight w:val="yellow"/>
                    <w:rPrChange w:id="3523" w:author="Hanchen HC14 Li" w:date="2021-11-19T14:56: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524" w:author="Windows User" w:date="2021-11-22T17:27:00Z"/>
                <w:rFonts w:ascii="宋体" w:hAnsi="宋体" w:cs="宋体"/>
                <w:color w:val="000000"/>
                <w:sz w:val="21"/>
                <w:szCs w:val="21"/>
                <w:highlight w:val="yellow"/>
              </w:rPr>
            </w:pPr>
            <w:ins w:id="3525" w:author="Windows User" w:date="2021-11-22T17:27:00Z">
              <w:r>
                <w:rPr>
                  <w:rFonts w:hint="eastAsia" w:ascii="宋体" w:hAnsi="宋体" w:cs="宋体"/>
                  <w:color w:val="000000"/>
                  <w:sz w:val="21"/>
                  <w:szCs w:val="21"/>
                  <w:highlight w:val="yellow"/>
                </w:rPr>
                <w:t>全局唯一。确定唯一一笔交易，业务幂等性判断。</w:t>
              </w:r>
            </w:ins>
          </w:p>
          <w:p>
            <w:pPr>
              <w:rPr>
                <w:ins w:id="3526" w:author="Hanchen HC14 Li" w:date="2021-11-19T14:46:00Z"/>
                <w:del w:id="3527" w:author="Windows User" w:date="2021-11-22T17:27:00Z"/>
                <w:rFonts w:ascii="宋体" w:hAnsi="宋体" w:cs="宋体"/>
                <w:color w:val="000000"/>
                <w:sz w:val="21"/>
                <w:szCs w:val="21"/>
                <w:highlight w:val="yellow"/>
                <w:rPrChange w:id="3528" w:author="Hanchen HC14 Li" w:date="2021-11-19T14:56:00Z">
                  <w:rPr>
                    <w:ins w:id="3529" w:author="Hanchen HC14 Li" w:date="2021-11-19T14:46:00Z"/>
                    <w:del w:id="3530" w:author="Windows User" w:date="2021-11-22T17:27:00Z"/>
                    <w:rFonts w:ascii="宋体" w:hAnsi="宋体" w:cs="宋体"/>
                    <w:color w:val="000000"/>
                    <w:sz w:val="21"/>
                    <w:szCs w:val="21"/>
                  </w:rPr>
                </w:rPrChange>
              </w:rPr>
            </w:pPr>
            <w:ins w:id="3531" w:author="Windows User" w:date="2021-11-22T17:27:00Z">
              <w:r>
                <w:rPr>
                  <w:rFonts w:ascii="宋体" w:hAnsi="宋体" w:cs="宋体"/>
                  <w:color w:val="000000"/>
                  <w:sz w:val="21"/>
                  <w:szCs w:val="21"/>
                </w:rPr>
                <w:t>terminal_code</w:t>
              </w:r>
            </w:ins>
            <w:ins w:id="3532" w:author="Windows User" w:date="2021-11-22T17:27:00Z">
              <w:r>
                <w:rPr>
                  <w:rFonts w:hint="eastAsia" w:ascii="宋体" w:hAnsi="宋体" w:cs="宋体"/>
                  <w:color w:val="000000"/>
                  <w:sz w:val="21"/>
                  <w:szCs w:val="21"/>
                </w:rPr>
                <w:t>+</w:t>
              </w:r>
            </w:ins>
            <w:ins w:id="3533" w:author="Windows User" w:date="2021-11-22T17:27:00Z">
              <w:r>
                <w:rPr>
                  <w:rFonts w:ascii="宋体" w:hAnsi="宋体" w:cs="Arial"/>
                  <w:sz w:val="21"/>
                  <w:szCs w:val="21"/>
                  <w:highlight w:val="yellow"/>
                </w:rPr>
                <w:t xml:space="preserve"> transaction_num</w:t>
              </w:r>
            </w:ins>
            <w:ins w:id="3534" w:author="Windows User" w:date="2021-11-22T17:27:00Z">
              <w:r>
                <w:rPr>
                  <w:rFonts w:hint="eastAsia" w:ascii="宋体" w:hAnsi="宋体" w:cs="Arial"/>
                  <w:sz w:val="21"/>
                  <w:szCs w:val="21"/>
                  <w:highlight w:val="yellow"/>
                </w:rPr>
                <w:t>+yyyymmddhhmmss</w:t>
              </w:r>
            </w:ins>
            <w:ins w:id="3535" w:author="Hanchen HC14 Li" w:date="2021-11-19T14:46:00Z">
              <w:del w:id="3536" w:author="Windows User" w:date="2021-11-22T17:27:00Z">
                <w:r>
                  <w:rPr>
                    <w:rFonts w:hint="eastAsia" w:ascii="宋体" w:hAnsi="宋体" w:cs="宋体"/>
                    <w:color w:val="000000"/>
                    <w:sz w:val="21"/>
                    <w:szCs w:val="21"/>
                    <w:highlight w:val="yellow"/>
                    <w:rPrChange w:id="3537" w:author="Hanchen HC14 Li" w:date="2021-11-19T14:56:00Z">
                      <w:rPr>
                        <w:rFonts w:hint="eastAsia" w:ascii="宋体" w:hAnsi="宋体" w:cs="宋体"/>
                        <w:color w:val="000000"/>
                        <w:sz w:val="21"/>
                        <w:szCs w:val="21"/>
                      </w:rPr>
                    </w:rPrChange>
                  </w:rPr>
                  <w:delText>全局唯一。确定唯一一笔交易，业务幂等性判断。</w:delText>
                </w:r>
              </w:del>
            </w:ins>
          </w:p>
          <w:p>
            <w:pPr>
              <w:rPr>
                <w:ins w:id="3538" w:author="Hanchen HC14 Li" w:date="2021-11-19T14:46:00Z"/>
                <w:del w:id="3539" w:author="Windows User" w:date="2021-11-22T17:27:00Z"/>
                <w:rFonts w:ascii="宋体" w:hAnsi="宋体" w:cs="宋体"/>
                <w:color w:val="000000"/>
                <w:sz w:val="21"/>
                <w:szCs w:val="21"/>
                <w:highlight w:val="yellow"/>
                <w:rPrChange w:id="3540" w:author="Hanchen HC14 Li" w:date="2021-11-19T14:56:00Z">
                  <w:rPr>
                    <w:ins w:id="3541" w:author="Hanchen HC14 Li" w:date="2021-11-19T14:46:00Z"/>
                    <w:del w:id="3542" w:author="Windows User" w:date="2021-11-22T17:27:00Z"/>
                    <w:rFonts w:ascii="宋体" w:hAnsi="宋体" w:cs="宋体"/>
                    <w:color w:val="000000"/>
                    <w:sz w:val="21"/>
                    <w:szCs w:val="21"/>
                  </w:rPr>
                </w:rPrChange>
              </w:rPr>
            </w:pPr>
            <w:ins w:id="3543" w:author="Hanchen HC14 Li" w:date="2021-11-19T14:46:00Z">
              <w:del w:id="3544" w:author="Windows User" w:date="2021-11-22T17:27:00Z">
                <w:r>
                  <w:rPr>
                    <w:rFonts w:hint="eastAsia" w:ascii="宋体" w:hAnsi="宋体" w:cs="宋体"/>
                    <w:color w:val="000000"/>
                    <w:sz w:val="21"/>
                    <w:szCs w:val="21"/>
                    <w:highlight w:val="yellow"/>
                    <w:rPrChange w:id="3545" w:author="Hanchen HC14 Li" w:date="2021-11-19T14:56:00Z">
                      <w:rPr>
                        <w:rFonts w:hint="eastAsia" w:ascii="宋体" w:hAnsi="宋体" w:cs="宋体"/>
                        <w:color w:val="000000"/>
                        <w:sz w:val="21"/>
                        <w:szCs w:val="21"/>
                      </w:rPr>
                    </w:rPrChange>
                  </w:rPr>
                  <w:delText>举例：</w:delText>
                </w:r>
              </w:del>
            </w:ins>
            <w:ins w:id="3546" w:author="Hanchen HC14 Li" w:date="2021-11-19T14:46:00Z">
              <w:del w:id="3547" w:author="Windows User" w:date="2021-11-22T17:27:00Z">
                <w:r>
                  <w:rPr>
                    <w:rFonts w:ascii="宋体" w:hAnsi="宋体" w:cs="宋体"/>
                    <w:color w:val="000000"/>
                    <w:sz w:val="21"/>
                    <w:szCs w:val="21"/>
                    <w:highlight w:val="yellow"/>
                    <w:rPrChange w:id="3548" w:author="Hanchen HC14 Li" w:date="2021-11-19T14:56:00Z">
                      <w:rPr>
                        <w:rFonts w:ascii="宋体" w:hAnsi="宋体" w:cs="宋体"/>
                        <w:color w:val="000000"/>
                        <w:sz w:val="21"/>
                        <w:szCs w:val="21"/>
                      </w:rPr>
                    </w:rPrChange>
                  </w:rPr>
                  <w:delText>21111912121201461584940511866880</w:delText>
                </w:r>
              </w:del>
            </w:ins>
          </w:p>
          <w:p>
            <w:pPr>
              <w:rPr>
                <w:ins w:id="3549" w:author="Hanchen HC14 Li" w:date="2021-11-19T14:46:00Z"/>
                <w:rFonts w:ascii="宋体" w:hAnsi="宋体" w:cs="宋体"/>
                <w:color w:val="000000"/>
                <w:sz w:val="21"/>
                <w:szCs w:val="21"/>
                <w:highlight w:val="yellow"/>
                <w:rPrChange w:id="3550" w:author="Hanchen HC14 Li" w:date="2021-11-19T14:56:00Z">
                  <w:rPr>
                    <w:ins w:id="3551" w:author="Hanchen HC14 Li" w:date="2021-11-19T14:46:00Z"/>
                    <w:rFonts w:ascii="宋体" w:hAnsi="宋体" w:cs="宋体"/>
                    <w:color w:val="000000"/>
                    <w:sz w:val="21"/>
                    <w:szCs w:val="21"/>
                  </w:rPr>
                </w:rPrChange>
              </w:rPr>
            </w:pPr>
          </w:p>
        </w:tc>
      </w:tr>
    </w:tbl>
    <w:p/>
    <w:p>
      <w:pPr>
        <w:numPr>
          <w:ilvl w:val="0"/>
          <w:numId w:val="6"/>
        </w:numPr>
        <w:tabs>
          <w:tab w:val="left" w:pos="-810"/>
        </w:tabs>
        <w:spacing w:line="360" w:lineRule="auto"/>
        <w:ind w:left="494" w:leftChars="206"/>
        <w:rPr>
          <w:rFonts w:ascii="宋体" w:hAnsi="宋体"/>
        </w:rPr>
      </w:pPr>
      <w:r>
        <w:rPr>
          <w:rFonts w:hint="eastAsia" w:ascii="宋体" w:hAnsi="宋体"/>
        </w:rPr>
        <w:t>响应报文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9"/>
        <w:gridCol w:w="1009"/>
        <w:gridCol w:w="993"/>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29"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字段名称</w:t>
            </w:r>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类型</w:t>
            </w:r>
          </w:p>
        </w:tc>
        <w:tc>
          <w:tcPr>
            <w:tcW w:w="993"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长度</w:t>
            </w:r>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Arial"/>
                <w:sz w:val="21"/>
                <w:szCs w:val="21"/>
              </w:rPr>
            </w:pPr>
            <w:del w:id="3552" w:author="Hanchen HC14 Li" w:date="2021-11-19T11:29:00Z">
              <w:r>
                <w:rPr>
                  <w:rFonts w:hint="eastAsia" w:ascii="宋体" w:hAnsi="宋体" w:cs="宋体"/>
                  <w:color w:val="000000"/>
                </w:rPr>
                <w:delText>MAC</w:delText>
              </w:r>
            </w:del>
            <w:del w:id="3553" w:author="Hanchen HC14 Li" w:date="2021-11-19T11:29:00Z">
              <w:r>
                <w:rPr>
                  <w:rFonts w:ascii="宋体" w:hAnsi="宋体" w:cs="宋体"/>
                  <w:color w:val="000000"/>
                </w:rPr>
                <w:delText>1</w:delText>
              </w:r>
            </w:del>
            <w:ins w:id="3554" w:author="Hanchen HC14 Li" w:date="2021-11-19T11:29:00Z">
              <w:r>
                <w:rPr>
                  <w:rFonts w:ascii="宋体" w:hAnsi="宋体" w:cs="宋体"/>
                  <w:color w:val="000000"/>
                </w:rPr>
                <w:t>mac</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Arial"/>
                <w:sz w:val="21"/>
                <w:szCs w:val="21"/>
              </w:rPr>
            </w:pPr>
            <w:r>
              <w:rPr>
                <w:rFonts w:hint="eastAsia" w:ascii="宋体" w:hAnsi="宋体" w:cs="宋体"/>
                <w:color w:val="000000"/>
              </w:rPr>
              <w:t>HEX</w:t>
            </w:r>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Arial"/>
                <w:sz w:val="21"/>
                <w:szCs w:val="21"/>
              </w:rPr>
            </w:pPr>
            <w:r>
              <w:rPr>
                <w:rFonts w:hint="eastAsia" w:ascii="宋体" w:hAnsi="宋体" w:cs="宋体"/>
                <w:color w:val="000000"/>
              </w:rPr>
              <w:t>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color w:val="000000"/>
              </w:rPr>
              <w:t>MAC</w:t>
            </w:r>
            <w:r>
              <w:rPr>
                <w:rFonts w:ascii="宋体" w:hAnsi="宋体" w:cs="宋体"/>
                <w:color w:val="00000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rPr>
            </w:pPr>
            <w:r>
              <w:rPr>
                <w:rFonts w:ascii="宋体" w:hAnsi="宋体" w:cs="Arial"/>
                <w:sz w:val="21"/>
                <w:szCs w:val="21"/>
              </w:rPr>
              <w:t>refundable_deposit</w:t>
            </w:r>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color w:val="000000"/>
              </w:rPr>
            </w:pPr>
            <w:r>
              <w:rPr>
                <w:rFonts w:hint="eastAsia" w:ascii="宋体" w:hAnsi="宋体" w:cs="宋体"/>
              </w:rPr>
              <w:t>HEX</w:t>
            </w:r>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color w:val="000000"/>
              </w:rPr>
            </w:pPr>
            <w:r>
              <w:rPr>
                <w:rFonts w:hint="eastAsia" w:ascii="宋体" w:hAnsi="宋体" w:cs="宋体"/>
              </w:rPr>
              <w:t>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000000"/>
              </w:rPr>
            </w:pPr>
            <w:r>
              <w:rPr>
                <w:rFonts w:hint="eastAsia" w:ascii="宋体" w:hAnsi="宋体" w:cs="宋体"/>
                <w:color w:val="3F3F3F"/>
              </w:rPr>
              <w:t>可退押金：单位为“分”，1元表示为：00000064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Arial"/>
                <w:sz w:val="21"/>
                <w:szCs w:val="21"/>
              </w:rPr>
            </w:pPr>
            <w:r>
              <w:rPr>
                <w:rFonts w:ascii="宋体" w:hAnsi="宋体" w:cs="Arial"/>
                <w:sz w:val="21"/>
                <w:szCs w:val="21"/>
              </w:rPr>
              <w:t>transaction_datetime</w:t>
            </w:r>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String</w:t>
            </w:r>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14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rPr>
              <w:t>交易日期时间: 格式yyyyMMddHHmmss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Arial"/>
                <w:sz w:val="21"/>
                <w:szCs w:val="21"/>
                <w:highlight w:val="yellow"/>
                <w:rPrChange w:id="3555" w:author="Hanchen HC14 Li" w:date="2021-11-19T14:56:00Z">
                  <w:rPr>
                    <w:rFonts w:ascii="宋体" w:hAnsi="宋体" w:cs="Arial"/>
                    <w:sz w:val="21"/>
                    <w:szCs w:val="21"/>
                  </w:rPr>
                </w:rPrChange>
              </w:rPr>
            </w:pPr>
            <w:r>
              <w:rPr>
                <w:rFonts w:ascii="宋体" w:hAnsi="宋体" w:cs="Arial"/>
                <w:sz w:val="21"/>
                <w:szCs w:val="21"/>
                <w:highlight w:val="yellow"/>
                <w:rPrChange w:id="3556" w:author="Hanchen HC14 Li" w:date="2021-11-19T14:56:00Z">
                  <w:rPr>
                    <w:rFonts w:ascii="宋体" w:hAnsi="宋体" w:cs="Arial"/>
                    <w:sz w:val="21"/>
                    <w:szCs w:val="21"/>
                  </w:rPr>
                </w:rPrChange>
              </w:rPr>
              <w:t>transaction_num</w:t>
            </w:r>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Arial"/>
                <w:sz w:val="21"/>
                <w:szCs w:val="21"/>
                <w:highlight w:val="yellow"/>
                <w:rPrChange w:id="3557" w:author="Hanchen HC14 Li" w:date="2021-11-19T14:56:00Z">
                  <w:rPr>
                    <w:rFonts w:ascii="宋体" w:hAnsi="宋体" w:cs="Arial"/>
                    <w:sz w:val="21"/>
                    <w:szCs w:val="21"/>
                  </w:rPr>
                </w:rPrChange>
              </w:rPr>
            </w:pPr>
            <w:r>
              <w:rPr>
                <w:rFonts w:ascii="宋体" w:hAnsi="宋体" w:cs="宋体"/>
                <w:highlight w:val="yellow"/>
                <w:rPrChange w:id="3558" w:author="Hanchen HC14 Li" w:date="2021-11-19T14:56:00Z">
                  <w:rPr>
                    <w:rFonts w:ascii="宋体" w:hAnsi="宋体" w:cs="宋体"/>
                  </w:rPr>
                </w:rPrChange>
              </w:rPr>
              <w:t>HEX</w:t>
            </w:r>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Arial"/>
                <w:sz w:val="21"/>
                <w:szCs w:val="21"/>
                <w:highlight w:val="yellow"/>
                <w:rPrChange w:id="3559" w:author="Hanchen HC14 Li" w:date="2021-11-19T14:56:00Z">
                  <w:rPr>
                    <w:rFonts w:ascii="宋体" w:hAnsi="宋体" w:cs="Arial"/>
                    <w:sz w:val="21"/>
                    <w:szCs w:val="21"/>
                  </w:rPr>
                </w:rPrChange>
              </w:rPr>
            </w:pPr>
            <w:r>
              <w:rPr>
                <w:rFonts w:ascii="宋体" w:hAnsi="宋体" w:cs="宋体"/>
                <w:highlight w:val="yellow"/>
                <w:rPrChange w:id="3560" w:author="Hanchen HC14 Li" w:date="2021-11-19T14:56:00Z">
                  <w:rPr>
                    <w:rFonts w:ascii="宋体" w:hAnsi="宋体" w:cs="宋体"/>
                  </w:rPr>
                </w:rPrChange>
              </w:rPr>
              <w:t>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highlight w:val="yellow"/>
                <w:rPrChange w:id="3561" w:author="Hanchen HC14 Li" w:date="2021-11-19T14:56:00Z">
                  <w:rPr>
                    <w:rFonts w:ascii="宋体" w:hAnsi="宋体"/>
                    <w:sz w:val="21"/>
                    <w:szCs w:val="21"/>
                  </w:rPr>
                </w:rPrChange>
              </w:rPr>
            </w:pPr>
            <w:ins w:id="3562" w:author="Hanchen HC14 Li" w:date="2021-11-19T11:24:00Z">
              <w:r>
                <w:rPr>
                  <w:rFonts w:hint="eastAsia" w:ascii="宋体" w:hAnsi="宋体" w:cs="宋体"/>
                  <w:highlight w:val="yellow"/>
                  <w:rPrChange w:id="3563" w:author="Hanchen HC14 Li" w:date="2021-11-19T14:56:00Z">
                    <w:rPr>
                      <w:rFonts w:hint="eastAsia" w:ascii="宋体" w:hAnsi="宋体" w:cs="宋体"/>
                    </w:rPr>
                  </w:rPrChange>
                </w:rPr>
                <w:t>同请求</w:t>
              </w:r>
            </w:ins>
            <w:ins w:id="3564" w:author="Hanchen HC14 Li" w:date="2021-11-19T11:24:00Z">
              <w:r>
                <w:rPr>
                  <w:rFonts w:ascii="宋体" w:hAnsi="宋体" w:cs="Arial"/>
                  <w:sz w:val="21"/>
                  <w:szCs w:val="21"/>
                  <w:highlight w:val="yellow"/>
                  <w:rPrChange w:id="3565" w:author="Hanchen HC14 Li" w:date="2021-11-19T14:56:00Z">
                    <w:rPr>
                      <w:rFonts w:ascii="宋体" w:hAnsi="宋体" w:cs="Arial"/>
                      <w:sz w:val="21"/>
                      <w:szCs w:val="21"/>
                    </w:rPr>
                  </w:rPrChange>
                </w:rPr>
                <w:t>transaction_num</w:t>
              </w:r>
            </w:ins>
            <w:del w:id="3566" w:author="Hanchen HC14 Li" w:date="2021-11-19T11:24:00Z">
              <w:r>
                <w:rPr>
                  <w:rFonts w:hint="eastAsia" w:ascii="宋体" w:hAnsi="宋体" w:cs="宋体"/>
                  <w:highlight w:val="yellow"/>
                  <w:rPrChange w:id="3567" w:author="Hanchen HC14 Li" w:date="2021-11-19T14:56:00Z">
                    <w:rPr>
                      <w:rFonts w:hint="eastAsia" w:ascii="宋体" w:hAnsi="宋体" w:cs="宋体"/>
                    </w:rPr>
                  </w:rPrChange>
                </w:rPr>
                <w:delText>终端交易序号：本次产生的交易序号</w:delText>
              </w:r>
            </w:del>
          </w:p>
        </w:tc>
      </w:tr>
    </w:tbl>
    <w:p>
      <w:pPr>
        <w:spacing w:line="360" w:lineRule="auto"/>
        <w:rPr>
          <w:rFonts w:cs="MS Mincho" w:asciiTheme="minorEastAsia" w:hAnsiTheme="minorEastAsia" w:eastAsiaTheme="minorEastAsia"/>
          <w:color w:val="333333"/>
          <w:shd w:val="clear" w:color="auto" w:fill="FFFFFF"/>
        </w:rPr>
      </w:pPr>
    </w:p>
    <w:p/>
    <w:p>
      <w:pPr>
        <w:pStyle w:val="4"/>
        <w:numPr>
          <w:ilvl w:val="0"/>
          <w:numId w:val="0"/>
        </w:numPr>
        <w:ind w:left="4394" w:firstLine="0"/>
        <w:pPrChange w:id="3568" w:author="Windows User" w:date="2021-11-09T11:43:00Z">
          <w:pPr>
            <w:pStyle w:val="4"/>
            <w:numPr>
              <w:ilvl w:val="2"/>
              <w:numId w:val="3"/>
            </w:numPr>
            <w:ind w:left="4394" w:hanging="709"/>
          </w:pPr>
        </w:pPrChange>
      </w:pPr>
      <w:ins w:id="3569" w:author="Windows User" w:date="2021-11-09T11:43:00Z">
        <w:bookmarkStart w:id="104" w:name="_Toc87350873"/>
        <w:r>
          <w:rPr>
            <w:rFonts w:hint="eastAsia"/>
          </w:rPr>
          <w:t>7</w:t>
        </w:r>
      </w:ins>
      <w:ins w:id="3570" w:author="Windows User" w:date="2021-11-09T11:43:00Z">
        <w:r>
          <w:rPr/>
          <w:t>.</w:t>
        </w:r>
      </w:ins>
      <w:ins w:id="3571" w:author="Windows User" w:date="2021-11-09T11:44:00Z">
        <w:r>
          <w:rPr/>
          <w:t>2.6</w:t>
        </w:r>
      </w:ins>
      <w:r>
        <w:rPr>
          <w:rFonts w:hint="eastAsia"/>
        </w:rPr>
        <w:t>退卡请求提交</w:t>
      </w:r>
      <w:bookmarkEnd w:id="104"/>
    </w:p>
    <w:bookmarkEnd w:id="101"/>
    <w:bookmarkEnd w:id="102"/>
    <w:p>
      <w:pPr>
        <w:ind w:left="424" w:hanging="424" w:hangingChars="176"/>
        <w:rPr>
          <w:rFonts w:eastAsia="Times New Roman"/>
        </w:rPr>
      </w:pPr>
      <w:r>
        <w:rPr>
          <w:rFonts w:ascii="Helvetica Neue" w:hAnsi="Helvetica Neue"/>
          <w:b/>
          <w:bCs/>
          <w:color w:val="000000"/>
        </w:rPr>
        <w:t>接口地址</w:t>
      </w:r>
      <w:r>
        <w:rPr>
          <w:rFonts w:hint="eastAsia" w:ascii="Helvetica Neue" w:hAnsi="Helvetica Neue"/>
          <w:color w:val="333333"/>
        </w:rPr>
        <w:t>：</w:t>
      </w:r>
      <w:r>
        <w:rPr>
          <w:rFonts w:ascii="Helvetica Neue" w:hAnsi="Helvetica Neue"/>
          <w:color w:val="333333"/>
        </w:rPr>
        <w:t>http(s):{域名}/</w:t>
      </w:r>
      <w:r>
        <w:rPr>
          <w:rFonts w:hint="eastAsia" w:ascii="Helvetica Neue" w:hAnsi="Helvetica Neue"/>
          <w:color w:val="333333"/>
        </w:rPr>
        <w:t>CITYPLAT</w:t>
      </w:r>
      <w:r>
        <w:rPr>
          <w:rFonts w:ascii="Helvetica Neue" w:hAnsi="Helvetica Neue"/>
          <w:color w:val="333333"/>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接口描述</w:t>
      </w:r>
      <w:r>
        <w:rPr>
          <w:rStyle w:val="30"/>
          <w:rFonts w:hint="eastAsia" w:ascii="MS Mincho" w:hAnsi="MS Mincho" w:eastAsia="MS Mincho" w:cs="MS Mincho"/>
          <w:color w:val="000000"/>
        </w:rPr>
        <w:t>：</w:t>
      </w:r>
      <w:r>
        <w:rPr>
          <w:rFonts w:ascii="MS Mincho" w:hAnsi="MS Mincho" w:eastAsia="MS Mincho" w:cs="MS Mincho"/>
          <w:color w:val="333333"/>
          <w:shd w:val="clear" w:color="auto" w:fill="FFFFFF"/>
        </w:rPr>
        <w:t>本接口</w:t>
      </w:r>
      <w:r>
        <w:rPr>
          <w:rFonts w:hint="eastAsia" w:cs="MS Mincho" w:asciiTheme="minorEastAsia" w:hAnsiTheme="minorEastAsia" w:eastAsiaTheme="minorEastAsia"/>
          <w:color w:val="333333"/>
          <w:shd w:val="clear" w:color="auto" w:fill="FFFFFF"/>
        </w:rPr>
        <w:t>用于和能tsm通过城市平台对卡退卡申请完成情况的提交</w:t>
      </w:r>
      <w:r>
        <w:rPr>
          <w:rFonts w:cs="MS Mincho" w:asciiTheme="minorEastAsia" w:hAnsiTheme="minorEastAsia" w:eastAsiaTheme="minorEastAsia"/>
          <w:color w:val="333333"/>
          <w:shd w:val="clear" w:color="auto" w:fill="FFFFFF"/>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w:t>
      </w:r>
      <w:r>
        <w:rPr>
          <w:rStyle w:val="30"/>
          <w:rFonts w:hint="eastAsia" w:cs="MS Mincho" w:asciiTheme="minorEastAsia" w:hAnsiTheme="minorEastAsia" w:eastAsiaTheme="minorEastAsia"/>
          <w:color w:val="000000"/>
        </w:rPr>
        <w:t>方向</w:t>
      </w:r>
      <w:r>
        <w:rPr>
          <w:rStyle w:val="30"/>
          <w:rFonts w:hint="eastAsia" w:ascii="MS Mincho" w:hAnsi="MS Mincho" w:eastAsia="MS Mincho" w:cs="MS Mincho"/>
          <w:color w:val="000000"/>
        </w:rPr>
        <w:t>：</w:t>
      </w:r>
      <w:r>
        <w:rPr>
          <w:rStyle w:val="30"/>
          <w:rFonts w:hint="eastAsia" w:cs="MS Mincho" w:asciiTheme="minorEastAsia" w:hAnsiTheme="minorEastAsia" w:eastAsiaTheme="minorEastAsia"/>
          <w:color w:val="000000"/>
        </w:rPr>
        <w:t>和能tsm</w:t>
      </w:r>
      <w:r>
        <w:rPr>
          <w:rFonts w:cs="MS Mincho" w:asciiTheme="minorEastAsia" w:hAnsiTheme="minorEastAsia" w:eastAsiaTheme="minorEastAsia"/>
          <w:b/>
          <w:bCs/>
          <w:color w:val="333333"/>
          <w:shd w:val="clear" w:color="auto" w:fill="FFFFFF"/>
        </w:rPr>
        <w:sym w:font="Wingdings" w:char="F0E0"/>
      </w:r>
      <w:r>
        <w:rPr>
          <w:rFonts w:hint="eastAsia" w:cs="MS Mincho" w:asciiTheme="minorEastAsia" w:hAnsiTheme="minorEastAsia" w:eastAsiaTheme="minorEastAsia"/>
          <w:b/>
          <w:bCs/>
          <w:color w:val="333333"/>
          <w:shd w:val="clear" w:color="auto" w:fill="FFFFFF"/>
        </w:rPr>
        <w:t>城市平台</w:t>
      </w:r>
      <w:r>
        <w:rPr>
          <w:rFonts w:cs="MS Mincho" w:asciiTheme="minorEastAsia" w:hAnsiTheme="minorEastAsia" w:eastAsiaTheme="minorEastAsia"/>
          <w:color w:val="333333"/>
          <w:shd w:val="clear" w:color="auto" w:fill="FFFFFF"/>
        </w:rPr>
        <w:t>。</w:t>
      </w:r>
    </w:p>
    <w:p>
      <w:pPr>
        <w:rPr>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rFonts w:ascii="宋体" w:hAnsi="宋体"/>
        </w:rPr>
      </w:pPr>
      <w:r>
        <w:rPr>
          <w:rFonts w:hint="eastAsia" w:ascii="宋体" w:hAnsi="宋体"/>
        </w:rPr>
        <w:t>请求报文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3572">
          <w:tblGrid>
            <w:gridCol w:w="540"/>
            <w:gridCol w:w="1236"/>
            <w:gridCol w:w="540"/>
            <w:gridCol w:w="622"/>
            <w:gridCol w:w="540"/>
            <w:gridCol w:w="311"/>
            <w:gridCol w:w="540"/>
            <w:gridCol w:w="3145"/>
            <w:gridCol w:w="54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字段名称</w:t>
            </w:r>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类型</w:t>
            </w:r>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长度</w:t>
            </w:r>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issue_inst</w:t>
            </w:r>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宋体"/>
                <w:sz w:val="21"/>
                <w:szCs w:val="21"/>
              </w:rPr>
            </w:pPr>
            <w:r>
              <w:rPr>
                <w:rFonts w:ascii="宋体" w:hAnsi="宋体" w:cs="宋体"/>
                <w:sz w:val="21"/>
                <w:szCs w:val="21"/>
              </w:rPr>
              <w:t>8</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sz w:val="21"/>
                <w:szCs w:val="21"/>
              </w:rPr>
            </w:pPr>
            <w:r>
              <w:rPr>
                <w:rFonts w:hint="eastAsia" w:ascii="宋体" w:hAnsi="宋体" w:cs="宋体"/>
              </w:rPr>
              <w:t>发卡机构代码：读取用户卡15H文件获得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573" w:author="Hanchen HC14 Li" w:date="2021-11-19T11:24: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574" w:author="Hanchen HC14 Li" w:date="2021-11-19T11:24:00Z"/>
                <w:rFonts w:ascii="宋体" w:hAnsi="宋体" w:cs="宋体"/>
                <w:sz w:val="21"/>
                <w:szCs w:val="21"/>
              </w:rPr>
            </w:pPr>
            <w:del w:id="3575" w:author="Hanchen HC14 Li" w:date="2021-11-19T11:24:00Z">
              <w:r>
                <w:rPr>
                  <w:rFonts w:ascii="宋体" w:hAnsi="宋体" w:cs="宋体"/>
                  <w:sz w:val="21"/>
                  <w:szCs w:val="21"/>
                </w:rPr>
                <w:delText>c</w:delText>
              </w:r>
            </w:del>
            <w:del w:id="3576" w:author="Hanchen HC14 Li" w:date="2021-11-19T11:24:00Z">
              <w:r>
                <w:rPr>
                  <w:rFonts w:hint="eastAsia" w:ascii="宋体" w:hAnsi="宋体" w:cs="宋体"/>
                  <w:sz w:val="21"/>
                  <w:szCs w:val="21"/>
                </w:rPr>
                <w:delText>ity_</w:delText>
              </w:r>
            </w:del>
            <w:del w:id="3577" w:author="Hanchen HC14 Li" w:date="2021-11-19T11:24: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578" w:author="Hanchen HC14 Li" w:date="2021-11-19T11:24:00Z"/>
                <w:rFonts w:ascii="宋体" w:hAnsi="宋体" w:cs="宋体"/>
                <w:sz w:val="21"/>
                <w:szCs w:val="21"/>
              </w:rPr>
            </w:pPr>
            <w:del w:id="3579" w:author="Hanchen HC14 Li" w:date="2021-11-19T11:24: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580" w:author="Hanchen HC14 Li" w:date="2021-11-19T11:24:00Z"/>
                <w:rFonts w:ascii="宋体" w:hAnsi="宋体" w:cs="宋体"/>
                <w:sz w:val="21"/>
                <w:szCs w:val="21"/>
              </w:rPr>
            </w:pPr>
            <w:del w:id="3581" w:author="Hanchen HC14 Li" w:date="2021-11-19T11:24: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582" w:author="Hanchen HC14 Li" w:date="2021-11-19T11:24:00Z"/>
                <w:rFonts w:ascii="宋体" w:hAnsi="宋体"/>
                <w:sz w:val="21"/>
                <w:szCs w:val="21"/>
              </w:rPr>
            </w:pPr>
            <w:del w:id="3583" w:author="Hanchen HC14 Li" w:date="2021-11-19T11:24:00Z">
              <w:r>
                <w:rPr>
                  <w:rFonts w:hint="eastAsia" w:ascii="宋体" w:hAnsi="宋体" w:cs="宋体"/>
                </w:rPr>
                <w:delText>城市代码：读取用户卡17H文件获取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585" w:author="Hanchen HC14 Li" w:date="2021-11-19T11:0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3584" w:author="Hanchen HC14 Li" w:date="2021-11-19T11:07:00Z"/>
          <w:trPrChange w:id="3585" w:author="Hanchen HC14 Li" w:date="2021-11-19T11:07: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586" w:author="Hanchen HC14 Li" w:date="2021-11-19T11:07: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587" w:author="Hanchen HC14 Li" w:date="2021-11-19T11:07:00Z"/>
                <w:rFonts w:ascii="宋体" w:hAnsi="宋体" w:cs="宋体"/>
                <w:sz w:val="21"/>
                <w:szCs w:val="21"/>
              </w:rPr>
            </w:pPr>
            <w:ins w:id="3588" w:author="Hanchen HC14 Li" w:date="2021-11-19T11:07: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3589" w:author="Hanchen HC14 Li" w:date="2021-11-19T11:07: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590" w:author="Hanchen HC14 Li" w:date="2021-11-19T11:07:00Z"/>
                <w:rFonts w:ascii="宋体" w:hAnsi="宋体" w:cs="宋体"/>
                <w:sz w:val="21"/>
                <w:szCs w:val="21"/>
              </w:rPr>
            </w:pPr>
            <w:ins w:id="3591" w:author="Hanchen HC14 Li" w:date="2021-11-19T11:07: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3592" w:author="Hanchen HC14 Li" w:date="2021-11-19T11:07:00Z">
              <w:tcPr>
                <w:tcW w:w="851"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593" w:author="Hanchen HC14 Li" w:date="2021-11-19T11:07:00Z"/>
                <w:rFonts w:ascii="宋体" w:hAnsi="宋体" w:cs="宋体"/>
                <w:sz w:val="21"/>
                <w:szCs w:val="21"/>
              </w:rPr>
            </w:pPr>
            <w:ins w:id="3594" w:author="Hanchen HC14 Li" w:date="2021-11-19T11:07: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595" w:author="Hanchen HC14 Li" w:date="2021-11-19T11:07: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596" w:author="Hanchen HC14 Li" w:date="2021-11-19T11:07:00Z"/>
                <w:rFonts w:ascii="宋体" w:hAnsi="宋体" w:cs="宋体"/>
              </w:rPr>
            </w:pPr>
            <w:ins w:id="3597" w:author="Hanchen HC14 Li" w:date="2021-11-19T11:07:00Z">
              <w:r>
                <w:rPr>
                  <w:rFonts w:hint="eastAsia" w:ascii="宋体" w:hAnsi="宋体" w:cs="宋体"/>
                </w:rPr>
                <w:t>终端编号</w:t>
              </w:r>
            </w:ins>
            <w:ins w:id="3598" w:author="Hanchen HC14 Li" w:date="2021-11-19T11:07:00Z">
              <w:del w:id="3599" w:author="Windows User" w:date="2021-11-22T17:28: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601" w:author="Hanchen HC14 Li" w:date="2021-11-19T11:0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3600" w:author="Hanchen HC14 Li" w:date="2021-11-19T11:07:00Z"/>
          <w:trPrChange w:id="3601" w:author="Hanchen HC14 Li" w:date="2021-11-19T11:07: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602" w:author="Hanchen HC14 Li" w:date="2021-11-19T11:07: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603" w:author="Hanchen HC14 Li" w:date="2021-11-19T11:07:00Z"/>
                <w:rFonts w:ascii="宋体" w:hAnsi="宋体" w:cs="宋体"/>
                <w:sz w:val="21"/>
                <w:szCs w:val="21"/>
                <w:highlight w:val="yellow"/>
                <w:rPrChange w:id="3604" w:author="Hanchen HC14 Li" w:date="2021-11-19T14:56:00Z">
                  <w:rPr>
                    <w:ins w:id="3605" w:author="Hanchen HC14 Li" w:date="2021-11-19T11:07:00Z"/>
                    <w:rFonts w:ascii="宋体" w:hAnsi="宋体" w:cs="宋体"/>
                    <w:sz w:val="21"/>
                    <w:szCs w:val="21"/>
                  </w:rPr>
                </w:rPrChange>
              </w:rPr>
            </w:pPr>
            <w:ins w:id="3606" w:author="Hanchen HC14 Li" w:date="2021-11-19T11:07:00Z">
              <w:r>
                <w:rPr>
                  <w:rFonts w:ascii="宋体" w:hAnsi="宋体" w:cs="Arial"/>
                  <w:sz w:val="21"/>
                  <w:szCs w:val="21"/>
                  <w:highlight w:val="yellow"/>
                  <w:rPrChange w:id="3607" w:author="Hanchen HC14 Li" w:date="2021-11-19T14:56: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3608" w:author="Hanchen HC14 Li" w:date="2021-11-19T11:07: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609" w:author="Hanchen HC14 Li" w:date="2021-11-19T11:07:00Z"/>
                <w:rFonts w:ascii="宋体" w:hAnsi="宋体" w:cs="宋体"/>
                <w:sz w:val="21"/>
                <w:szCs w:val="21"/>
                <w:highlight w:val="yellow"/>
                <w:rPrChange w:id="3610" w:author="Hanchen HC14 Li" w:date="2021-11-19T14:56:00Z">
                  <w:rPr>
                    <w:ins w:id="3611" w:author="Hanchen HC14 Li" w:date="2021-11-19T11:07:00Z"/>
                    <w:rFonts w:ascii="宋体" w:hAnsi="宋体" w:cs="宋体"/>
                    <w:sz w:val="21"/>
                    <w:szCs w:val="21"/>
                  </w:rPr>
                </w:rPrChange>
              </w:rPr>
            </w:pPr>
            <w:ins w:id="3612" w:author="Hanchen HC14 Li" w:date="2021-11-19T11:07:00Z">
              <w:r>
                <w:rPr>
                  <w:rFonts w:ascii="宋体" w:hAnsi="宋体" w:cs="宋体"/>
                  <w:highlight w:val="yellow"/>
                  <w:rPrChange w:id="3613" w:author="Hanchen HC14 Li" w:date="2021-11-19T14:56: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3614" w:author="Hanchen HC14 Li" w:date="2021-11-19T11:07:00Z">
              <w:tcPr>
                <w:tcW w:w="851"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3615" w:author="Hanchen HC14 Li" w:date="2021-11-19T11:07:00Z"/>
                <w:rFonts w:ascii="宋体" w:hAnsi="宋体" w:cs="宋体"/>
                <w:sz w:val="21"/>
                <w:szCs w:val="21"/>
                <w:highlight w:val="yellow"/>
                <w:rPrChange w:id="3616" w:author="Hanchen HC14 Li" w:date="2021-11-19T14:56:00Z">
                  <w:rPr>
                    <w:ins w:id="3617" w:author="Hanchen HC14 Li" w:date="2021-11-19T11:07:00Z"/>
                    <w:rFonts w:ascii="宋体" w:hAnsi="宋体" w:cs="宋体"/>
                    <w:sz w:val="21"/>
                    <w:szCs w:val="21"/>
                  </w:rPr>
                </w:rPrChange>
              </w:rPr>
            </w:pPr>
            <w:ins w:id="3618" w:author="Hanchen HC14 Li" w:date="2021-11-19T11:07:00Z">
              <w:r>
                <w:rPr>
                  <w:rFonts w:ascii="宋体" w:hAnsi="宋体" w:cs="宋体"/>
                  <w:highlight w:val="yellow"/>
                  <w:rPrChange w:id="3619" w:author="Hanchen HC14 Li" w:date="2021-11-19T14:56: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620" w:author="Hanchen HC14 Li" w:date="2021-11-19T11:07: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621" w:author="Hanchen HC14 Li" w:date="2021-11-19T11:07:00Z"/>
                <w:rFonts w:ascii="宋体" w:hAnsi="宋体" w:cs="宋体"/>
                <w:highlight w:val="yellow"/>
                <w:rPrChange w:id="3622" w:author="Hanchen HC14 Li" w:date="2021-11-19T14:56:00Z">
                  <w:rPr>
                    <w:ins w:id="3623" w:author="Hanchen HC14 Li" w:date="2021-11-19T11:07:00Z"/>
                    <w:rFonts w:ascii="宋体" w:hAnsi="宋体" w:cs="宋体"/>
                  </w:rPr>
                </w:rPrChange>
              </w:rPr>
            </w:pPr>
            <w:ins w:id="3624" w:author="Hanchen HC14 Li" w:date="2021-11-19T11:07:00Z">
              <w:r>
                <w:rPr>
                  <w:rFonts w:hint="eastAsia" w:ascii="宋体" w:hAnsi="宋体" w:cs="宋体"/>
                  <w:highlight w:val="yellow"/>
                  <w:rPrChange w:id="3625" w:author="Hanchen HC14 Li" w:date="2021-11-19T14:56: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c</w:t>
            </w:r>
            <w:r>
              <w:rPr>
                <w:rFonts w:hint="eastAsia" w:ascii="宋体" w:hAnsi="宋体" w:cs="宋体"/>
                <w:color w:val="000000"/>
                <w:sz w:val="21"/>
                <w:szCs w:val="21"/>
              </w:rPr>
              <w:t>ard_no</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sz w:val="21"/>
                <w:szCs w:val="21"/>
              </w:rPr>
            </w:pPr>
            <w:r>
              <w:rPr>
                <w:rFonts w:hint="eastAsia" w:ascii="宋体" w:hAnsi="宋体" w:cs="宋体"/>
              </w:rPr>
              <w:t>10</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sz w:val="21"/>
                <w:szCs w:val="21"/>
              </w:rPr>
            </w:pPr>
            <w:r>
              <w:rPr>
                <w:rFonts w:hint="eastAsia" w:ascii="宋体" w:hAnsi="宋体" w:cs="宋体"/>
              </w:rPr>
              <w:t>卡应用序列号：读取用户卡15H文件获取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627" w:author="Hanchen HC14 Li" w:date="2021-11-19T14:4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3626" w:author="Hanchen HC14 Li" w:date="2021-11-19T14:48:00Z"/>
          <w:trPrChange w:id="3627" w:author="Hanchen HC14 Li" w:date="2021-11-19T14:48: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3628" w:author="Hanchen HC14 Li" w:date="2021-11-19T14:48: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3629" w:author="Hanchen HC14 Li" w:date="2021-11-19T14:48:00Z"/>
                <w:rFonts w:ascii="宋体" w:hAnsi="宋体" w:cs="宋体"/>
                <w:color w:val="000000"/>
                <w:sz w:val="21"/>
                <w:szCs w:val="21"/>
              </w:rPr>
            </w:pPr>
            <w:ins w:id="3630" w:author="Hanchen HC14 Li" w:date="2021-11-19T14:48:00Z">
              <w:r>
                <w:rPr>
                  <w:rFonts w:ascii="宋体" w:hAnsi="宋体" w:cs="Arial"/>
                  <w:sz w:val="21"/>
                  <w:szCs w:val="21"/>
                </w:rPr>
                <w:t>transaction_datetime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3631" w:author="Hanchen HC14 Li" w:date="2021-11-19T14:48: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3632" w:author="Hanchen HC14 Li" w:date="2021-11-19T14:48:00Z"/>
                <w:rFonts w:ascii="宋体" w:hAnsi="宋体" w:cs="宋体"/>
              </w:rPr>
            </w:pPr>
            <w:ins w:id="3633" w:author="Hanchen HC14 Li" w:date="2021-11-19T14:48:00Z">
              <w:r>
                <w:rPr>
                  <w:rFonts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3634" w:author="Hanchen HC14 Li" w:date="2021-11-19T14:48:00Z">
              <w:tcPr>
                <w:tcW w:w="851"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3635" w:author="Hanchen HC14 Li" w:date="2021-11-19T14:48:00Z"/>
                <w:rFonts w:ascii="宋体" w:hAnsi="宋体" w:cs="宋体"/>
              </w:rPr>
            </w:pPr>
            <w:ins w:id="3636" w:author="Hanchen HC14 Li" w:date="2021-11-19T14:48:00Z">
              <w:r>
                <w:rPr>
                  <w:rFonts w:ascii="宋体" w:hAnsi="宋体" w:cs="宋体"/>
                  <w:sz w:val="21"/>
                  <w:szCs w:val="21"/>
                </w:rPr>
                <w:t>14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3637" w:author="Hanchen HC14 Li" w:date="2021-11-19T14:48: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3638" w:author="Hanchen HC14 Li" w:date="2021-11-19T14:48:00Z"/>
                <w:rFonts w:ascii="宋体" w:hAnsi="宋体" w:cs="宋体"/>
              </w:rPr>
            </w:pPr>
            <w:ins w:id="3639" w:author="Hanchen HC14 Li" w:date="2021-11-19T14:48:00Z">
              <w:r>
                <w:rPr>
                  <w:rFonts w:hint="eastAsia" w:ascii="宋体" w:hAnsi="宋体" w:cs="宋体"/>
                  <w:color w:val="3F3F3F"/>
                </w:rPr>
                <w:t>交易日期时间：格式yyyyMMddHHmmss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640" w:author="Windows User" w:date="2021-11-22T19:2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641" w:author="Windows User" w:date="2021-11-22T19:27:00Z"/>
                <w:rFonts w:ascii="宋体" w:hAnsi="宋体" w:cs="Arial"/>
                <w:sz w:val="21"/>
                <w:szCs w:val="21"/>
              </w:rPr>
            </w:pPr>
            <w:ins w:id="3642" w:author="Windows User" w:date="2021-11-22T19:27:00Z">
              <w:r>
                <w:rPr>
                  <w:rFonts w:ascii="宋体" w:hAnsi="宋体" w:cs="宋体"/>
                  <w:color w:val="000000"/>
                  <w:sz w:val="21"/>
                  <w:szCs w:val="21"/>
                </w:rPr>
                <w:t>merchant</w:t>
              </w:r>
            </w:ins>
            <w:ins w:id="3643" w:author="Windows User" w:date="2021-11-22T19:27:00Z">
              <w:r>
                <w:rPr>
                  <w:rFonts w:hint="eastAsia" w:ascii="宋体" w:hAnsi="宋体" w:cs="宋体"/>
                  <w:color w:val="000000"/>
                  <w:sz w:val="21"/>
                  <w:szCs w:val="21"/>
                </w:rPr>
                <w:t>_</w:t>
              </w:r>
            </w:ins>
            <w:ins w:id="3644" w:author="Windows User" w:date="2021-11-22T19:27:00Z">
              <w:r>
                <w:rPr>
                  <w:rFonts w:ascii="宋体" w:hAnsi="宋体" w:cs="宋体"/>
                  <w:color w:val="000000"/>
                  <w:sz w:val="21"/>
                  <w:szCs w:val="21"/>
                </w:rPr>
                <w:t>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3645" w:author="Windows User" w:date="2021-11-22T19:27:00Z"/>
                <w:rFonts w:ascii="宋体" w:hAnsi="宋体" w:cs="宋体"/>
                <w:sz w:val="21"/>
                <w:szCs w:val="21"/>
              </w:rPr>
            </w:pPr>
            <w:ins w:id="3646" w:author="Windows User" w:date="2021-11-22T19:27: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3647" w:author="Windows User" w:date="2021-11-22T19:27:00Z"/>
                <w:rFonts w:ascii="宋体" w:hAnsi="宋体" w:cs="宋体"/>
                <w:sz w:val="21"/>
                <w:szCs w:val="21"/>
              </w:rPr>
            </w:pPr>
            <w:ins w:id="3648" w:author="Windows User" w:date="2021-11-22T19:27:00Z">
              <w:r>
                <w:rPr>
                  <w:rFonts w:ascii="宋体" w:hAnsi="宋体" w:cs="宋体"/>
                  <w:sz w:val="21"/>
                  <w:szCs w:val="21"/>
                </w:rPr>
                <w:t>20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649" w:author="Windows User" w:date="2021-11-22T19:27:00Z"/>
                <w:rFonts w:ascii="宋体" w:hAnsi="宋体" w:cs="宋体"/>
                <w:color w:val="3F3F3F"/>
              </w:rPr>
            </w:pPr>
            <w:ins w:id="3650" w:author="Windows User" w:date="2021-11-22T19:27:00Z">
              <w:r>
                <w:rPr>
                  <w:rFonts w:hint="eastAsia" w:ascii="宋体" w:hAnsi="宋体" w:cs="宋体"/>
                </w:rPr>
                <w:t>商户号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651"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652" w:author="Hanchen HC14 Li" w:date="2021-11-19T14:46:00Z"/>
                <w:rFonts w:ascii="宋体" w:hAnsi="宋体" w:cs="宋体"/>
                <w:color w:val="000000"/>
                <w:sz w:val="21"/>
                <w:szCs w:val="21"/>
              </w:rPr>
            </w:pPr>
            <w:del w:id="3653" w:author="Hanchen HC14 Li" w:date="2021-11-19T14:46:00Z">
              <w:r>
                <w:rPr>
                  <w:rFonts w:hint="eastAsia" w:ascii="宋体" w:hAnsi="宋体" w:cs="宋体"/>
                  <w:color w:val="000000"/>
                  <w:sz w:val="21"/>
                  <w:szCs w:val="21"/>
                </w:rPr>
                <w:delText>card</w:delText>
              </w:r>
            </w:del>
            <w:del w:id="3654" w:author="Hanchen HC14 Li" w:date="2021-11-19T14:46:00Z">
              <w:r>
                <w:rPr>
                  <w:rFonts w:ascii="宋体" w:hAnsi="宋体" w:cs="宋体"/>
                  <w:color w:val="000000"/>
                  <w:sz w:val="21"/>
                  <w:szCs w:val="21"/>
                </w:rPr>
                <w:delText>_</w:delText>
              </w:r>
            </w:del>
            <w:del w:id="3655" w:author="Hanchen HC14 Li" w:date="2021-11-19T14:46:00Z">
              <w:r>
                <w:rPr>
                  <w:rFonts w:hint="eastAsia" w:ascii="宋体" w:hAnsi="宋体" w:cs="宋体"/>
                  <w:color w:val="000000"/>
                  <w:sz w:val="21"/>
                  <w:szCs w:val="21"/>
                </w:rPr>
                <w:delText>type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656" w:author="Hanchen HC14 Li" w:date="2021-11-19T14:46:00Z"/>
                <w:rFonts w:ascii="宋体" w:hAnsi="宋体" w:cs="宋体"/>
                <w:sz w:val="21"/>
                <w:szCs w:val="21"/>
              </w:rPr>
            </w:pPr>
            <w:del w:id="3657" w:author="Hanchen HC14 Li" w:date="2021-11-19T14:46: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658" w:author="Hanchen HC14 Li" w:date="2021-11-19T14:46:00Z"/>
                <w:rFonts w:ascii="宋体" w:hAnsi="宋体" w:cs="宋体"/>
                <w:sz w:val="21"/>
                <w:szCs w:val="21"/>
              </w:rPr>
            </w:pPr>
            <w:del w:id="3659" w:author="Hanchen HC14 Li" w:date="2021-11-19T14:46:00Z">
              <w:r>
                <w:rPr>
                  <w:rFonts w:hint="eastAsia"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660" w:author="Hanchen HC14 Li" w:date="2021-11-19T14:46:00Z"/>
                <w:rFonts w:ascii="宋体" w:hAnsi="宋体"/>
                <w:sz w:val="21"/>
                <w:szCs w:val="21"/>
              </w:rPr>
            </w:pPr>
            <w:del w:id="3661" w:author="Hanchen HC14 Li" w:date="2021-11-19T14:46:00Z">
              <w:r>
                <w:rPr>
                  <w:rFonts w:hint="eastAsia" w:ascii="宋体" w:hAnsi="宋体" w:cs="宋体"/>
                </w:rPr>
                <w:delText>卡类型：读取用户卡17H文件获取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662" w:author="Hanchen HC14 Li" w:date="2021-11-19T11:0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663" w:author="Hanchen HC14 Li" w:date="2021-11-19T11:07:00Z"/>
                <w:rFonts w:ascii="宋体" w:hAnsi="宋体" w:cs="宋体"/>
                <w:color w:val="000000"/>
                <w:sz w:val="21"/>
                <w:szCs w:val="21"/>
              </w:rPr>
            </w:pPr>
            <w:del w:id="3664" w:author="Hanchen HC14 Li" w:date="2021-11-19T11:07: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665" w:author="Hanchen HC14 Li" w:date="2021-11-19T11:07:00Z"/>
                <w:rFonts w:ascii="宋体" w:hAnsi="宋体" w:cs="宋体"/>
                <w:sz w:val="21"/>
                <w:szCs w:val="21"/>
              </w:rPr>
            </w:pPr>
            <w:del w:id="3666" w:author="Hanchen HC14 Li" w:date="2021-11-19T11:0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667" w:author="Hanchen HC14 Li" w:date="2021-11-19T11:07:00Z"/>
                <w:rFonts w:ascii="宋体" w:hAnsi="宋体" w:cs="宋体"/>
                <w:sz w:val="21"/>
                <w:szCs w:val="21"/>
              </w:rPr>
            </w:pPr>
            <w:del w:id="3668" w:author="Hanchen HC14 Li" w:date="2021-11-19T11:07: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669" w:author="Hanchen HC14 Li" w:date="2021-11-19T11:07:00Z"/>
                <w:rFonts w:ascii="宋体" w:hAnsi="宋体"/>
                <w:sz w:val="21"/>
                <w:szCs w:val="21"/>
              </w:rPr>
            </w:pPr>
            <w:del w:id="3670" w:author="Hanchen HC14 Li" w:date="2021-11-19T11:07: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671" w:author="Hanchen HC14 Li" w:date="2021-11-19T11:0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672" w:author="Hanchen HC14 Li" w:date="2021-11-19T11:07:00Z"/>
                <w:rFonts w:ascii="宋体" w:hAnsi="宋体" w:cs="宋体"/>
                <w:color w:val="000000"/>
                <w:sz w:val="21"/>
                <w:szCs w:val="21"/>
              </w:rPr>
            </w:pPr>
            <w:del w:id="3673" w:author="Hanchen HC14 Li" w:date="2021-11-19T11:07:00Z">
              <w:r>
                <w:rPr>
                  <w:rFonts w:ascii="宋体" w:hAnsi="宋体" w:cs="Arial"/>
                  <w:sz w:val="21"/>
                  <w:szCs w:val="21"/>
                </w:rPr>
                <w:delText>transaction_</w:delText>
              </w:r>
            </w:del>
            <w:del w:id="3674" w:author="Hanchen HC14 Li" w:date="2021-11-19T11:07:00Z">
              <w:r>
                <w:rPr>
                  <w:rFonts w:hint="eastAsia" w:ascii="宋体" w:hAnsi="宋体" w:cs="Arial"/>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675" w:author="Hanchen HC14 Li" w:date="2021-11-19T11:07:00Z"/>
                <w:rFonts w:ascii="宋体" w:hAnsi="宋体" w:cs="宋体"/>
              </w:rPr>
            </w:pPr>
            <w:del w:id="3676" w:author="Hanchen HC14 Li" w:date="2021-11-19T11:0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677" w:author="Hanchen HC14 Li" w:date="2021-11-19T11:07:00Z"/>
                <w:rFonts w:ascii="宋体" w:hAnsi="宋体" w:cs="宋体"/>
              </w:rPr>
            </w:pPr>
            <w:del w:id="3678" w:author="Hanchen HC14 Li" w:date="2021-11-19T11:07: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679" w:author="Hanchen HC14 Li" w:date="2021-11-19T11:07:00Z"/>
                <w:rFonts w:ascii="宋体" w:hAnsi="宋体" w:cs="宋体"/>
              </w:rPr>
            </w:pPr>
            <w:del w:id="3680" w:author="Hanchen HC14 Li" w:date="2021-11-19T11:07:00Z">
              <w:r>
                <w:rPr>
                  <w:rFonts w:hint="eastAsia" w:ascii="宋体" w:hAnsi="宋体" w:cs="宋体"/>
                  <w:color w:val="3F3F3F"/>
                </w:rPr>
                <w:delText>终端交易序号:本次卡充值申请的终端交易序号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681"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682" w:author="Hanchen HC14 Li" w:date="2021-11-19T14:46:00Z"/>
                <w:rFonts w:ascii="宋体" w:hAnsi="宋体" w:cs="Arial"/>
                <w:sz w:val="21"/>
                <w:szCs w:val="21"/>
              </w:rPr>
            </w:pPr>
            <w:del w:id="3683" w:author="Hanchen HC14 Li" w:date="2021-11-19T14:46:00Z">
              <w:r>
                <w:rPr>
                  <w:rFonts w:ascii="宋体" w:hAnsi="宋体" w:cs="Arial"/>
                  <w:sz w:val="21"/>
                  <w:szCs w:val="21"/>
                </w:rPr>
                <w:delText>card_transaction_</w:delText>
              </w:r>
            </w:del>
            <w:del w:id="3684" w:author="Hanchen HC14 Li" w:date="2021-11-19T14:46:00Z">
              <w:r>
                <w:rPr>
                  <w:rFonts w:hint="eastAsia" w:ascii="宋体" w:hAnsi="宋体" w:cs="Arial"/>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685" w:author="Hanchen HC14 Li" w:date="2021-11-19T14:46:00Z"/>
                <w:rFonts w:ascii="宋体" w:hAnsi="宋体" w:cs="宋体"/>
              </w:rPr>
            </w:pPr>
            <w:del w:id="3686" w:author="Hanchen HC14 Li" w:date="2021-11-19T14:46:00Z">
              <w:r>
                <w:rPr>
                  <w:rFonts w:hint="eastAsia" w:ascii="宋体" w:hAnsi="宋体" w:cs="宋体"/>
                  <w:color w:val="000000"/>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687" w:author="Hanchen HC14 Li" w:date="2021-11-19T14:46:00Z"/>
                <w:rFonts w:ascii="宋体" w:hAnsi="宋体" w:cs="宋体"/>
              </w:rPr>
            </w:pPr>
            <w:del w:id="3688" w:author="Hanchen HC14 Li" w:date="2021-11-19T14:46:00Z">
              <w:r>
                <w:rPr>
                  <w:rFonts w:ascii="宋体" w:hAnsi="宋体" w:cs="宋体"/>
                  <w:color w:val="000000"/>
                </w:rPr>
                <w:delText>2</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689" w:author="Hanchen HC14 Li" w:date="2021-11-19T14:46:00Z"/>
                <w:rFonts w:ascii="宋体" w:hAnsi="宋体" w:cs="宋体"/>
                <w:color w:val="3F3F3F"/>
              </w:rPr>
            </w:pPr>
            <w:del w:id="3690" w:author="Hanchen HC14 Li" w:date="2021-11-19T14:46:00Z">
              <w:r>
                <w:rPr>
                  <w:rFonts w:hint="eastAsia" w:ascii="宋体" w:hAnsi="宋体" w:cs="宋体"/>
                  <w:color w:val="000000"/>
                </w:rPr>
                <w:delText>卡交易序号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691"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692" w:author="Hanchen HC14 Li" w:date="2021-11-19T14:46:00Z"/>
                <w:rFonts w:ascii="宋体" w:hAnsi="宋体" w:cs="宋体"/>
                <w:color w:val="000000"/>
                <w:sz w:val="21"/>
                <w:szCs w:val="21"/>
              </w:rPr>
            </w:pPr>
            <w:del w:id="3693" w:author="Hanchen HC14 Li" w:date="2021-11-19T14:46:00Z">
              <w:r>
                <w:rPr>
                  <w:rFonts w:ascii="宋体" w:hAnsi="宋体" w:cs="Arial"/>
                  <w:sz w:val="21"/>
                  <w:szCs w:val="21"/>
                </w:rPr>
                <w:delText>transaction_datetime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694" w:author="Hanchen HC14 Li" w:date="2021-11-19T14:46:00Z"/>
                <w:rFonts w:ascii="宋体" w:hAnsi="宋体" w:cs="宋体"/>
              </w:rPr>
            </w:pPr>
            <w:del w:id="3695" w:author="Hanchen HC14 Li" w:date="2021-11-19T14:46:00Z">
              <w:r>
                <w:rPr>
                  <w:rFonts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696" w:author="Hanchen HC14 Li" w:date="2021-11-19T14:46:00Z"/>
                <w:rFonts w:ascii="宋体" w:hAnsi="宋体" w:cs="宋体"/>
              </w:rPr>
            </w:pPr>
            <w:del w:id="3697" w:author="Hanchen HC14 Li" w:date="2021-11-19T14:46:00Z">
              <w:r>
                <w:rPr>
                  <w:rFonts w:ascii="宋体" w:hAnsi="宋体" w:cs="宋体"/>
                  <w:sz w:val="21"/>
                  <w:szCs w:val="21"/>
                </w:rPr>
                <w:delText>14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698" w:author="Hanchen HC14 Li" w:date="2021-11-19T14:46:00Z"/>
                <w:rFonts w:ascii="宋体" w:hAnsi="宋体" w:cs="宋体"/>
              </w:rPr>
            </w:pPr>
            <w:del w:id="3699" w:author="Hanchen HC14 Li" w:date="2021-11-19T14:46:00Z">
              <w:r>
                <w:rPr>
                  <w:rFonts w:hint="eastAsia" w:ascii="宋体" w:hAnsi="宋体" w:cs="宋体"/>
                  <w:color w:val="3F3F3F"/>
                </w:rPr>
                <w:delText>交易日期时间：格式yyyyMMddHHmmss</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700"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701" w:author="Hanchen HC14 Li" w:date="2021-11-19T14:46:00Z"/>
                <w:rFonts w:ascii="宋体" w:hAnsi="宋体" w:cs="Arial"/>
                <w:sz w:val="21"/>
                <w:szCs w:val="21"/>
              </w:rPr>
            </w:pPr>
            <w:del w:id="3702" w:author="Hanchen HC14 Li" w:date="2021-11-19T14:46:00Z">
              <w:r>
                <w:rPr>
                  <w:rFonts w:ascii="宋体" w:hAnsi="宋体" w:cs="Arial"/>
                  <w:sz w:val="21"/>
                  <w:szCs w:val="21"/>
                </w:rPr>
                <w:delText>transaction_</w:delText>
              </w:r>
            </w:del>
            <w:del w:id="3703" w:author="Hanchen HC14 Li" w:date="2021-11-19T14:46:00Z">
              <w:r>
                <w:rPr>
                  <w:rFonts w:hint="eastAsia" w:ascii="宋体" w:hAnsi="宋体" w:cs="Arial"/>
                  <w:sz w:val="21"/>
                  <w:szCs w:val="21"/>
                </w:rPr>
                <w:delText>amount</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704" w:author="Hanchen HC14 Li" w:date="2021-11-19T14:46:00Z"/>
                <w:rFonts w:ascii="宋体" w:hAnsi="宋体" w:cs="宋体"/>
                <w:sz w:val="21"/>
                <w:szCs w:val="21"/>
              </w:rPr>
            </w:pPr>
            <w:del w:id="3705" w:author="Hanchen HC14 Li" w:date="2021-11-19T14:46: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706" w:author="Hanchen HC14 Li" w:date="2021-11-19T14:46:00Z"/>
                <w:rFonts w:ascii="宋体" w:hAnsi="宋体" w:cs="宋体"/>
                <w:sz w:val="21"/>
                <w:szCs w:val="21"/>
              </w:rPr>
            </w:pPr>
            <w:del w:id="3707" w:author="Hanchen HC14 Li" w:date="2021-11-19T14:46: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708" w:author="Hanchen HC14 Li" w:date="2021-11-19T14:46:00Z"/>
                <w:rFonts w:ascii="宋体" w:hAnsi="宋体" w:cs="宋体"/>
                <w:color w:val="3F3F3F"/>
              </w:rPr>
            </w:pPr>
            <w:del w:id="3709" w:author="Hanchen HC14 Li" w:date="2021-11-19T14:46:00Z">
              <w:r>
                <w:rPr>
                  <w:rFonts w:hint="eastAsia" w:ascii="宋体" w:hAnsi="宋体" w:cs="宋体"/>
                </w:rPr>
                <w:delText>交易金额：</w:delText>
              </w:r>
            </w:del>
            <w:del w:id="3710" w:author="Hanchen HC14 Li" w:date="2021-11-19T14:46:00Z">
              <w:r>
                <w:rPr>
                  <w:rFonts w:hint="eastAsia" w:ascii="宋体" w:hAnsi="宋体" w:cs="宋体"/>
                  <w:w w:val="105"/>
                </w:rPr>
                <w:delText>单位为“分”，1.00元表示为：00000064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r>
              <w:rPr>
                <w:rFonts w:ascii="宋体" w:hAnsi="宋体" w:cs="宋体"/>
                <w:color w:val="000000"/>
                <w:sz w:val="21"/>
                <w:szCs w:val="21"/>
              </w:rPr>
              <w:t>r</w:t>
            </w:r>
            <w:r>
              <w:rPr>
                <w:rFonts w:hint="eastAsia" w:ascii="宋体" w:hAnsi="宋体" w:cs="宋体"/>
                <w:color w:val="000000"/>
                <w:sz w:val="21"/>
                <w:szCs w:val="21"/>
              </w:rPr>
              <w:t>et</w:t>
            </w:r>
            <w:r>
              <w:rPr>
                <w:rFonts w:ascii="宋体" w:hAnsi="宋体" w:cs="宋体"/>
                <w:color w:val="000000"/>
                <w:sz w:val="21"/>
                <w:szCs w:val="21"/>
              </w:rPr>
              <w:t>_status</w:t>
            </w:r>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3F3F3F"/>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rPr>
            </w:pPr>
            <w:r>
              <w:rPr>
                <w:rFonts w:hint="eastAsia" w:ascii="宋体" w:hAnsi="宋体" w:cs="宋体"/>
                <w:color w:val="3F3F3F"/>
              </w:rPr>
              <w:t>1</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rPr>
            </w:pPr>
            <w:r>
              <w:rPr>
                <w:rFonts w:hint="eastAsia" w:ascii="宋体" w:hAnsi="宋体" w:cs="宋体"/>
                <w:color w:val="3F3F3F"/>
              </w:rPr>
              <w:t>写卡状态：0成功 1表示失败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宋体"/>
                <w:color w:val="000000"/>
                <w:sz w:val="21"/>
                <w:szCs w:val="21"/>
              </w:rPr>
            </w:pPr>
            <w:del w:id="3711" w:author="Hanchen HC14 Li" w:date="2021-11-19T11:29:00Z">
              <w:r>
                <w:rPr>
                  <w:rFonts w:hint="eastAsia" w:ascii="宋体" w:hAnsi="宋体" w:cs="宋体"/>
                  <w:color w:val="000000"/>
                  <w:sz w:val="21"/>
                  <w:szCs w:val="21"/>
                </w:rPr>
                <w:delText>TAC</w:delText>
              </w:r>
            </w:del>
            <w:ins w:id="3712" w:author="Hanchen HC14 Li" w:date="2021-11-19T11:29:00Z">
              <w:r>
                <w:rPr>
                  <w:rFonts w:ascii="宋体" w:hAnsi="宋体" w:cs="宋体"/>
                  <w:color w:val="000000"/>
                  <w:sz w:val="21"/>
                  <w:szCs w:val="21"/>
                </w:rPr>
                <w:t>tac</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color w:val="3F3F3F"/>
              </w:rPr>
            </w:pPr>
            <w:r>
              <w:rPr>
                <w:rFonts w:hint="eastAsia" w:ascii="宋体" w:hAnsi="宋体" w:cs="宋体"/>
              </w:rPr>
              <w:t>HEX</w:t>
            </w:r>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rFonts w:ascii="宋体" w:hAnsi="宋体" w:cs="宋体"/>
                <w:color w:val="3F3F3F"/>
              </w:rPr>
            </w:pPr>
            <w:r>
              <w:rPr>
                <w:rFonts w:hint="eastAsia" w:ascii="宋体" w:hAnsi="宋体" w:cs="宋体"/>
              </w:rPr>
              <w:t>4</w:t>
            </w:r>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宋体"/>
                <w:color w:val="3F3F3F"/>
              </w:rPr>
            </w:pPr>
            <w:r>
              <w:rPr>
                <w:rFonts w:hint="eastAsia" w:ascii="宋体" w:hAnsi="宋体" w:cs="宋体"/>
              </w:rPr>
              <w:t>交易验证码：交易TAC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713"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714" w:author="Hanchen HC14 Li" w:date="2021-11-19T14:46:00Z"/>
                <w:rFonts w:ascii="宋体" w:hAnsi="宋体" w:cs="宋体"/>
                <w:color w:val="000000"/>
                <w:sz w:val="21"/>
                <w:szCs w:val="21"/>
              </w:rPr>
            </w:pPr>
            <w:del w:id="3715" w:author="Hanchen HC14 Li" w:date="2021-11-19T14:46:00Z">
              <w:r>
                <w:rPr>
                  <w:rFonts w:ascii="宋体" w:hAnsi="宋体" w:cs="宋体"/>
                  <w:color w:val="000000"/>
                  <w:sz w:val="21"/>
                  <w:szCs w:val="21"/>
                </w:rPr>
                <w:delText>algorithm_id</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716" w:author="Hanchen HC14 Li" w:date="2021-11-19T14:46:00Z"/>
                <w:rFonts w:ascii="宋体" w:hAnsi="宋体" w:cs="宋体"/>
                <w:sz w:val="21"/>
                <w:szCs w:val="21"/>
              </w:rPr>
            </w:pPr>
            <w:del w:id="3717" w:author="Hanchen HC14 Li" w:date="2021-11-19T14:46: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718" w:author="Hanchen HC14 Li" w:date="2021-11-19T14:46:00Z"/>
                <w:rFonts w:ascii="宋体" w:hAnsi="宋体" w:cs="宋体"/>
                <w:sz w:val="21"/>
                <w:szCs w:val="21"/>
              </w:rPr>
            </w:pPr>
            <w:del w:id="3719" w:author="Hanchen HC14 Li" w:date="2021-11-19T14:46:00Z">
              <w:r>
                <w:rPr>
                  <w:rFonts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720" w:author="Hanchen HC14 Li" w:date="2021-11-19T14:46:00Z"/>
                <w:rFonts w:ascii="宋体" w:hAnsi="宋体"/>
                <w:sz w:val="21"/>
                <w:szCs w:val="21"/>
              </w:rPr>
            </w:pPr>
            <w:del w:id="3721" w:author="Hanchen HC14 Li" w:date="2021-11-19T14:46:00Z">
              <w:r>
                <w:rPr>
                  <w:rFonts w:hint="eastAsia" w:ascii="宋体" w:hAnsi="宋体" w:cs="宋体"/>
                </w:rPr>
                <w:delText>加密算法标识: 00国际/01国密</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722" w:author="zhouliang" w:date="2021-11-08T09:44:00Z"/>
          <w:del w:id="3723"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724" w:author="zhouliang" w:date="2021-11-08T09:44:00Z"/>
                <w:del w:id="3725" w:author="Hanchen HC14 Li" w:date="2021-11-19T14:46:00Z"/>
                <w:rFonts w:ascii="宋体" w:hAnsi="宋体" w:cs="宋体"/>
                <w:color w:val="000000"/>
                <w:sz w:val="21"/>
                <w:szCs w:val="21"/>
              </w:rPr>
            </w:pPr>
            <w:ins w:id="3726" w:author="Windows User" w:date="2021-11-09T11:37:00Z">
              <w:del w:id="3727" w:author="Hanchen HC14 Li" w:date="2021-11-19T14:46:00Z">
                <w:r>
                  <w:rPr>
                    <w:rFonts w:hint="eastAsia" w:ascii="宋体" w:hAnsi="宋体" w:cs="宋体"/>
                    <w:color w:val="000000"/>
                    <w:sz w:val="21"/>
                    <w:szCs w:val="21"/>
                  </w:rPr>
                  <w:delText>region</w:delText>
                </w:r>
              </w:del>
            </w:ins>
            <w:ins w:id="3728" w:author="Windows User" w:date="2021-11-09T11:37:00Z">
              <w:del w:id="3729" w:author="Hanchen HC14 Li" w:date="2021-11-19T14:46:00Z">
                <w:r>
                  <w:rPr>
                    <w:rFonts w:ascii="宋体" w:hAnsi="宋体" w:cs="宋体"/>
                    <w:color w:val="000000"/>
                    <w:sz w:val="21"/>
                    <w:szCs w:val="21"/>
                  </w:rPr>
                  <w:delText>_code</w:delText>
                </w:r>
              </w:del>
            </w:ins>
            <w:ins w:id="3730" w:author="zhouliang" w:date="2021-11-08T09:44:00Z">
              <w:del w:id="3731" w:author="Hanchen HC14 Li" w:date="2021-11-19T14:46: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732" w:author="zhouliang" w:date="2021-11-08T09:44:00Z"/>
                <w:del w:id="3733" w:author="Hanchen HC14 Li" w:date="2021-11-19T14:46:00Z"/>
                <w:rFonts w:ascii="宋体" w:hAnsi="宋体" w:cs="宋体"/>
              </w:rPr>
            </w:pPr>
            <w:ins w:id="3734" w:author="Windows User" w:date="2021-11-09T11:37:00Z">
              <w:del w:id="3735" w:author="Hanchen HC14 Li" w:date="2021-11-19T14:46:00Z">
                <w:r>
                  <w:rPr>
                    <w:rFonts w:hint="eastAsia" w:ascii="宋体" w:hAnsi="宋体" w:cs="宋体"/>
                  </w:rPr>
                  <w:delText>HEX</w:delText>
                </w:r>
              </w:del>
            </w:ins>
            <w:ins w:id="3736" w:author="zhouliang" w:date="2021-11-08T09:44:00Z">
              <w:del w:id="3737" w:author="Hanchen HC14 Li" w:date="2021-11-19T14:46: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738" w:author="zhouliang" w:date="2021-11-08T09:44:00Z"/>
                <w:del w:id="3739" w:author="Hanchen HC14 Li" w:date="2021-11-19T14:46:00Z"/>
                <w:rFonts w:ascii="宋体" w:hAnsi="宋体" w:cs="宋体"/>
              </w:rPr>
            </w:pPr>
            <w:ins w:id="3740" w:author="Windows User" w:date="2021-11-09T11:37:00Z">
              <w:del w:id="3741" w:author="Hanchen HC14 Li" w:date="2021-11-19T14:46:00Z">
                <w:r>
                  <w:rPr>
                    <w:rFonts w:hint="eastAsia" w:ascii="宋体" w:hAnsi="宋体" w:cs="宋体"/>
                  </w:rPr>
                  <w:delText>1</w:delText>
                </w:r>
              </w:del>
            </w:ins>
            <w:ins w:id="3742" w:author="zhouliang" w:date="2021-11-08T09:44:00Z">
              <w:del w:id="3743" w:author="Hanchen HC14 Li" w:date="2021-11-19T14:46: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744" w:author="zhouliang" w:date="2021-11-08T09:44:00Z"/>
                <w:del w:id="3745" w:author="Hanchen HC14 Li" w:date="2021-11-19T14:46:00Z"/>
                <w:rFonts w:ascii="宋体" w:hAnsi="宋体" w:cs="宋体"/>
              </w:rPr>
            </w:pPr>
            <w:ins w:id="3746" w:author="Windows User" w:date="2021-11-09T11:37:00Z">
              <w:del w:id="3747" w:author="Hanchen HC14 Li" w:date="2021-11-19T14:46:00Z">
                <w:r>
                  <w:rPr>
                    <w:rFonts w:hint="eastAsia" w:ascii="宋体" w:hAnsi="宋体" w:cs="宋体"/>
                    <w:color w:val="000000"/>
                    <w:sz w:val="21"/>
                    <w:szCs w:val="21"/>
                  </w:rPr>
                  <w:delText>地区代码，</w:delText>
                </w:r>
              </w:del>
            </w:ins>
            <w:ins w:id="3748" w:author="Windows User" w:date="2021-11-09T11:37:00Z">
              <w:del w:id="3749" w:author="Hanchen HC14 Li" w:date="2021-11-19T14:46:00Z">
                <w:r>
                  <w:rPr>
                    <w:rFonts w:hint="eastAsia" w:ascii="宋体" w:hAnsi="宋体" w:cs="宋体"/>
                  </w:rPr>
                  <w:delText>0</w:delText>
                </w:r>
              </w:del>
            </w:ins>
            <w:ins w:id="3750" w:author="Windows User" w:date="2021-11-09T11:37:00Z">
              <w:del w:id="3751" w:author="Hanchen HC14 Li" w:date="2021-11-19T14:46:00Z">
                <w:r>
                  <w:rPr>
                    <w:rFonts w:ascii="宋体" w:hAnsi="宋体" w:cs="宋体"/>
                  </w:rPr>
                  <w:delText>0-99</w:delText>
                </w:r>
              </w:del>
            </w:ins>
            <w:ins w:id="3752" w:author="zhouliang" w:date="2021-11-08T09:44:00Z">
              <w:del w:id="3753" w:author="Hanchen HC14 Li" w:date="2021-11-19T14:46:00Z">
                <w:r>
                  <w:rPr>
                    <w:rFonts w:hint="eastAsia" w:ascii="宋体" w:hAnsi="宋体" w:cs="宋体"/>
                  </w:rPr>
                  <w:delText>0</w:delText>
                </w:r>
              </w:del>
            </w:ins>
            <w:ins w:id="3754" w:author="zhouliang" w:date="2021-11-08T09:44:00Z">
              <w:del w:id="3755" w:author="Hanchen HC14 Li" w:date="2021-11-19T14:46: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756" w:author="zhouliang" w:date="2021-11-08T09:44:00Z"/>
          <w:del w:id="3757"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758" w:author="zhouliang" w:date="2021-11-08T09:44:00Z"/>
                <w:del w:id="3759" w:author="Hanchen HC14 Li" w:date="2021-11-19T14:46:00Z"/>
                <w:rFonts w:ascii="宋体" w:hAnsi="宋体" w:cs="宋体"/>
                <w:color w:val="000000"/>
                <w:sz w:val="21"/>
                <w:szCs w:val="21"/>
              </w:rPr>
            </w:pPr>
            <w:ins w:id="3760" w:author="Windows User" w:date="2021-11-09T11:37:00Z">
              <w:del w:id="3761" w:author="Hanchen HC14 Li" w:date="2021-11-19T14:46:00Z">
                <w:r>
                  <w:rPr>
                    <w:rFonts w:hint="eastAsia" w:ascii="宋体" w:hAnsi="宋体" w:cs="宋体"/>
                    <w:color w:val="000000"/>
                    <w:sz w:val="21"/>
                    <w:szCs w:val="21"/>
                  </w:rPr>
                  <w:delText>c</w:delText>
                </w:r>
              </w:del>
            </w:ins>
            <w:ins w:id="3762" w:author="Windows User" w:date="2021-11-09T11:37:00Z">
              <w:del w:id="3763" w:author="Hanchen HC14 Li" w:date="2021-11-19T14:46:00Z">
                <w:r>
                  <w:rPr>
                    <w:rFonts w:ascii="宋体" w:hAnsi="宋体" w:cs="宋体"/>
                    <w:color w:val="000000"/>
                    <w:sz w:val="21"/>
                    <w:szCs w:val="21"/>
                  </w:rPr>
                  <w:delText>ard_species</w:delText>
                </w:r>
              </w:del>
            </w:ins>
            <w:ins w:id="3764" w:author="zhouliang" w:date="2021-11-08T09:44:00Z">
              <w:del w:id="3765" w:author="Hanchen HC14 Li" w:date="2021-11-19T14:46: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766" w:author="zhouliang" w:date="2021-11-08T09:44:00Z"/>
                <w:del w:id="3767" w:author="Hanchen HC14 Li" w:date="2021-11-19T14:46:00Z"/>
                <w:rFonts w:ascii="宋体" w:hAnsi="宋体" w:cs="宋体"/>
              </w:rPr>
            </w:pPr>
            <w:ins w:id="3768" w:author="Windows User" w:date="2021-11-09T11:37:00Z">
              <w:del w:id="3769" w:author="Hanchen HC14 Li" w:date="2021-11-19T14:46:00Z">
                <w:r>
                  <w:rPr>
                    <w:rFonts w:hint="eastAsia" w:ascii="宋体" w:hAnsi="宋体" w:cs="宋体"/>
                    <w:sz w:val="21"/>
                    <w:szCs w:val="21"/>
                  </w:rPr>
                  <w:delText>String</w:delText>
                </w:r>
              </w:del>
            </w:ins>
            <w:ins w:id="3770" w:author="zhouliang" w:date="2021-11-08T09:44:00Z">
              <w:del w:id="3771" w:author="Hanchen HC14 Li" w:date="2021-11-19T14:46: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772" w:author="zhouliang" w:date="2021-11-08T09:44:00Z"/>
                <w:del w:id="3773" w:author="Hanchen HC14 Li" w:date="2021-11-19T14:46:00Z"/>
                <w:rFonts w:ascii="宋体" w:hAnsi="宋体" w:cs="宋体"/>
              </w:rPr>
            </w:pPr>
            <w:ins w:id="3774" w:author="Windows User" w:date="2021-11-09T11:37:00Z">
              <w:del w:id="3775" w:author="Hanchen HC14 Li" w:date="2021-11-19T14:46:00Z">
                <w:r>
                  <w:rPr>
                    <w:rFonts w:ascii="宋体" w:hAnsi="宋体" w:cs="宋体"/>
                  </w:rPr>
                  <w:delText>4</w:delText>
                </w:r>
              </w:del>
            </w:ins>
            <w:ins w:id="3776" w:author="zhouliang" w:date="2021-11-08T09:44:00Z">
              <w:del w:id="3777" w:author="Hanchen HC14 Li" w:date="2021-11-19T14:46: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778" w:author="zhouliang" w:date="2021-11-08T09:44:00Z"/>
                <w:del w:id="3779" w:author="Hanchen HC14 Li" w:date="2021-11-19T14:46:00Z"/>
                <w:rFonts w:ascii="宋体" w:hAnsi="宋体" w:cs="宋体"/>
              </w:rPr>
            </w:pPr>
            <w:ins w:id="3780" w:author="Windows User" w:date="2021-11-09T11:37:00Z">
              <w:del w:id="3781" w:author="Hanchen HC14 Li" w:date="2021-11-19T14:46:00Z">
                <w:r>
                  <w:rPr>
                    <w:rFonts w:hint="eastAsia" w:ascii="宋体" w:hAnsi="宋体" w:cs="宋体"/>
                    <w:color w:val="000000"/>
                    <w:sz w:val="21"/>
                    <w:szCs w:val="21"/>
                  </w:rPr>
                  <w:delText>卡种类型，</w:delText>
                </w:r>
              </w:del>
            </w:ins>
            <w:ins w:id="3782" w:author="Windows User" w:date="2021-11-09T11:37:00Z">
              <w:del w:id="3783" w:author="Hanchen HC14 Li" w:date="2021-11-19T14:46:00Z">
                <w:r>
                  <w:rPr>
                    <w:rFonts w:hint="eastAsia" w:ascii="宋体" w:hAnsi="宋体" w:cs="宋体"/>
                  </w:rPr>
                  <w:delText>例:0210</w:delText>
                </w:r>
              </w:del>
            </w:ins>
            <w:ins w:id="3784" w:author="zhouliang" w:date="2021-11-08T09:44:00Z">
              <w:del w:id="3785" w:author="Hanchen HC14 Li" w:date="2021-11-19T14:46: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3786"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787" w:author="Hanchen HC14 Li" w:date="2021-11-19T14:46:00Z"/>
                <w:rFonts w:ascii="宋体" w:hAnsi="宋体" w:cs="宋体"/>
                <w:color w:val="000000"/>
                <w:sz w:val="21"/>
                <w:szCs w:val="21"/>
                <w:highlight w:val="yellow"/>
                <w:rPrChange w:id="3788" w:author="Hanchen HC14 Li" w:date="2021-11-19T14:56:00Z">
                  <w:rPr>
                    <w:ins w:id="3789" w:author="Hanchen HC14 Li" w:date="2021-11-19T14:46:00Z"/>
                    <w:rFonts w:ascii="宋体" w:hAnsi="宋体" w:cs="宋体"/>
                    <w:color w:val="000000"/>
                    <w:sz w:val="21"/>
                    <w:szCs w:val="21"/>
                  </w:rPr>
                </w:rPrChange>
              </w:rPr>
            </w:pPr>
            <w:ins w:id="3790" w:author="Windows User" w:date="2021-11-22T17:28:00Z">
              <w:r>
                <w:rPr>
                  <w:rFonts w:ascii="宋体" w:hAnsi="宋体" w:cs="宋体"/>
                  <w:color w:val="000000"/>
                  <w:sz w:val="21"/>
                  <w:szCs w:val="21"/>
                  <w:highlight w:val="yellow"/>
                </w:rPr>
                <w:t>order_no</w:t>
              </w:r>
            </w:ins>
            <w:ins w:id="3791" w:author="Hanchen HC14 Li" w:date="2021-11-19T14:46:00Z">
              <w:del w:id="3792" w:author="Windows User" w:date="2021-11-22T17:28:00Z">
                <w:r>
                  <w:rPr>
                    <w:rFonts w:ascii="宋体" w:hAnsi="宋体" w:cs="宋体"/>
                    <w:color w:val="000000"/>
                    <w:sz w:val="21"/>
                    <w:szCs w:val="21"/>
                    <w:highlight w:val="yellow"/>
                    <w:rPrChange w:id="3793" w:author="Hanchen HC14 Li" w:date="2021-11-19T14:56:00Z">
                      <w:rPr>
                        <w:rFonts w:ascii="宋体" w:hAnsi="宋体" w:cs="宋体"/>
                        <w:color w:val="000000"/>
                        <w:sz w:val="21"/>
                        <w:szCs w:val="21"/>
                      </w:rPr>
                    </w:rPrChange>
                  </w:rPr>
                  <w:delText>order_no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794" w:author="Hanchen HC14 Li" w:date="2021-11-19T14:46:00Z"/>
                <w:rFonts w:ascii="宋体" w:hAnsi="宋体" w:cs="宋体"/>
                <w:sz w:val="21"/>
                <w:szCs w:val="21"/>
                <w:highlight w:val="yellow"/>
                <w:rPrChange w:id="3795" w:author="Hanchen HC14 Li" w:date="2021-11-19T14:56:00Z">
                  <w:rPr>
                    <w:ins w:id="3796" w:author="Hanchen HC14 Li" w:date="2021-11-19T14:46:00Z"/>
                    <w:rFonts w:ascii="宋体" w:hAnsi="宋体" w:cs="宋体"/>
                    <w:sz w:val="21"/>
                    <w:szCs w:val="21"/>
                  </w:rPr>
                </w:rPrChange>
              </w:rPr>
            </w:pPr>
            <w:ins w:id="3797" w:author="Windows User" w:date="2021-11-22T17:28:00Z">
              <w:r>
                <w:rPr>
                  <w:rFonts w:ascii="宋体" w:hAnsi="宋体" w:cs="宋体"/>
                  <w:sz w:val="21"/>
                  <w:szCs w:val="21"/>
                  <w:highlight w:val="yellow"/>
                </w:rPr>
                <w:t>String</w:t>
              </w:r>
            </w:ins>
            <w:ins w:id="3798" w:author="Hanchen HC14 Li" w:date="2021-11-19T14:46:00Z">
              <w:del w:id="3799" w:author="Windows User" w:date="2021-11-22T17:28:00Z">
                <w:r>
                  <w:rPr>
                    <w:rFonts w:ascii="宋体" w:hAnsi="宋体" w:cs="宋体"/>
                    <w:sz w:val="21"/>
                    <w:szCs w:val="21"/>
                    <w:highlight w:val="yellow"/>
                    <w:rPrChange w:id="3800" w:author="Hanchen HC14 Li" w:date="2021-11-19T14:56:00Z">
                      <w:rPr>
                        <w:rFonts w:ascii="宋体" w:hAnsi="宋体" w:cs="宋体"/>
                        <w:sz w:val="21"/>
                        <w:szCs w:val="21"/>
                      </w:rPr>
                    </w:rPrChange>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801" w:author="Hanchen HC14 Li" w:date="2021-11-19T14:46:00Z"/>
                <w:rFonts w:ascii="宋体" w:hAnsi="宋体" w:cs="宋体"/>
                <w:highlight w:val="yellow"/>
                <w:rPrChange w:id="3802" w:author="Hanchen HC14 Li" w:date="2021-11-19T14:56:00Z">
                  <w:rPr>
                    <w:ins w:id="3803" w:author="Hanchen HC14 Li" w:date="2021-11-19T14:46:00Z"/>
                    <w:rFonts w:ascii="宋体" w:hAnsi="宋体" w:cs="宋体"/>
                  </w:rPr>
                </w:rPrChange>
              </w:rPr>
            </w:pPr>
            <w:ins w:id="3804" w:author="Windows User" w:date="2021-11-22T17:28:00Z">
              <w:r>
                <w:rPr>
                  <w:rFonts w:ascii="宋体" w:hAnsi="宋体" w:cs="宋体"/>
                  <w:highlight w:val="yellow"/>
                </w:rPr>
                <w:t>34</w:t>
              </w:r>
            </w:ins>
            <w:ins w:id="3805" w:author="Hanchen HC14 Li" w:date="2021-11-19T14:46:00Z">
              <w:del w:id="3806" w:author="Windows User" w:date="2021-11-22T17:28:00Z">
                <w:r>
                  <w:rPr>
                    <w:rFonts w:ascii="宋体" w:hAnsi="宋体" w:cs="宋体"/>
                    <w:highlight w:val="yellow"/>
                    <w:rPrChange w:id="3807" w:author="Hanchen HC14 Li" w:date="2021-11-19T14:56: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808" w:author="Windows User" w:date="2021-11-22T17:28:00Z"/>
                <w:rFonts w:ascii="宋体" w:hAnsi="宋体" w:cs="宋体"/>
                <w:color w:val="000000"/>
                <w:sz w:val="21"/>
                <w:szCs w:val="21"/>
                <w:highlight w:val="yellow"/>
              </w:rPr>
            </w:pPr>
            <w:ins w:id="3809" w:author="Windows User" w:date="2021-11-22T17:28:00Z">
              <w:r>
                <w:rPr>
                  <w:rFonts w:hint="eastAsia" w:ascii="宋体" w:hAnsi="宋体" w:cs="宋体"/>
                  <w:color w:val="000000"/>
                  <w:sz w:val="21"/>
                  <w:szCs w:val="21"/>
                  <w:highlight w:val="yellow"/>
                </w:rPr>
                <w:t>全局唯一。确定唯一一笔交易，业务幂等性判断。</w:t>
              </w:r>
            </w:ins>
          </w:p>
          <w:p>
            <w:pPr>
              <w:rPr>
                <w:ins w:id="3810" w:author="Hanchen HC14 Li" w:date="2021-11-19T14:46:00Z"/>
                <w:del w:id="3811" w:author="Windows User" w:date="2021-11-22T17:28:00Z"/>
                <w:rFonts w:ascii="宋体" w:hAnsi="宋体" w:cs="宋体"/>
                <w:color w:val="000000"/>
                <w:sz w:val="21"/>
                <w:szCs w:val="21"/>
                <w:highlight w:val="yellow"/>
                <w:rPrChange w:id="3812" w:author="Hanchen HC14 Li" w:date="2021-11-19T14:56:00Z">
                  <w:rPr>
                    <w:ins w:id="3813" w:author="Hanchen HC14 Li" w:date="2021-11-19T14:46:00Z"/>
                    <w:del w:id="3814" w:author="Windows User" w:date="2021-11-22T17:28:00Z"/>
                    <w:rFonts w:ascii="宋体" w:hAnsi="宋体" w:cs="宋体"/>
                    <w:color w:val="000000"/>
                    <w:sz w:val="21"/>
                    <w:szCs w:val="21"/>
                  </w:rPr>
                </w:rPrChange>
              </w:rPr>
            </w:pPr>
            <w:ins w:id="3815" w:author="Windows User" w:date="2021-11-22T17:28:00Z">
              <w:r>
                <w:rPr>
                  <w:rFonts w:ascii="宋体" w:hAnsi="宋体" w:cs="宋体"/>
                  <w:color w:val="000000"/>
                  <w:sz w:val="21"/>
                  <w:szCs w:val="21"/>
                </w:rPr>
                <w:t>terminal_code</w:t>
              </w:r>
            </w:ins>
            <w:ins w:id="3816" w:author="Windows User" w:date="2021-11-22T17:28:00Z">
              <w:r>
                <w:rPr>
                  <w:rFonts w:hint="eastAsia" w:ascii="宋体" w:hAnsi="宋体" w:cs="宋体"/>
                  <w:color w:val="000000"/>
                  <w:sz w:val="21"/>
                  <w:szCs w:val="21"/>
                </w:rPr>
                <w:t>+</w:t>
              </w:r>
            </w:ins>
            <w:ins w:id="3817" w:author="Windows User" w:date="2021-11-22T17:28:00Z">
              <w:r>
                <w:rPr>
                  <w:rFonts w:ascii="宋体" w:hAnsi="宋体" w:cs="Arial"/>
                  <w:sz w:val="21"/>
                  <w:szCs w:val="21"/>
                  <w:highlight w:val="yellow"/>
                </w:rPr>
                <w:t xml:space="preserve"> transaction_num</w:t>
              </w:r>
            </w:ins>
            <w:ins w:id="3818" w:author="Windows User" w:date="2021-11-22T17:28:00Z">
              <w:r>
                <w:rPr>
                  <w:rFonts w:hint="eastAsia" w:ascii="宋体" w:hAnsi="宋体" w:cs="Arial"/>
                  <w:sz w:val="21"/>
                  <w:szCs w:val="21"/>
                  <w:highlight w:val="yellow"/>
                </w:rPr>
                <w:t>+yyyymmddhhmmss</w:t>
              </w:r>
            </w:ins>
            <w:ins w:id="3819" w:author="Hanchen HC14 Li" w:date="2021-11-19T14:46:00Z">
              <w:del w:id="3820" w:author="Windows User" w:date="2021-11-22T17:28:00Z">
                <w:r>
                  <w:rPr>
                    <w:rFonts w:hint="eastAsia" w:ascii="宋体" w:hAnsi="宋体" w:cs="宋体"/>
                    <w:color w:val="000000"/>
                    <w:sz w:val="21"/>
                    <w:szCs w:val="21"/>
                    <w:highlight w:val="yellow"/>
                    <w:rPrChange w:id="3821" w:author="Hanchen HC14 Li" w:date="2021-11-19T14:56:00Z">
                      <w:rPr>
                        <w:rFonts w:hint="eastAsia" w:ascii="宋体" w:hAnsi="宋体" w:cs="宋体"/>
                        <w:color w:val="000000"/>
                        <w:sz w:val="21"/>
                        <w:szCs w:val="21"/>
                      </w:rPr>
                    </w:rPrChange>
                  </w:rPr>
                  <w:delText>全局唯一。确定唯一一笔交易，业务幂等性判断。同退卡请求</w:delText>
                </w:r>
              </w:del>
            </w:ins>
          </w:p>
          <w:p>
            <w:pPr>
              <w:rPr>
                <w:ins w:id="3822" w:author="Hanchen HC14 Li" w:date="2021-11-19T14:46:00Z"/>
                <w:rFonts w:ascii="宋体" w:hAnsi="宋体" w:cs="宋体"/>
                <w:color w:val="000000"/>
                <w:sz w:val="21"/>
                <w:szCs w:val="21"/>
                <w:highlight w:val="yellow"/>
                <w:rPrChange w:id="3823" w:author="Hanchen HC14 Li" w:date="2021-11-19T14:56:00Z">
                  <w:rPr>
                    <w:ins w:id="3824" w:author="Hanchen HC14 Li" w:date="2021-11-19T14:46:00Z"/>
                    <w:rFonts w:ascii="宋体" w:hAnsi="宋体" w:cs="宋体"/>
                    <w:color w:val="000000"/>
                    <w:sz w:val="21"/>
                    <w:szCs w:val="21"/>
                  </w:rPr>
                </w:rPrChange>
              </w:rPr>
            </w:pPr>
          </w:p>
        </w:tc>
      </w:tr>
    </w:tbl>
    <w:p/>
    <w:p>
      <w:pPr>
        <w:numPr>
          <w:ilvl w:val="0"/>
          <w:numId w:val="6"/>
        </w:numPr>
        <w:tabs>
          <w:tab w:val="left" w:pos="-810"/>
        </w:tabs>
        <w:spacing w:line="360" w:lineRule="auto"/>
        <w:ind w:left="494" w:leftChars="206"/>
        <w:rPr>
          <w:rFonts w:ascii="宋体" w:hAnsi="宋体"/>
        </w:rPr>
      </w:pPr>
      <w:r>
        <w:rPr>
          <w:rFonts w:hint="eastAsia" w:ascii="宋体" w:hAnsi="宋体"/>
        </w:rPr>
        <w:t>响应报文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1"/>
        <w:gridCol w:w="851"/>
        <w:gridCol w:w="709"/>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3825" w:author="Hanchen HC14 Li" w:date="2021-11-19T11:07:00Z"/>
        </w:trPr>
        <w:tc>
          <w:tcPr>
            <w:tcW w:w="2371"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3826" w:author="Hanchen HC14 Li" w:date="2021-11-19T11:07:00Z"/>
                <w:rFonts w:ascii="宋体" w:hAnsi="宋体" w:cs="Arial"/>
                <w:sz w:val="21"/>
                <w:szCs w:val="21"/>
              </w:rPr>
            </w:pPr>
            <w:ins w:id="3827" w:author="Hanchen HC14 Li" w:date="2021-11-19T11:07:00Z">
              <w:r>
                <w:rPr>
                  <w:rFonts w:hint="eastAsia" w:ascii="宋体" w:hAnsi="宋体" w:cs="Arial"/>
                  <w:sz w:val="21"/>
                  <w:szCs w:val="21"/>
                </w:rPr>
                <w:t>字段名称</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3828" w:author="Hanchen HC14 Li" w:date="2021-11-19T11:07:00Z"/>
                <w:rFonts w:ascii="宋体" w:hAnsi="宋体" w:cs="Arial"/>
                <w:sz w:val="21"/>
                <w:szCs w:val="21"/>
              </w:rPr>
            </w:pPr>
            <w:ins w:id="3829" w:author="Hanchen HC14 Li" w:date="2021-11-19T11:07:00Z">
              <w:r>
                <w:rPr>
                  <w:rFonts w:hint="eastAsia" w:ascii="宋体" w:hAnsi="宋体" w:cs="Arial"/>
                  <w:sz w:val="21"/>
                  <w:szCs w:val="21"/>
                </w:rPr>
                <w:t>类型</w:t>
              </w:r>
            </w:ins>
          </w:p>
        </w:tc>
        <w:tc>
          <w:tcPr>
            <w:tcW w:w="7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3830" w:author="Hanchen HC14 Li" w:date="2021-11-19T11:07:00Z"/>
                <w:rFonts w:ascii="宋体" w:hAnsi="宋体" w:cs="Arial"/>
                <w:sz w:val="21"/>
                <w:szCs w:val="21"/>
              </w:rPr>
            </w:pPr>
            <w:ins w:id="3831" w:author="Hanchen HC14 Li" w:date="2021-11-19T11:07:00Z">
              <w:r>
                <w:rPr>
                  <w:rFonts w:hint="eastAsia" w:ascii="宋体" w:hAnsi="宋体" w:cs="Arial"/>
                  <w:sz w:val="21"/>
                  <w:szCs w:val="21"/>
                </w:rPr>
                <w:t>长度</w:t>
              </w:r>
            </w:ins>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3832" w:author="Hanchen HC14 Li" w:date="2021-11-19T11:07:00Z"/>
                <w:rFonts w:ascii="宋体" w:hAnsi="宋体" w:cs="Arial"/>
                <w:sz w:val="21"/>
                <w:szCs w:val="21"/>
              </w:rPr>
            </w:pPr>
            <w:ins w:id="3833" w:author="Hanchen HC14 Li" w:date="2021-11-19T11:07: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3834" w:author="Hanchen HC14 Li" w:date="2021-11-19T11:07: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835" w:author="Hanchen HC14 Li" w:date="2021-11-19T11:07:00Z"/>
                <w:rFonts w:ascii="宋体" w:hAnsi="宋体" w:cs="Arial"/>
                <w:sz w:val="21"/>
                <w:szCs w:val="21"/>
                <w:highlight w:val="yellow"/>
                <w:rPrChange w:id="3836" w:author="Hanchen HC14 Li" w:date="2021-11-19T14:56:00Z">
                  <w:rPr>
                    <w:ins w:id="3837" w:author="Hanchen HC14 Li" w:date="2021-11-19T11:07:00Z"/>
                    <w:rFonts w:ascii="宋体" w:hAnsi="宋体" w:cs="Arial"/>
                    <w:sz w:val="21"/>
                    <w:szCs w:val="21"/>
                  </w:rPr>
                </w:rPrChange>
              </w:rPr>
            </w:pPr>
            <w:ins w:id="3838" w:author="Hanchen HC14 Li" w:date="2021-11-19T11:07:00Z">
              <w:r>
                <w:rPr>
                  <w:rFonts w:ascii="宋体" w:hAnsi="宋体" w:cs="Arial"/>
                  <w:sz w:val="21"/>
                  <w:szCs w:val="21"/>
                  <w:highlight w:val="yellow"/>
                  <w:rPrChange w:id="3839" w:author="Hanchen HC14 Li" w:date="2021-11-19T14:56:00Z">
                    <w:rPr>
                      <w:rFonts w:ascii="宋体" w:hAnsi="宋体" w:cs="Arial"/>
                      <w:sz w:val="21"/>
                      <w:szCs w:val="21"/>
                    </w:rPr>
                  </w:rPrChange>
                </w:rPr>
                <w:t>transaction_datetime</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3840" w:author="Hanchen HC14 Li" w:date="2021-11-19T11:07:00Z"/>
                <w:rFonts w:ascii="宋体" w:hAnsi="宋体" w:cs="Arial"/>
                <w:sz w:val="21"/>
                <w:szCs w:val="21"/>
                <w:highlight w:val="yellow"/>
                <w:rPrChange w:id="3841" w:author="Hanchen HC14 Li" w:date="2021-11-19T14:56:00Z">
                  <w:rPr>
                    <w:ins w:id="3842" w:author="Hanchen HC14 Li" w:date="2021-11-19T11:07:00Z"/>
                    <w:rFonts w:ascii="宋体" w:hAnsi="宋体" w:cs="Arial"/>
                    <w:sz w:val="21"/>
                    <w:szCs w:val="21"/>
                  </w:rPr>
                </w:rPrChange>
              </w:rPr>
            </w:pPr>
            <w:ins w:id="3843" w:author="Hanchen HC14 Li" w:date="2021-11-19T11:07:00Z">
              <w:r>
                <w:rPr>
                  <w:rFonts w:ascii="宋体" w:hAnsi="宋体" w:cs="宋体"/>
                  <w:sz w:val="21"/>
                  <w:szCs w:val="21"/>
                  <w:highlight w:val="yellow"/>
                  <w:rPrChange w:id="3844" w:author="Hanchen HC14 Li" w:date="2021-11-19T14:56:00Z">
                    <w:rPr>
                      <w:rFonts w:ascii="宋体" w:hAnsi="宋体" w:cs="宋体"/>
                      <w:sz w:val="21"/>
                      <w:szCs w:val="21"/>
                    </w:rPr>
                  </w:rPrChange>
                </w:rPr>
                <w:t>String</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3845" w:author="Hanchen HC14 Li" w:date="2021-11-19T11:07:00Z"/>
                <w:rFonts w:ascii="宋体" w:hAnsi="宋体" w:cs="Arial"/>
                <w:sz w:val="21"/>
                <w:szCs w:val="21"/>
                <w:highlight w:val="yellow"/>
                <w:rPrChange w:id="3846" w:author="Hanchen HC14 Li" w:date="2021-11-19T14:56:00Z">
                  <w:rPr>
                    <w:ins w:id="3847" w:author="Hanchen HC14 Li" w:date="2021-11-19T11:07:00Z"/>
                    <w:rFonts w:ascii="宋体" w:hAnsi="宋体" w:cs="Arial"/>
                    <w:sz w:val="21"/>
                    <w:szCs w:val="21"/>
                  </w:rPr>
                </w:rPrChange>
              </w:rPr>
            </w:pPr>
            <w:ins w:id="3848" w:author="Hanchen HC14 Li" w:date="2021-11-19T11:07:00Z">
              <w:r>
                <w:rPr>
                  <w:rFonts w:ascii="宋体" w:hAnsi="宋体" w:cs="宋体"/>
                  <w:sz w:val="21"/>
                  <w:szCs w:val="21"/>
                  <w:highlight w:val="yellow"/>
                  <w:rPrChange w:id="3849" w:author="Hanchen HC14 Li" w:date="2021-11-19T14:56:00Z">
                    <w:rPr>
                      <w:rFonts w:ascii="宋体" w:hAnsi="宋体" w:cs="宋体"/>
                      <w:sz w:val="21"/>
                      <w:szCs w:val="21"/>
                    </w:rPr>
                  </w:rPrChange>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850" w:author="Hanchen HC14 Li" w:date="2021-11-19T11:07:00Z"/>
                <w:rFonts w:ascii="宋体" w:hAnsi="宋体"/>
                <w:sz w:val="21"/>
                <w:szCs w:val="21"/>
                <w:highlight w:val="yellow"/>
                <w:rPrChange w:id="3851" w:author="Hanchen HC14 Li" w:date="2021-11-19T14:56:00Z">
                  <w:rPr>
                    <w:ins w:id="3852" w:author="Hanchen HC14 Li" w:date="2021-11-19T11:07:00Z"/>
                    <w:rFonts w:ascii="宋体" w:hAnsi="宋体"/>
                    <w:sz w:val="21"/>
                    <w:szCs w:val="21"/>
                  </w:rPr>
                </w:rPrChange>
              </w:rPr>
            </w:pPr>
            <w:ins w:id="3853" w:author="Hanchen HC14 Li" w:date="2021-11-19T11:07:00Z">
              <w:r>
                <w:rPr>
                  <w:rFonts w:hint="eastAsia" w:ascii="宋体" w:hAnsi="宋体" w:cs="宋体"/>
                  <w:highlight w:val="yellow"/>
                  <w:rPrChange w:id="3854" w:author="Hanchen HC14 Li" w:date="2021-11-19T14:56:00Z">
                    <w:rPr>
                      <w:rFonts w:hint="eastAsia" w:ascii="宋体" w:hAnsi="宋体" w:cs="宋体"/>
                    </w:rPr>
                  </w:rPrChange>
                </w:rPr>
                <w:t>交易日期时间</w:t>
              </w:r>
            </w:ins>
            <w:ins w:id="3855" w:author="Hanchen HC14 Li" w:date="2021-11-19T11:07:00Z">
              <w:r>
                <w:rPr>
                  <w:rFonts w:ascii="宋体" w:hAnsi="宋体" w:cs="宋体"/>
                  <w:highlight w:val="yellow"/>
                  <w:rPrChange w:id="3856" w:author="Hanchen HC14 Li" w:date="2021-11-19T14:56:00Z">
                    <w:rPr>
                      <w:rFonts w:ascii="宋体" w:hAnsi="宋体" w:cs="宋体"/>
                    </w:rPr>
                  </w:rPrChange>
                </w:rPr>
                <w:t xml:space="preserve">: </w:t>
              </w:r>
            </w:ins>
            <w:ins w:id="3857" w:author="Hanchen HC14 Li" w:date="2021-11-19T11:07:00Z">
              <w:r>
                <w:rPr>
                  <w:rFonts w:hint="eastAsia" w:ascii="宋体" w:hAnsi="宋体" w:cs="宋体"/>
                  <w:highlight w:val="yellow"/>
                  <w:rPrChange w:id="3858" w:author="Hanchen HC14 Li" w:date="2021-11-19T14:56:00Z">
                    <w:rPr>
                      <w:rFonts w:hint="eastAsia" w:ascii="宋体" w:hAnsi="宋体" w:cs="宋体"/>
                    </w:rPr>
                  </w:rPrChange>
                </w:rPr>
                <w:t>格式</w:t>
              </w:r>
            </w:ins>
            <w:ins w:id="3859" w:author="Hanchen HC14 Li" w:date="2021-11-19T11:07:00Z">
              <w:r>
                <w:rPr>
                  <w:rFonts w:ascii="宋体" w:hAnsi="宋体" w:cs="宋体"/>
                  <w:highlight w:val="yellow"/>
                  <w:rPrChange w:id="3860" w:author="Hanchen HC14 Li" w:date="2021-11-19T14:56:00Z">
                    <w:rPr>
                      <w:rFonts w:ascii="宋体" w:hAnsi="宋体" w:cs="宋体"/>
                    </w:rPr>
                  </w:rPrChange>
                </w:rPr>
                <w:t>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3861" w:author="Hanchen HC14 Li" w:date="2021-11-19T11:07: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3862" w:author="Hanchen HC14 Li" w:date="2021-11-19T11:07:00Z"/>
                <w:rFonts w:ascii="宋体" w:hAnsi="宋体" w:cs="宋体"/>
                <w:color w:val="000000"/>
                <w:highlight w:val="yellow"/>
                <w:rPrChange w:id="3863" w:author="Hanchen HC14 Li" w:date="2021-11-19T14:56:00Z">
                  <w:rPr>
                    <w:ins w:id="3864" w:author="Hanchen HC14 Li" w:date="2021-11-19T11:07:00Z"/>
                    <w:rFonts w:ascii="宋体" w:hAnsi="宋体" w:cs="宋体"/>
                    <w:color w:val="000000"/>
                  </w:rPr>
                </w:rPrChange>
              </w:rPr>
            </w:pPr>
            <w:ins w:id="3865" w:author="Hanchen HC14 Li" w:date="2021-11-19T11:07:00Z">
              <w:r>
                <w:rPr>
                  <w:rFonts w:ascii="宋体" w:hAnsi="宋体" w:cs="Arial"/>
                  <w:sz w:val="21"/>
                  <w:szCs w:val="21"/>
                  <w:highlight w:val="yellow"/>
                  <w:rPrChange w:id="3866" w:author="Hanchen HC14 Li" w:date="2021-11-19T14:56:00Z">
                    <w:rPr>
                      <w:rFonts w:ascii="宋体" w:hAnsi="宋体" w:cs="Arial"/>
                      <w:sz w:val="21"/>
                      <w:szCs w:val="21"/>
                    </w:rPr>
                  </w:rPrChange>
                </w:rPr>
                <w:t>transaction_num</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867" w:author="Hanchen HC14 Li" w:date="2021-11-19T11:07:00Z"/>
                <w:rFonts w:ascii="宋体" w:hAnsi="宋体" w:cs="宋体"/>
                <w:color w:val="000000"/>
                <w:highlight w:val="yellow"/>
                <w:rPrChange w:id="3868" w:author="Hanchen HC14 Li" w:date="2021-11-19T14:56:00Z">
                  <w:rPr>
                    <w:ins w:id="3869" w:author="Hanchen HC14 Li" w:date="2021-11-19T11:07:00Z"/>
                    <w:rFonts w:ascii="宋体" w:hAnsi="宋体" w:cs="宋体"/>
                    <w:color w:val="000000"/>
                  </w:rPr>
                </w:rPrChange>
              </w:rPr>
            </w:pPr>
            <w:ins w:id="3870" w:author="Hanchen HC14 Li" w:date="2021-11-19T11:07:00Z">
              <w:r>
                <w:rPr>
                  <w:rFonts w:ascii="宋体" w:hAnsi="宋体" w:cs="宋体"/>
                  <w:highlight w:val="yellow"/>
                  <w:rPrChange w:id="3871" w:author="Hanchen HC14 Li" w:date="2021-11-19T14:56:00Z">
                    <w:rPr>
                      <w:rFonts w:ascii="宋体" w:hAnsi="宋体" w:cs="宋体"/>
                    </w:rPr>
                  </w:rPrChange>
                </w:rPr>
                <w:t>HEX</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3872" w:author="Hanchen HC14 Li" w:date="2021-11-19T11:07:00Z"/>
                <w:rFonts w:ascii="宋体" w:hAnsi="宋体" w:cs="宋体"/>
                <w:color w:val="000000"/>
                <w:highlight w:val="yellow"/>
                <w:rPrChange w:id="3873" w:author="Hanchen HC14 Li" w:date="2021-11-19T14:56:00Z">
                  <w:rPr>
                    <w:ins w:id="3874" w:author="Hanchen HC14 Li" w:date="2021-11-19T11:07:00Z"/>
                    <w:rFonts w:ascii="宋体" w:hAnsi="宋体" w:cs="宋体"/>
                    <w:color w:val="000000"/>
                  </w:rPr>
                </w:rPrChange>
              </w:rPr>
            </w:pPr>
            <w:ins w:id="3875" w:author="Hanchen HC14 Li" w:date="2021-11-19T11:07:00Z">
              <w:r>
                <w:rPr>
                  <w:rFonts w:ascii="宋体" w:hAnsi="宋体" w:cs="宋体"/>
                  <w:highlight w:val="yellow"/>
                  <w:rPrChange w:id="3876" w:author="Hanchen HC14 Li" w:date="2021-11-19T14:56: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3877" w:author="Hanchen HC14 Li" w:date="2021-11-19T11:07:00Z"/>
                <w:rFonts w:ascii="宋体" w:hAnsi="宋体" w:cs="宋体"/>
                <w:color w:val="000000"/>
                <w:highlight w:val="yellow"/>
                <w:rPrChange w:id="3878" w:author="Hanchen HC14 Li" w:date="2021-11-19T14:56:00Z">
                  <w:rPr>
                    <w:ins w:id="3879" w:author="Hanchen HC14 Li" w:date="2021-11-19T11:07:00Z"/>
                    <w:rFonts w:ascii="宋体" w:hAnsi="宋体" w:cs="宋体"/>
                    <w:color w:val="000000"/>
                  </w:rPr>
                </w:rPrChange>
              </w:rPr>
            </w:pPr>
            <w:ins w:id="3880" w:author="Hanchen HC14 Li" w:date="2021-11-19T11:26:00Z">
              <w:r>
                <w:rPr>
                  <w:rFonts w:hint="eastAsia" w:ascii="宋体" w:hAnsi="宋体" w:cs="宋体"/>
                  <w:highlight w:val="yellow"/>
                  <w:rPrChange w:id="3881" w:author="Hanchen HC14 Li" w:date="2021-11-19T14:56:00Z">
                    <w:rPr>
                      <w:rFonts w:hint="eastAsia" w:ascii="宋体" w:hAnsi="宋体" w:cs="宋体"/>
                    </w:rPr>
                  </w:rPrChange>
                </w:rPr>
                <w:t>同请求</w:t>
              </w:r>
            </w:ins>
            <w:ins w:id="3882" w:author="Hanchen HC14 Li" w:date="2021-11-19T11:26:00Z">
              <w:r>
                <w:rPr>
                  <w:rFonts w:ascii="宋体" w:hAnsi="宋体" w:cs="Arial"/>
                  <w:sz w:val="21"/>
                  <w:szCs w:val="21"/>
                  <w:highlight w:val="yellow"/>
                  <w:rPrChange w:id="3883" w:author="Hanchen HC14 Li" w:date="2021-11-19T14:56:00Z">
                    <w:rPr>
                      <w:rFonts w:ascii="宋体" w:hAnsi="宋体" w:cs="Arial"/>
                      <w:sz w:val="21"/>
                      <w:szCs w:val="21"/>
                    </w:rPr>
                  </w:rPrChange>
                </w:rPr>
                <w:t>transaction_num</w:t>
              </w:r>
            </w:ins>
          </w:p>
        </w:tc>
      </w:tr>
    </w:tbl>
    <w:p>
      <w:pPr>
        <w:rPr>
          <w:del w:id="3884" w:author="Hanchen HC14 Li" w:date="2021-11-19T11:07:00Z"/>
        </w:rPr>
      </w:pPr>
      <w:del w:id="3885" w:author="Hanchen HC14 Li" w:date="2021-11-19T11:07:00Z">
        <w:r>
          <w:rPr>
            <w:rFonts w:hint="eastAsia" w:ascii="宋体" w:hAnsi="宋体"/>
          </w:rPr>
          <w:delText>无。</w:delText>
        </w:r>
      </w:del>
    </w:p>
    <w:p/>
    <w:p>
      <w:pPr>
        <w:pStyle w:val="4"/>
        <w:numPr>
          <w:ilvl w:val="2"/>
          <w:numId w:val="3"/>
        </w:numPr>
        <w:rPr>
          <w:del w:id="3886" w:author="Windows User" w:date="2021-11-09T10:57:00Z"/>
        </w:rPr>
      </w:pPr>
      <w:del w:id="3887" w:author="Windows User" w:date="2021-11-09T10:57:00Z">
        <w:r>
          <w:rPr>
            <w:rFonts w:hint="eastAsia"/>
          </w:rPr>
          <w:delText>退资请求</w:delText>
        </w:r>
      </w:del>
    </w:p>
    <w:p>
      <w:pPr>
        <w:rPr>
          <w:del w:id="3888" w:author="Windows User" w:date="2021-11-09T10:57:00Z"/>
          <w:rFonts w:eastAsia="Times New Roman"/>
        </w:rPr>
      </w:pPr>
      <w:del w:id="3889" w:author="Windows User" w:date="2021-11-09T10:57:00Z">
        <w:r>
          <w:rPr>
            <w:rFonts w:ascii="Helvetica Neue" w:hAnsi="Helvetica Neue"/>
            <w:b/>
            <w:bCs/>
            <w:color w:val="000000"/>
          </w:rPr>
          <w:delText>接口地址</w:delText>
        </w:r>
      </w:del>
      <w:del w:id="3890" w:author="Windows User" w:date="2021-11-09T10:57:00Z">
        <w:r>
          <w:rPr>
            <w:rFonts w:hint="eastAsia" w:ascii="Helvetica Neue" w:hAnsi="Helvetica Neue"/>
            <w:color w:val="333333"/>
          </w:rPr>
          <w:delText>：</w:delText>
        </w:r>
      </w:del>
      <w:del w:id="3891" w:author="Windows User" w:date="2021-11-09T10:57:00Z">
        <w:r>
          <w:rPr>
            <w:rFonts w:ascii="Helvetica Neue" w:hAnsi="Helvetica Neue"/>
            <w:color w:val="333333"/>
          </w:rPr>
          <w:delText>http(s):{域名}/</w:delText>
        </w:r>
      </w:del>
      <w:del w:id="3892" w:author="Windows User" w:date="2021-11-09T10:57:00Z">
        <w:r>
          <w:rPr>
            <w:rFonts w:hint="eastAsia" w:ascii="Helvetica Neue" w:hAnsi="Helvetica Neue"/>
            <w:color w:val="333333"/>
          </w:rPr>
          <w:delText xml:space="preserve"> CITYPLAT</w:delText>
        </w:r>
      </w:del>
      <w:del w:id="3893" w:author="Windows User" w:date="2021-11-09T10:57:00Z">
        <w:r>
          <w:rPr>
            <w:rFonts w:ascii="Helvetica Neue" w:hAnsi="Helvetica Neue"/>
            <w:color w:val="333333"/>
          </w:rPr>
          <w:delText>/…</w:delText>
        </w:r>
      </w:del>
    </w:p>
    <w:p>
      <w:pPr>
        <w:spacing w:line="360" w:lineRule="auto"/>
        <w:rPr>
          <w:del w:id="3894" w:author="Windows User" w:date="2021-11-09T10:57:00Z"/>
          <w:rFonts w:cs="MS Mincho" w:asciiTheme="minorEastAsia" w:hAnsiTheme="minorEastAsia" w:eastAsiaTheme="minorEastAsia"/>
          <w:color w:val="333333"/>
          <w:shd w:val="clear" w:color="auto" w:fill="FFFFFF"/>
        </w:rPr>
      </w:pPr>
      <w:del w:id="3895" w:author="Windows User" w:date="2021-11-09T10:57:00Z">
        <w:r>
          <w:rPr>
            <w:rStyle w:val="30"/>
            <w:rFonts w:ascii="MS Mincho" w:hAnsi="MS Mincho" w:eastAsia="MS Mincho" w:cs="MS Mincho"/>
            <w:color w:val="000000"/>
          </w:rPr>
          <w:delText>接口描述</w:delText>
        </w:r>
      </w:del>
      <w:del w:id="3896" w:author="Windows User" w:date="2021-11-09T10:57:00Z">
        <w:r>
          <w:rPr>
            <w:rStyle w:val="30"/>
            <w:rFonts w:hint="eastAsia" w:ascii="MS Mincho" w:hAnsi="MS Mincho" w:eastAsia="MS Mincho" w:cs="MS Mincho"/>
            <w:color w:val="000000"/>
          </w:rPr>
          <w:delText>：</w:delText>
        </w:r>
      </w:del>
      <w:del w:id="3897" w:author="Windows User" w:date="2021-11-09T10:57:00Z">
        <w:r>
          <w:rPr>
            <w:rFonts w:hint="eastAsia" w:cs="MS Mincho" w:asciiTheme="minorEastAsia" w:hAnsiTheme="minorEastAsia" w:eastAsiaTheme="minorEastAsia"/>
            <w:color w:val="333333"/>
            <w:shd w:val="clear" w:color="auto" w:fill="FFFFFF"/>
          </w:rPr>
          <w:delText>和能tsm向城市平台发起退资申请</w:delText>
        </w:r>
      </w:del>
      <w:del w:id="3898" w:author="Windows User" w:date="2021-11-09T10:57:00Z">
        <w:r>
          <w:rPr>
            <w:rFonts w:cs="MS Mincho" w:asciiTheme="minorEastAsia" w:hAnsiTheme="minorEastAsia" w:eastAsiaTheme="minorEastAsia"/>
            <w:color w:val="333333"/>
            <w:shd w:val="clear" w:color="auto" w:fill="FFFFFF"/>
          </w:rPr>
          <w:delText>。</w:delText>
        </w:r>
      </w:del>
    </w:p>
    <w:p>
      <w:pPr>
        <w:spacing w:line="360" w:lineRule="auto"/>
        <w:rPr>
          <w:del w:id="3899" w:author="Windows User" w:date="2021-11-09T10:57:00Z"/>
          <w:rFonts w:cs="MS Mincho" w:asciiTheme="minorEastAsia" w:hAnsiTheme="minorEastAsia" w:eastAsiaTheme="minorEastAsia"/>
          <w:color w:val="333333"/>
          <w:shd w:val="clear" w:color="auto" w:fill="FFFFFF"/>
        </w:rPr>
      </w:pPr>
      <w:del w:id="3900" w:author="Windows User" w:date="2021-11-09T10:57:00Z">
        <w:r>
          <w:rPr>
            <w:rStyle w:val="30"/>
            <w:rFonts w:ascii="MS Mincho" w:hAnsi="MS Mincho" w:eastAsia="MS Mincho" w:cs="MS Mincho"/>
            <w:color w:val="000000"/>
          </w:rPr>
          <w:delText>接口</w:delText>
        </w:r>
      </w:del>
      <w:del w:id="3901" w:author="Windows User" w:date="2021-11-09T10:57:00Z">
        <w:r>
          <w:rPr>
            <w:rStyle w:val="30"/>
            <w:rFonts w:hint="eastAsia" w:cs="MS Mincho" w:asciiTheme="minorEastAsia" w:hAnsiTheme="minorEastAsia" w:eastAsiaTheme="minorEastAsia"/>
            <w:color w:val="000000"/>
          </w:rPr>
          <w:delText>方向</w:delText>
        </w:r>
      </w:del>
      <w:del w:id="3902" w:author="Windows User" w:date="2021-11-09T10:57:00Z">
        <w:r>
          <w:rPr>
            <w:rStyle w:val="30"/>
            <w:rFonts w:hint="eastAsia" w:ascii="MS Mincho" w:hAnsi="MS Mincho" w:eastAsia="MS Mincho" w:cs="MS Mincho"/>
            <w:color w:val="000000"/>
          </w:rPr>
          <w:delText>：</w:delText>
        </w:r>
      </w:del>
      <w:del w:id="3903" w:author="Windows User" w:date="2021-11-09T10:57:00Z">
        <w:r>
          <w:rPr>
            <w:rStyle w:val="30"/>
            <w:rFonts w:hint="eastAsia" w:cs="MS Mincho" w:asciiTheme="minorEastAsia" w:hAnsiTheme="minorEastAsia" w:eastAsiaTheme="minorEastAsia"/>
            <w:color w:val="000000"/>
          </w:rPr>
          <w:delText>和能tsm</w:delText>
        </w:r>
      </w:del>
      <w:del w:id="3904" w:author="Windows User" w:date="2021-11-09T10:57:00Z">
        <w:r>
          <w:rPr>
            <w:rFonts w:cs="MS Mincho" w:asciiTheme="minorEastAsia" w:hAnsiTheme="minorEastAsia" w:eastAsiaTheme="minorEastAsia"/>
            <w:b/>
            <w:bCs/>
            <w:color w:val="333333"/>
            <w:shd w:val="clear" w:color="auto" w:fill="FFFFFF"/>
          </w:rPr>
          <w:sym w:font="Wingdings" w:char="F0E0"/>
        </w:r>
      </w:del>
      <w:del w:id="3905" w:author="Windows User" w:date="2021-11-09T10:57:00Z">
        <w:r>
          <w:rPr>
            <w:rFonts w:hint="eastAsia" w:cs="MS Mincho" w:asciiTheme="minorEastAsia" w:hAnsiTheme="minorEastAsia" w:eastAsiaTheme="minorEastAsia"/>
            <w:b/>
            <w:bCs/>
            <w:color w:val="333333"/>
            <w:shd w:val="clear" w:color="auto" w:fill="FFFFFF"/>
          </w:rPr>
          <w:delText>城市平台</w:delText>
        </w:r>
      </w:del>
      <w:del w:id="3906" w:author="Windows User" w:date="2021-11-09T10:57:00Z">
        <w:r>
          <w:rPr>
            <w:rFonts w:cs="MS Mincho" w:asciiTheme="minorEastAsia" w:hAnsiTheme="minorEastAsia" w:eastAsiaTheme="minorEastAsia"/>
            <w:color w:val="333333"/>
            <w:shd w:val="clear" w:color="auto" w:fill="FFFFFF"/>
          </w:rPr>
          <w:delText>。</w:delText>
        </w:r>
      </w:del>
    </w:p>
    <w:p>
      <w:pPr>
        <w:rPr>
          <w:del w:id="3907" w:author="Windows User" w:date="2021-11-09T10:57:00Z"/>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del w:id="3908" w:author="Windows User" w:date="2021-11-09T10:57:00Z"/>
          <w:rFonts w:ascii="宋体" w:hAnsi="宋体"/>
        </w:rPr>
      </w:pPr>
      <w:del w:id="3909" w:author="Windows User" w:date="2021-11-09T10:57:00Z">
        <w:r>
          <w:rPr>
            <w:rFonts w:hint="eastAsia" w:ascii="宋体" w:hAnsi="宋体"/>
          </w:rPr>
          <w:delText>请求报文</w:delText>
        </w:r>
      </w:del>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del w:id="3910"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del w:id="3911" w:author="Windows User" w:date="2021-11-09T10:57:00Z"/>
                <w:rFonts w:ascii="宋体" w:hAnsi="宋体" w:cs="Arial"/>
                <w:sz w:val="21"/>
                <w:szCs w:val="21"/>
              </w:rPr>
            </w:pPr>
            <w:del w:id="3912" w:author="Windows User" w:date="2021-11-09T10:57:00Z">
              <w:r>
                <w:rPr>
                  <w:rFonts w:hint="eastAsia" w:ascii="宋体" w:hAnsi="宋体" w:cs="Arial"/>
                  <w:sz w:val="21"/>
                  <w:szCs w:val="21"/>
                </w:rPr>
                <w:delText>字段名称</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del w:id="3913" w:author="Windows User" w:date="2021-11-09T10:57:00Z"/>
                <w:rFonts w:ascii="宋体" w:hAnsi="宋体" w:cs="Arial"/>
                <w:sz w:val="21"/>
                <w:szCs w:val="21"/>
              </w:rPr>
            </w:pPr>
            <w:del w:id="3914" w:author="Windows User" w:date="2021-11-09T10:57:00Z">
              <w:r>
                <w:rPr>
                  <w:rFonts w:hint="eastAsia" w:ascii="宋体" w:hAnsi="宋体" w:cs="Arial"/>
                  <w:sz w:val="21"/>
                  <w:szCs w:val="21"/>
                </w:rPr>
                <w:delText>类型</w:delText>
              </w:r>
            </w:del>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del w:id="3915" w:author="Windows User" w:date="2021-11-09T10:57:00Z"/>
                <w:rFonts w:ascii="宋体" w:hAnsi="宋体" w:cs="Arial"/>
                <w:sz w:val="21"/>
                <w:szCs w:val="21"/>
              </w:rPr>
            </w:pPr>
            <w:del w:id="3916" w:author="Windows User" w:date="2021-11-09T10:57:00Z">
              <w:r>
                <w:rPr>
                  <w:rFonts w:hint="eastAsia" w:ascii="宋体" w:hAnsi="宋体" w:cs="Arial"/>
                  <w:sz w:val="21"/>
                  <w:szCs w:val="21"/>
                </w:rPr>
                <w:delText>长度</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del w:id="3917" w:author="Windows User" w:date="2021-11-09T10:57:00Z"/>
                <w:rFonts w:ascii="宋体" w:hAnsi="宋体" w:cs="Arial"/>
                <w:sz w:val="21"/>
                <w:szCs w:val="21"/>
              </w:rPr>
            </w:pPr>
            <w:del w:id="3918" w:author="Windows User" w:date="2021-11-09T10:57:00Z">
              <w:r>
                <w:rPr>
                  <w:rFonts w:hint="eastAsia" w:ascii="宋体" w:hAnsi="宋体" w:cs="Arial"/>
                  <w:sz w:val="21"/>
                  <w:szCs w:val="21"/>
                </w:rPr>
                <w:delText>值/编码说明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19"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20" w:author="Windows User" w:date="2021-11-09T10:57:00Z"/>
                <w:rFonts w:ascii="宋体" w:hAnsi="宋体" w:cs="宋体"/>
                <w:sz w:val="21"/>
                <w:szCs w:val="21"/>
              </w:rPr>
            </w:pPr>
            <w:del w:id="3921" w:author="Windows User" w:date="2021-11-09T10:57:00Z">
              <w:r>
                <w:rPr>
                  <w:rFonts w:ascii="宋体" w:hAnsi="宋体" w:cs="宋体"/>
                  <w:sz w:val="21"/>
                  <w:szCs w:val="21"/>
                </w:rPr>
                <w:delText>issue_inst</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922" w:author="Windows User" w:date="2021-11-09T10:57:00Z"/>
                <w:rFonts w:ascii="宋体" w:hAnsi="宋体" w:cs="宋体"/>
                <w:sz w:val="21"/>
                <w:szCs w:val="21"/>
              </w:rPr>
            </w:pPr>
            <w:del w:id="3923"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924" w:author="Windows User" w:date="2021-11-09T10:57:00Z"/>
                <w:rFonts w:ascii="宋体" w:hAnsi="宋体" w:cs="宋体"/>
                <w:sz w:val="21"/>
                <w:szCs w:val="21"/>
              </w:rPr>
            </w:pPr>
            <w:del w:id="3925" w:author="Windows User" w:date="2021-11-09T10:57:00Z">
              <w:r>
                <w:rPr>
                  <w:rFonts w:ascii="宋体" w:hAnsi="宋体" w:cs="宋体"/>
                  <w:sz w:val="21"/>
                  <w:szCs w:val="21"/>
                </w:rPr>
                <w:delText>8</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926" w:author="Windows User" w:date="2021-11-09T10:57:00Z"/>
                <w:rFonts w:ascii="宋体" w:hAnsi="宋体" w:cs="宋体"/>
                <w:sz w:val="21"/>
                <w:szCs w:val="21"/>
              </w:rPr>
            </w:pPr>
            <w:del w:id="3927" w:author="Windows User" w:date="2021-11-09T10:57:00Z">
              <w:r>
                <w:rPr>
                  <w:rFonts w:hint="eastAsia" w:ascii="宋体" w:hAnsi="宋体" w:cs="宋体"/>
                </w:rPr>
                <w:delText>发卡机构代码：读取用户卡15H文件获得</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28"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29" w:author="Windows User" w:date="2021-11-09T10:57:00Z"/>
                <w:rFonts w:ascii="宋体" w:hAnsi="宋体" w:cs="宋体"/>
                <w:sz w:val="21"/>
                <w:szCs w:val="21"/>
              </w:rPr>
            </w:pPr>
            <w:del w:id="3930" w:author="Windows User" w:date="2021-11-09T10:57:00Z">
              <w:r>
                <w:rPr>
                  <w:rFonts w:ascii="宋体" w:hAnsi="宋体" w:cs="宋体"/>
                  <w:sz w:val="21"/>
                  <w:szCs w:val="21"/>
                </w:rPr>
                <w:delText>c</w:delText>
              </w:r>
            </w:del>
            <w:del w:id="3931" w:author="Windows User" w:date="2021-11-09T10:57:00Z">
              <w:r>
                <w:rPr>
                  <w:rFonts w:hint="eastAsia" w:ascii="宋体" w:hAnsi="宋体" w:cs="宋体"/>
                  <w:sz w:val="21"/>
                  <w:szCs w:val="21"/>
                </w:rPr>
                <w:delText>ity_</w:delText>
              </w:r>
            </w:del>
            <w:del w:id="3932" w:author="Windows User" w:date="2021-11-09T10:57: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933" w:author="Windows User" w:date="2021-11-09T10:57:00Z"/>
                <w:rFonts w:ascii="宋体" w:hAnsi="宋体" w:cs="宋体"/>
                <w:sz w:val="21"/>
                <w:szCs w:val="21"/>
              </w:rPr>
            </w:pPr>
            <w:del w:id="3934" w:author="Windows User" w:date="2021-11-09T10:57: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3935" w:author="Windows User" w:date="2021-11-09T10:57:00Z"/>
                <w:rFonts w:ascii="宋体" w:hAnsi="宋体" w:cs="宋体"/>
                <w:sz w:val="21"/>
                <w:szCs w:val="21"/>
              </w:rPr>
            </w:pPr>
            <w:del w:id="3936" w:author="Windows User" w:date="2021-11-09T10:57: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937" w:author="Windows User" w:date="2021-11-09T10:57:00Z"/>
                <w:rFonts w:ascii="宋体" w:hAnsi="宋体"/>
                <w:sz w:val="21"/>
                <w:szCs w:val="21"/>
              </w:rPr>
            </w:pPr>
            <w:del w:id="3938" w:author="Windows User" w:date="2021-11-09T10:57:00Z">
              <w:r>
                <w:rPr>
                  <w:rFonts w:hint="eastAsia" w:ascii="宋体" w:hAnsi="宋体" w:cs="宋体"/>
                </w:rPr>
                <w:delText>城市代码：读取用户卡17H文件获取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39"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40" w:author="Windows User" w:date="2021-11-09T10:57:00Z"/>
                <w:rFonts w:ascii="宋体" w:hAnsi="宋体" w:cs="宋体"/>
                <w:color w:val="000000"/>
                <w:sz w:val="21"/>
                <w:szCs w:val="21"/>
              </w:rPr>
            </w:pPr>
            <w:del w:id="3941" w:author="Windows User" w:date="2021-11-09T10:57:00Z">
              <w:r>
                <w:rPr>
                  <w:rFonts w:ascii="宋体" w:hAnsi="宋体" w:cs="宋体"/>
                  <w:color w:val="000000"/>
                  <w:sz w:val="21"/>
                  <w:szCs w:val="21"/>
                </w:rPr>
                <w:delText>c</w:delText>
              </w:r>
            </w:del>
            <w:del w:id="3942" w:author="Windows User" w:date="2021-11-09T10:57:00Z">
              <w:r>
                <w:rPr>
                  <w:rFonts w:hint="eastAsia" w:ascii="宋体" w:hAnsi="宋体" w:cs="宋体"/>
                  <w:color w:val="000000"/>
                  <w:sz w:val="21"/>
                  <w:szCs w:val="21"/>
                </w:rPr>
                <w:delText>ard_no</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43" w:author="Windows User" w:date="2021-11-09T10:57:00Z"/>
                <w:rFonts w:ascii="宋体" w:hAnsi="宋体" w:cs="宋体"/>
                <w:sz w:val="21"/>
                <w:szCs w:val="21"/>
              </w:rPr>
            </w:pPr>
            <w:del w:id="3944"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45" w:author="Windows User" w:date="2021-11-09T10:57:00Z"/>
                <w:rFonts w:ascii="宋体" w:hAnsi="宋体" w:cs="宋体"/>
                <w:sz w:val="21"/>
                <w:szCs w:val="21"/>
              </w:rPr>
            </w:pPr>
            <w:del w:id="3946" w:author="Windows User" w:date="2021-11-09T10:57:00Z">
              <w:r>
                <w:rPr>
                  <w:rFonts w:hint="eastAsia" w:ascii="宋体" w:hAnsi="宋体" w:cs="宋体"/>
                </w:rPr>
                <w:delText>10</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947" w:author="Windows User" w:date="2021-11-09T10:57:00Z"/>
                <w:rFonts w:ascii="宋体" w:hAnsi="宋体"/>
                <w:sz w:val="21"/>
                <w:szCs w:val="21"/>
              </w:rPr>
            </w:pPr>
            <w:del w:id="3948" w:author="Windows User" w:date="2021-11-09T10:57:00Z">
              <w:r>
                <w:rPr>
                  <w:rFonts w:hint="eastAsia" w:ascii="宋体" w:hAnsi="宋体" w:cs="宋体"/>
                </w:rPr>
                <w:delText>卡应用序列号：读取用户卡15H文件获取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49"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50" w:author="Windows User" w:date="2021-11-09T10:57:00Z"/>
                <w:rFonts w:ascii="宋体" w:hAnsi="宋体" w:cs="宋体"/>
                <w:color w:val="000000"/>
                <w:sz w:val="21"/>
                <w:szCs w:val="21"/>
              </w:rPr>
            </w:pPr>
            <w:del w:id="3951" w:author="Windows User" w:date="2021-11-09T10:57:00Z">
              <w:r>
                <w:rPr>
                  <w:rFonts w:hint="eastAsia" w:ascii="宋体" w:hAnsi="宋体" w:cs="宋体"/>
                  <w:color w:val="000000"/>
                  <w:sz w:val="21"/>
                  <w:szCs w:val="21"/>
                </w:rPr>
                <w:delText>card</w:delText>
              </w:r>
            </w:del>
            <w:del w:id="3952" w:author="Windows User" w:date="2021-11-09T10:57:00Z">
              <w:r>
                <w:rPr>
                  <w:rFonts w:ascii="宋体" w:hAnsi="宋体" w:cs="宋体"/>
                  <w:color w:val="000000"/>
                  <w:sz w:val="21"/>
                  <w:szCs w:val="21"/>
                </w:rPr>
                <w:delText>_</w:delText>
              </w:r>
            </w:del>
            <w:del w:id="3953" w:author="Windows User" w:date="2021-11-09T10:57:00Z">
              <w:r>
                <w:rPr>
                  <w:rFonts w:hint="eastAsia" w:ascii="宋体" w:hAnsi="宋体" w:cs="宋体"/>
                  <w:color w:val="000000"/>
                  <w:sz w:val="21"/>
                  <w:szCs w:val="21"/>
                </w:rPr>
                <w:delText>type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54" w:author="Windows User" w:date="2021-11-09T10:57:00Z"/>
                <w:rFonts w:ascii="宋体" w:hAnsi="宋体" w:cs="宋体"/>
                <w:sz w:val="21"/>
                <w:szCs w:val="21"/>
              </w:rPr>
            </w:pPr>
            <w:del w:id="3955"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56" w:author="Windows User" w:date="2021-11-09T10:57:00Z"/>
                <w:rFonts w:ascii="宋体" w:hAnsi="宋体" w:cs="宋体"/>
                <w:sz w:val="21"/>
                <w:szCs w:val="21"/>
              </w:rPr>
            </w:pPr>
            <w:del w:id="3957" w:author="Windows User" w:date="2021-11-09T10:57:00Z">
              <w:r>
                <w:rPr>
                  <w:rFonts w:hint="eastAsia"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958" w:author="Windows User" w:date="2021-11-09T10:57:00Z"/>
                <w:rFonts w:ascii="宋体" w:hAnsi="宋体"/>
                <w:sz w:val="21"/>
                <w:szCs w:val="21"/>
              </w:rPr>
            </w:pPr>
            <w:del w:id="3959" w:author="Windows User" w:date="2021-11-09T10:57:00Z">
              <w:r>
                <w:rPr>
                  <w:rFonts w:hint="eastAsia" w:ascii="宋体" w:hAnsi="宋体" w:cs="宋体"/>
                </w:rPr>
                <w:delText>卡类型：读取用户卡17H文件获取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60"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61" w:author="Windows User" w:date="2021-11-09T10:57:00Z"/>
                <w:rFonts w:ascii="宋体" w:hAnsi="宋体" w:cs="宋体"/>
                <w:color w:val="000000"/>
                <w:sz w:val="21"/>
                <w:szCs w:val="21"/>
              </w:rPr>
            </w:pPr>
            <w:del w:id="3962" w:author="Windows User" w:date="2021-11-09T10:57: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63" w:author="Windows User" w:date="2021-11-09T10:57:00Z"/>
                <w:rFonts w:ascii="宋体" w:hAnsi="宋体" w:cs="宋体"/>
                <w:sz w:val="21"/>
                <w:szCs w:val="21"/>
              </w:rPr>
            </w:pPr>
            <w:del w:id="3964"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65" w:author="Windows User" w:date="2021-11-09T10:57:00Z"/>
                <w:rFonts w:ascii="宋体" w:hAnsi="宋体" w:cs="宋体"/>
                <w:sz w:val="21"/>
                <w:szCs w:val="21"/>
              </w:rPr>
            </w:pPr>
            <w:del w:id="3966" w:author="Windows User" w:date="2021-11-09T10:57: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967" w:author="Windows User" w:date="2021-11-09T10:57:00Z"/>
                <w:rFonts w:ascii="宋体" w:hAnsi="宋体"/>
                <w:sz w:val="21"/>
                <w:szCs w:val="21"/>
              </w:rPr>
            </w:pPr>
            <w:del w:id="3968" w:author="Windows User" w:date="2021-11-09T10:57: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69"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70" w:author="Windows User" w:date="2021-11-09T10:57:00Z"/>
                <w:rFonts w:ascii="宋体" w:hAnsi="宋体" w:cs="宋体"/>
                <w:color w:val="000000"/>
                <w:sz w:val="21"/>
                <w:szCs w:val="21"/>
              </w:rPr>
            </w:pPr>
            <w:del w:id="3971" w:author="Windows User" w:date="2021-11-09T10:57:00Z">
              <w:r>
                <w:rPr>
                  <w:rFonts w:ascii="宋体" w:hAnsi="宋体" w:cs="宋体"/>
                  <w:color w:val="000000"/>
                  <w:sz w:val="21"/>
                  <w:szCs w:val="21"/>
                </w:rPr>
                <w:delText>money</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72" w:author="Windows User" w:date="2021-11-09T10:57:00Z"/>
                <w:rFonts w:ascii="宋体" w:hAnsi="宋体" w:cs="宋体"/>
              </w:rPr>
            </w:pPr>
            <w:del w:id="3973"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74" w:author="Windows User" w:date="2021-11-09T10:57:00Z"/>
                <w:rFonts w:ascii="宋体" w:hAnsi="宋体" w:cs="宋体"/>
              </w:rPr>
            </w:pPr>
            <w:del w:id="3975" w:author="Windows User" w:date="2021-11-09T10:57: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976" w:author="Windows User" w:date="2021-11-09T10:57:00Z"/>
                <w:rFonts w:ascii="宋体" w:hAnsi="宋体" w:cs="宋体"/>
              </w:rPr>
            </w:pPr>
            <w:del w:id="3977" w:author="Windows User" w:date="2021-11-09T10:57:00Z">
              <w:r>
                <w:rPr>
                  <w:rFonts w:hint="eastAsia" w:ascii="宋体" w:hAnsi="宋体" w:cs="宋体"/>
                  <w:color w:val="000000"/>
                </w:rPr>
                <w:delText>交易金额：单位为“分”，1.00元表示为：00000064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78"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79" w:author="Windows User" w:date="2021-11-09T10:57:00Z"/>
                <w:rFonts w:ascii="宋体" w:hAnsi="宋体" w:cs="宋体"/>
                <w:color w:val="000000"/>
                <w:sz w:val="21"/>
                <w:szCs w:val="21"/>
              </w:rPr>
            </w:pPr>
            <w:del w:id="3980" w:author="Windows User" w:date="2021-11-09T10:57:00Z">
              <w:r>
                <w:rPr>
                  <w:rFonts w:ascii="宋体" w:hAnsi="宋体" w:cs="Arial"/>
                  <w:sz w:val="21"/>
                  <w:szCs w:val="21"/>
                </w:rPr>
                <w:delText>transaction_</w:delText>
              </w:r>
            </w:del>
            <w:del w:id="3981" w:author="Windows User" w:date="2021-11-09T10:57:00Z">
              <w:r>
                <w:rPr>
                  <w:rFonts w:hint="eastAsia" w:ascii="宋体" w:hAnsi="宋体" w:cs="Arial"/>
                  <w:sz w:val="21"/>
                  <w:szCs w:val="21"/>
                </w:rPr>
                <w:delText>type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82" w:author="Windows User" w:date="2021-11-09T10:57:00Z"/>
                <w:rFonts w:ascii="宋体" w:hAnsi="宋体" w:cs="宋体"/>
              </w:rPr>
            </w:pPr>
            <w:del w:id="3983" w:author="Windows User" w:date="2021-11-09T10:57:00Z">
              <w:r>
                <w:rPr>
                  <w:rFonts w:hint="eastAsia" w:ascii="宋体" w:hAnsi="宋体" w:cs="宋体"/>
                  <w:color w:val="3F3F3F"/>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84" w:author="Windows User" w:date="2021-11-09T10:57:00Z"/>
                <w:rFonts w:ascii="宋体" w:hAnsi="宋体" w:cs="宋体"/>
              </w:rPr>
            </w:pPr>
            <w:del w:id="3985" w:author="Windows User" w:date="2021-11-09T10:57:00Z">
              <w:r>
                <w:rPr>
                  <w:rFonts w:hint="eastAsia" w:ascii="宋体" w:hAnsi="宋体" w:cs="宋体"/>
                  <w:color w:val="3F3F3F"/>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986" w:author="Windows User" w:date="2021-11-09T10:57:00Z"/>
                <w:rFonts w:ascii="宋体" w:hAnsi="宋体" w:cs="宋体"/>
                <w:color w:val="000000"/>
              </w:rPr>
            </w:pPr>
            <w:del w:id="3987" w:author="Windows User" w:date="2021-11-09T10:57:00Z">
              <w:r>
                <w:rPr>
                  <w:rFonts w:hint="eastAsia" w:ascii="宋体" w:hAnsi="宋体" w:cs="宋体"/>
                  <w:color w:val="3F3F3F"/>
                </w:rPr>
                <w:delText>交易类型：06退资</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88"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89" w:author="Windows User" w:date="2021-11-09T10:57:00Z"/>
                <w:rFonts w:ascii="宋体" w:hAnsi="宋体" w:cs="宋体"/>
                <w:color w:val="000000"/>
                <w:sz w:val="21"/>
                <w:szCs w:val="21"/>
              </w:rPr>
            </w:pPr>
            <w:del w:id="3990" w:author="Windows User" w:date="2021-11-09T10:57:00Z">
              <w:r>
                <w:rPr>
                  <w:rFonts w:ascii="宋体" w:hAnsi="宋体" w:cs="Arial"/>
                  <w:sz w:val="21"/>
                  <w:szCs w:val="21"/>
                </w:rPr>
                <w:delText>card_transaction_</w:delText>
              </w:r>
            </w:del>
            <w:del w:id="3991" w:author="Windows User" w:date="2021-11-09T10:57:00Z">
              <w:r>
                <w:rPr>
                  <w:rFonts w:hint="eastAsia" w:ascii="宋体" w:hAnsi="宋体" w:cs="Arial"/>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92" w:author="Windows User" w:date="2021-11-09T10:57:00Z"/>
                <w:rFonts w:ascii="宋体" w:hAnsi="宋体" w:cs="宋体"/>
              </w:rPr>
            </w:pPr>
            <w:del w:id="3993" w:author="Windows User" w:date="2021-11-09T10:57:00Z">
              <w:r>
                <w:rPr>
                  <w:rFonts w:hint="eastAsia" w:ascii="宋体" w:hAnsi="宋体" w:cs="宋体"/>
                  <w:color w:val="000000"/>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3994" w:author="Windows User" w:date="2021-11-09T10:57:00Z"/>
                <w:rFonts w:ascii="宋体" w:hAnsi="宋体" w:cs="宋体"/>
              </w:rPr>
            </w:pPr>
            <w:del w:id="3995" w:author="Windows User" w:date="2021-11-09T10:57:00Z">
              <w:r>
                <w:rPr>
                  <w:rFonts w:ascii="宋体" w:hAnsi="宋体" w:cs="宋体"/>
                  <w:color w:val="000000"/>
                </w:rPr>
                <w:delText>2</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3996" w:author="Windows User" w:date="2021-11-09T10:57:00Z"/>
                <w:rFonts w:ascii="宋体" w:hAnsi="宋体" w:cs="宋体"/>
                <w:color w:val="000000"/>
              </w:rPr>
            </w:pPr>
            <w:del w:id="3997" w:author="Windows User" w:date="2021-11-09T10:57:00Z">
              <w:r>
                <w:rPr>
                  <w:rFonts w:hint="eastAsia" w:ascii="宋体" w:hAnsi="宋体" w:cs="宋体"/>
                  <w:color w:val="000000"/>
                </w:rPr>
                <w:delText>卡交易序号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3998"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3999" w:author="Windows User" w:date="2021-11-09T10:57:00Z"/>
                <w:rFonts w:ascii="宋体" w:hAnsi="宋体" w:cs="宋体"/>
                <w:color w:val="000000"/>
                <w:sz w:val="21"/>
                <w:szCs w:val="21"/>
              </w:rPr>
            </w:pPr>
            <w:del w:id="4000" w:author="Windows User" w:date="2021-11-09T10:57:00Z">
              <w:r>
                <w:rPr>
                  <w:rFonts w:ascii="宋体" w:hAnsi="宋体" w:cs="Arial"/>
                  <w:sz w:val="21"/>
                  <w:szCs w:val="21"/>
                </w:rPr>
                <w:delText>transaction_datetime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001" w:author="Windows User" w:date="2021-11-09T10:57:00Z"/>
                <w:rFonts w:ascii="宋体" w:hAnsi="宋体" w:cs="宋体"/>
              </w:rPr>
            </w:pPr>
            <w:del w:id="4002" w:author="Windows User" w:date="2021-11-09T10:57:00Z">
              <w:r>
                <w:rPr>
                  <w:rFonts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003" w:author="Windows User" w:date="2021-11-09T10:57:00Z"/>
                <w:rFonts w:ascii="宋体" w:hAnsi="宋体" w:cs="宋体"/>
              </w:rPr>
            </w:pPr>
            <w:del w:id="4004" w:author="Windows User" w:date="2021-11-09T10:57:00Z">
              <w:r>
                <w:rPr>
                  <w:rFonts w:ascii="宋体" w:hAnsi="宋体" w:cs="宋体"/>
                  <w:sz w:val="21"/>
                  <w:szCs w:val="21"/>
                </w:rPr>
                <w:delText>14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005" w:author="Windows User" w:date="2021-11-09T10:57:00Z"/>
                <w:rFonts w:ascii="宋体" w:hAnsi="宋体" w:cs="宋体"/>
                <w:color w:val="000000"/>
              </w:rPr>
            </w:pPr>
            <w:del w:id="4006" w:author="Windows User" w:date="2021-11-09T10:57:00Z">
              <w:r>
                <w:rPr>
                  <w:rFonts w:hint="eastAsia" w:ascii="宋体" w:hAnsi="宋体" w:cs="宋体"/>
                  <w:color w:val="000000"/>
                </w:rPr>
                <w:delText>交易日期时间</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007"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008" w:author="Windows User" w:date="2021-11-09T10:57:00Z"/>
                <w:rFonts w:ascii="宋体" w:hAnsi="宋体" w:cs="宋体"/>
                <w:color w:val="000000"/>
                <w:sz w:val="21"/>
                <w:szCs w:val="21"/>
              </w:rPr>
            </w:pPr>
            <w:del w:id="4009" w:author="Windows User" w:date="2021-11-09T10:57:00Z">
              <w:r>
                <w:rPr>
                  <w:rFonts w:ascii="宋体" w:hAnsi="宋体" w:cs="宋体"/>
                  <w:color w:val="000000"/>
                  <w:sz w:val="21"/>
                  <w:szCs w:val="21"/>
                </w:rPr>
                <w:delText>card_balance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010" w:author="Windows User" w:date="2021-11-09T10:57:00Z"/>
                <w:rFonts w:ascii="宋体" w:hAnsi="宋体" w:cs="宋体"/>
              </w:rPr>
            </w:pPr>
            <w:del w:id="4011"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012" w:author="Windows User" w:date="2021-11-09T10:57:00Z"/>
                <w:rFonts w:ascii="宋体" w:hAnsi="宋体" w:cs="宋体"/>
              </w:rPr>
            </w:pPr>
            <w:del w:id="4013" w:author="Windows User" w:date="2021-11-09T10:57: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014" w:author="Windows User" w:date="2021-11-09T10:57:00Z"/>
                <w:rFonts w:ascii="宋体" w:hAnsi="宋体" w:cs="宋体"/>
                <w:color w:val="000000"/>
              </w:rPr>
            </w:pPr>
            <w:del w:id="4015" w:author="Windows User" w:date="2021-11-09T10:57:00Z">
              <w:r>
                <w:rPr>
                  <w:rFonts w:hint="eastAsia" w:ascii="宋体" w:hAnsi="宋体" w:cs="宋体"/>
                  <w:color w:val="3F3F3F"/>
                </w:rPr>
                <w:delText>卡片交易前余额</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016"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017" w:author="Windows User" w:date="2021-11-09T10:57:00Z"/>
                <w:rFonts w:ascii="宋体" w:hAnsi="宋体" w:cs="宋体"/>
                <w:color w:val="000000"/>
                <w:sz w:val="21"/>
                <w:szCs w:val="21"/>
              </w:rPr>
            </w:pPr>
            <w:del w:id="4018" w:author="Windows User" w:date="2021-11-09T10:57:00Z">
              <w:r>
                <w:rPr>
                  <w:rFonts w:hint="eastAsia" w:ascii="宋体" w:hAnsi="宋体" w:cs="宋体"/>
                  <w:color w:val="000000"/>
                  <w:sz w:val="21"/>
                  <w:szCs w:val="21"/>
                </w:rPr>
                <w:delText>r</w:delText>
              </w:r>
            </w:del>
            <w:del w:id="4019" w:author="Windows User" w:date="2021-11-09T10:57:00Z">
              <w:r>
                <w:rPr>
                  <w:rFonts w:ascii="宋体" w:hAnsi="宋体" w:cs="宋体"/>
                  <w:color w:val="000000"/>
                  <w:sz w:val="21"/>
                  <w:szCs w:val="21"/>
                </w:rPr>
                <w:delText>andom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020" w:author="Windows User" w:date="2021-11-09T10:57:00Z"/>
                <w:rFonts w:ascii="宋体" w:hAnsi="宋体" w:cs="宋体"/>
                <w:sz w:val="21"/>
                <w:szCs w:val="21"/>
              </w:rPr>
            </w:pPr>
            <w:del w:id="4021"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022" w:author="Windows User" w:date="2021-11-09T10:57:00Z"/>
                <w:rFonts w:ascii="宋体" w:hAnsi="宋体" w:cs="宋体"/>
                <w:sz w:val="21"/>
                <w:szCs w:val="21"/>
              </w:rPr>
            </w:pPr>
            <w:del w:id="4023" w:author="Windows User" w:date="2021-11-09T10:57: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024" w:author="Windows User" w:date="2021-11-09T10:57:00Z"/>
                <w:rFonts w:ascii="宋体" w:hAnsi="宋体"/>
                <w:sz w:val="21"/>
                <w:szCs w:val="21"/>
              </w:rPr>
            </w:pPr>
            <w:del w:id="4025" w:author="Windows User" w:date="2021-11-09T10:57:00Z">
              <w:r>
                <w:rPr>
                  <w:rFonts w:hint="eastAsia" w:ascii="宋体" w:hAnsi="宋体" w:cs="宋体"/>
                </w:rPr>
                <w:delText>随机数：获取卡的4字节随机数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026"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027" w:author="Windows User" w:date="2021-11-09T10:57:00Z"/>
                <w:rFonts w:ascii="宋体" w:hAnsi="宋体" w:cs="宋体"/>
                <w:color w:val="000000"/>
                <w:sz w:val="21"/>
                <w:szCs w:val="21"/>
              </w:rPr>
            </w:pPr>
            <w:del w:id="4028" w:author="Windows User" w:date="2021-11-09T10:57:00Z">
              <w:r>
                <w:rPr>
                  <w:rFonts w:ascii="宋体" w:hAnsi="宋体" w:cs="宋体"/>
                  <w:color w:val="000000"/>
                  <w:sz w:val="21"/>
                  <w:szCs w:val="21"/>
                </w:rPr>
                <w:delText>reserve</w:delText>
              </w:r>
            </w:del>
            <w:del w:id="4029" w:author="Windows User" w:date="2021-11-09T10:57:00Z">
              <w:r>
                <w:rPr>
                  <w:rFonts w:hint="eastAsia" w:ascii="宋体" w:hAnsi="宋体" w:cs="宋体"/>
                  <w:color w:val="000000"/>
                  <w:sz w:val="21"/>
                  <w:szCs w:val="21"/>
                </w:rPr>
                <w:delText>_</w:delText>
              </w:r>
            </w:del>
            <w:del w:id="4030" w:author="Windows User" w:date="2021-11-09T10:57:00Z">
              <w:r>
                <w:rPr>
                  <w:rFonts w:ascii="宋体" w:hAnsi="宋体" w:cs="宋体"/>
                  <w:color w:val="000000"/>
                  <w:sz w:val="21"/>
                  <w:szCs w:val="21"/>
                </w:rPr>
                <w:delText>byte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031" w:author="Windows User" w:date="2021-11-09T10:57:00Z"/>
                <w:rFonts w:ascii="宋体" w:hAnsi="宋体" w:cs="宋体"/>
              </w:rPr>
            </w:pPr>
            <w:del w:id="4032" w:author="Windows User" w:date="2021-11-09T10:57:00Z">
              <w:r>
                <w:rPr>
                  <w:rFonts w:hint="eastAsia" w:ascii="宋体" w:hAnsi="宋体" w:cs="宋体"/>
                  <w:color w:val="3F3F3F"/>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033" w:author="Windows User" w:date="2021-11-09T10:57:00Z"/>
                <w:rFonts w:ascii="宋体" w:hAnsi="宋体" w:cs="宋体"/>
              </w:rPr>
            </w:pPr>
            <w:del w:id="4034" w:author="Windows User" w:date="2021-11-09T10:57:00Z">
              <w:r>
                <w:rPr>
                  <w:rFonts w:hint="eastAsia" w:ascii="宋体" w:hAnsi="宋体" w:cs="宋体"/>
                  <w:color w:val="3F3F3F"/>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035" w:author="Windows User" w:date="2021-11-09T10:57:00Z"/>
                <w:rFonts w:ascii="宋体" w:hAnsi="宋体" w:cs="宋体"/>
              </w:rPr>
            </w:pPr>
            <w:del w:id="4036" w:author="Windows User" w:date="2021-11-09T10:57:00Z">
              <w:r>
                <w:rPr>
                  <w:rFonts w:hint="eastAsia" w:ascii="宋体" w:hAnsi="宋体" w:cs="宋体"/>
                  <w:color w:val="3F3F3F"/>
                </w:rPr>
                <w:delText>预留字节: FFFFFFFF填充</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037"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038" w:author="Windows User" w:date="2021-11-09T10:57:00Z"/>
                <w:rFonts w:ascii="宋体" w:hAnsi="宋体" w:cs="宋体"/>
                <w:color w:val="000000"/>
                <w:sz w:val="21"/>
                <w:szCs w:val="21"/>
              </w:rPr>
            </w:pPr>
            <w:del w:id="4039" w:author="Windows User" w:date="2021-11-09T10:57:00Z">
              <w:r>
                <w:rPr>
                  <w:rFonts w:ascii="宋体" w:hAnsi="宋体" w:cs="宋体"/>
                  <w:color w:val="000000"/>
                  <w:sz w:val="21"/>
                  <w:szCs w:val="21"/>
                </w:rPr>
                <w:delText>algorithm_id</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040" w:author="Windows User" w:date="2021-11-09T10:57:00Z"/>
                <w:rFonts w:ascii="宋体" w:hAnsi="宋体" w:cs="宋体"/>
                <w:sz w:val="21"/>
                <w:szCs w:val="21"/>
              </w:rPr>
            </w:pPr>
            <w:del w:id="4041"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042" w:author="Windows User" w:date="2021-11-09T10:57:00Z"/>
                <w:rFonts w:ascii="宋体" w:hAnsi="宋体" w:cs="宋体"/>
                <w:sz w:val="21"/>
                <w:szCs w:val="21"/>
              </w:rPr>
            </w:pPr>
            <w:del w:id="4043" w:author="Windows User" w:date="2021-11-09T10:57:00Z">
              <w:r>
                <w:rPr>
                  <w:rFonts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044" w:author="Windows User" w:date="2021-11-09T10:57:00Z"/>
                <w:rFonts w:ascii="宋体" w:hAnsi="宋体"/>
                <w:sz w:val="21"/>
                <w:szCs w:val="21"/>
              </w:rPr>
            </w:pPr>
            <w:del w:id="4045" w:author="Windows User" w:date="2021-11-09T10:57:00Z">
              <w:r>
                <w:rPr>
                  <w:rFonts w:hint="eastAsia" w:ascii="宋体" w:hAnsi="宋体" w:cs="宋体"/>
                </w:rPr>
                <w:delText>加密算法标识: 00国际/01国密</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046" w:author="zhouliang" w:date="2021-11-08T09:44:00Z"/>
          <w:del w:id="4047"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048" w:author="zhouliang" w:date="2021-11-08T09:44:00Z"/>
                <w:del w:id="4049" w:author="Windows User" w:date="2021-11-09T10:57:00Z"/>
                <w:rFonts w:ascii="宋体" w:hAnsi="宋体" w:cs="宋体"/>
                <w:color w:val="000000"/>
                <w:sz w:val="21"/>
                <w:szCs w:val="21"/>
              </w:rPr>
            </w:pPr>
            <w:ins w:id="4050" w:author="zhouliang" w:date="2021-11-08T09:44:00Z">
              <w:del w:id="4051" w:author="Windows User" w:date="2021-11-09T10:57: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052" w:author="zhouliang" w:date="2021-11-08T09:44:00Z"/>
                <w:del w:id="4053" w:author="Windows User" w:date="2021-11-09T10:57:00Z"/>
                <w:rFonts w:ascii="宋体" w:hAnsi="宋体" w:cs="宋体"/>
              </w:rPr>
            </w:pPr>
            <w:ins w:id="4054" w:author="zhouliang" w:date="2021-11-08T09:44:00Z">
              <w:del w:id="4055" w:author="Windows User" w:date="2021-11-09T10:57: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056" w:author="zhouliang" w:date="2021-11-08T09:44:00Z"/>
                <w:del w:id="4057" w:author="Windows User" w:date="2021-11-09T10:57:00Z"/>
                <w:rFonts w:ascii="宋体" w:hAnsi="宋体" w:cs="宋体"/>
              </w:rPr>
            </w:pPr>
            <w:ins w:id="4058" w:author="zhouliang" w:date="2021-11-08T09:44:00Z">
              <w:del w:id="4059" w:author="Windows User" w:date="2021-11-09T10:57: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060" w:author="zhouliang" w:date="2021-11-08T09:44:00Z"/>
                <w:del w:id="4061" w:author="Windows User" w:date="2021-11-09T10:57:00Z"/>
                <w:rFonts w:ascii="宋体" w:hAnsi="宋体" w:cs="宋体"/>
              </w:rPr>
            </w:pPr>
            <w:ins w:id="4062" w:author="zhouliang" w:date="2021-11-08T09:44:00Z">
              <w:del w:id="4063" w:author="Windows User" w:date="2021-11-09T10:57:00Z">
                <w:r>
                  <w:rPr>
                    <w:rFonts w:hint="eastAsia" w:ascii="宋体" w:hAnsi="宋体" w:cs="宋体"/>
                  </w:rPr>
                  <w:delText>0</w:delText>
                </w:r>
              </w:del>
            </w:ins>
            <w:ins w:id="4064" w:author="zhouliang" w:date="2021-11-08T09:44:00Z">
              <w:del w:id="4065" w:author="Windows User" w:date="2021-11-09T10:57: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066" w:author="zhouliang" w:date="2021-11-08T09:44:00Z"/>
          <w:del w:id="4067"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068" w:author="zhouliang" w:date="2021-11-08T09:44:00Z"/>
                <w:del w:id="4069" w:author="Windows User" w:date="2021-11-09T10:57:00Z"/>
                <w:rFonts w:ascii="宋体" w:hAnsi="宋体" w:cs="宋体"/>
                <w:color w:val="000000"/>
                <w:sz w:val="21"/>
                <w:szCs w:val="21"/>
              </w:rPr>
            </w:pPr>
            <w:ins w:id="4070" w:author="zhouliang" w:date="2021-11-08T09:44:00Z">
              <w:del w:id="4071" w:author="Windows User" w:date="2021-11-09T10:57: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072" w:author="zhouliang" w:date="2021-11-08T09:44:00Z"/>
                <w:del w:id="4073" w:author="Windows User" w:date="2021-11-09T10:57:00Z"/>
                <w:rFonts w:ascii="宋体" w:hAnsi="宋体" w:cs="宋体"/>
              </w:rPr>
            </w:pPr>
            <w:ins w:id="4074" w:author="zhouliang" w:date="2021-11-08T09:44:00Z">
              <w:del w:id="4075" w:author="Windows User" w:date="2021-11-09T10:57: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076" w:author="zhouliang" w:date="2021-11-08T09:44:00Z"/>
                <w:del w:id="4077" w:author="Windows User" w:date="2021-11-09T10:57:00Z"/>
                <w:rFonts w:ascii="宋体" w:hAnsi="宋体" w:cs="宋体"/>
              </w:rPr>
            </w:pPr>
            <w:ins w:id="4078" w:author="zhouliang" w:date="2021-11-08T09:44:00Z">
              <w:del w:id="4079" w:author="Windows User" w:date="2021-11-09T10:57: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080" w:author="zhouliang" w:date="2021-11-08T09:44:00Z"/>
                <w:del w:id="4081" w:author="Windows User" w:date="2021-11-09T10:57:00Z"/>
                <w:rFonts w:ascii="宋体" w:hAnsi="宋体" w:cs="宋体"/>
              </w:rPr>
            </w:pPr>
            <w:ins w:id="4082" w:author="zhouliang" w:date="2021-11-08T09:44:00Z">
              <w:del w:id="4083" w:author="Windows User" w:date="2021-11-09T10:57:00Z">
                <w:r>
                  <w:rPr>
                    <w:rFonts w:hint="eastAsia" w:ascii="宋体" w:hAnsi="宋体" w:cs="宋体"/>
                  </w:rPr>
                  <w:delText>例:0210</w:delText>
                </w:r>
              </w:del>
            </w:ins>
          </w:p>
        </w:tc>
      </w:tr>
    </w:tbl>
    <w:p>
      <w:pPr>
        <w:rPr>
          <w:del w:id="4084" w:author="Windows User" w:date="2021-11-09T10:57:00Z"/>
        </w:rPr>
      </w:pPr>
    </w:p>
    <w:p>
      <w:pPr>
        <w:numPr>
          <w:ilvl w:val="0"/>
          <w:numId w:val="6"/>
        </w:numPr>
        <w:tabs>
          <w:tab w:val="left" w:pos="-810"/>
        </w:tabs>
        <w:spacing w:line="360" w:lineRule="auto"/>
        <w:ind w:left="494" w:leftChars="206"/>
        <w:rPr>
          <w:del w:id="4085" w:author="Windows User" w:date="2021-11-09T10:57:00Z"/>
          <w:rFonts w:ascii="宋体" w:hAnsi="宋体"/>
        </w:rPr>
      </w:pPr>
      <w:del w:id="4086" w:author="Windows User" w:date="2021-11-09T10:57:00Z">
        <w:r>
          <w:rPr>
            <w:rFonts w:hint="eastAsia" w:ascii="宋体" w:hAnsi="宋体"/>
          </w:rPr>
          <w:delText>响应报文</w:delText>
        </w:r>
      </w:del>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9"/>
        <w:gridCol w:w="1009"/>
        <w:gridCol w:w="993"/>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087" w:author="Windows User" w:date="2021-11-09T10:57:00Z"/>
        </w:trPr>
        <w:tc>
          <w:tcPr>
            <w:tcW w:w="1929"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del w:id="4088" w:author="Windows User" w:date="2021-11-09T10:57:00Z"/>
                <w:rFonts w:ascii="宋体" w:hAnsi="宋体" w:cs="Arial"/>
                <w:sz w:val="21"/>
                <w:szCs w:val="21"/>
              </w:rPr>
            </w:pPr>
            <w:del w:id="4089" w:author="Windows User" w:date="2021-11-09T10:57:00Z">
              <w:r>
                <w:rPr>
                  <w:rFonts w:hint="eastAsia" w:ascii="宋体" w:hAnsi="宋体" w:cs="Arial"/>
                  <w:sz w:val="21"/>
                  <w:szCs w:val="21"/>
                </w:rPr>
                <w:delText>字段名称</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del w:id="4090" w:author="Windows User" w:date="2021-11-09T10:57:00Z"/>
                <w:rFonts w:ascii="宋体" w:hAnsi="宋体" w:cs="Arial"/>
                <w:sz w:val="21"/>
                <w:szCs w:val="21"/>
              </w:rPr>
            </w:pPr>
            <w:del w:id="4091" w:author="Windows User" w:date="2021-11-09T10:57:00Z">
              <w:r>
                <w:rPr>
                  <w:rFonts w:hint="eastAsia" w:ascii="宋体" w:hAnsi="宋体" w:cs="Arial"/>
                  <w:sz w:val="21"/>
                  <w:szCs w:val="21"/>
                </w:rPr>
                <w:delText>类型</w:delText>
              </w:r>
            </w:del>
          </w:p>
        </w:tc>
        <w:tc>
          <w:tcPr>
            <w:tcW w:w="993"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del w:id="4092" w:author="Windows User" w:date="2021-11-09T10:57:00Z"/>
                <w:rFonts w:ascii="宋体" w:hAnsi="宋体" w:cs="Arial"/>
                <w:sz w:val="21"/>
                <w:szCs w:val="21"/>
              </w:rPr>
            </w:pPr>
            <w:del w:id="4093" w:author="Windows User" w:date="2021-11-09T10:57:00Z">
              <w:r>
                <w:rPr>
                  <w:rFonts w:hint="eastAsia" w:ascii="宋体" w:hAnsi="宋体" w:cs="Arial"/>
                  <w:sz w:val="21"/>
                  <w:szCs w:val="21"/>
                </w:rPr>
                <w:delText>长度</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del w:id="4094" w:author="Windows User" w:date="2021-11-09T10:57:00Z"/>
                <w:rFonts w:ascii="宋体" w:hAnsi="宋体" w:cs="Arial"/>
                <w:sz w:val="21"/>
                <w:szCs w:val="21"/>
              </w:rPr>
            </w:pPr>
            <w:del w:id="4095" w:author="Windows User" w:date="2021-11-09T10:57:00Z">
              <w:r>
                <w:rPr>
                  <w:rFonts w:hint="eastAsia" w:ascii="宋体" w:hAnsi="宋体" w:cs="Arial"/>
                  <w:sz w:val="21"/>
                  <w:szCs w:val="21"/>
                </w:rPr>
                <w:delText>值/编码说明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096" w:author="Windows User" w:date="2021-11-09T10:5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097" w:author="Windows User" w:date="2021-11-09T10:57:00Z"/>
                <w:rFonts w:ascii="宋体" w:hAnsi="宋体" w:cs="Arial"/>
                <w:sz w:val="21"/>
                <w:szCs w:val="21"/>
              </w:rPr>
            </w:pPr>
            <w:del w:id="4098" w:author="Windows User" w:date="2021-11-09T10:57:00Z">
              <w:r>
                <w:rPr>
                  <w:rFonts w:hint="eastAsia" w:ascii="宋体" w:hAnsi="宋体" w:cs="宋体"/>
                  <w:color w:val="000000"/>
                </w:rPr>
                <w:delText>MAC</w:delText>
              </w:r>
            </w:del>
            <w:del w:id="4099" w:author="Windows User" w:date="2021-11-09T10:57:00Z">
              <w:r>
                <w:rPr>
                  <w:rFonts w:ascii="宋体" w:hAnsi="宋体" w:cs="宋体"/>
                  <w:color w:val="000000"/>
                </w:rPr>
                <w:delText>1</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100" w:author="Windows User" w:date="2021-11-09T10:57:00Z"/>
                <w:rFonts w:ascii="宋体" w:hAnsi="宋体" w:cs="Arial"/>
                <w:sz w:val="21"/>
                <w:szCs w:val="21"/>
              </w:rPr>
            </w:pPr>
            <w:del w:id="4101" w:author="Windows User" w:date="2021-11-09T10:57:00Z">
              <w:r>
                <w:rPr>
                  <w:rFonts w:hint="eastAsia" w:ascii="宋体" w:hAnsi="宋体" w:cs="宋体"/>
                  <w:color w:val="000000"/>
                </w:rPr>
                <w:delText>HEX</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102" w:author="Windows User" w:date="2021-11-09T10:57:00Z"/>
                <w:rFonts w:ascii="宋体" w:hAnsi="宋体" w:cs="Arial"/>
                <w:sz w:val="21"/>
                <w:szCs w:val="21"/>
              </w:rPr>
            </w:pPr>
            <w:del w:id="4103" w:author="Windows User" w:date="2021-11-09T10:57:00Z">
              <w:r>
                <w:rPr>
                  <w:rFonts w:hint="eastAsia" w:ascii="宋体" w:hAnsi="宋体" w:cs="宋体"/>
                  <w:color w:val="000000"/>
                </w:rPr>
                <w:delText>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104" w:author="Windows User" w:date="2021-11-09T10:57:00Z"/>
                <w:rFonts w:ascii="宋体" w:hAnsi="宋体"/>
                <w:sz w:val="21"/>
                <w:szCs w:val="21"/>
              </w:rPr>
            </w:pPr>
            <w:del w:id="4105" w:author="Windows User" w:date="2021-11-09T10:57:00Z">
              <w:r>
                <w:rPr>
                  <w:rFonts w:hint="eastAsia" w:ascii="宋体" w:hAnsi="宋体" w:cs="宋体"/>
                  <w:color w:val="000000"/>
                </w:rPr>
                <w:delText>MAC</w:delText>
              </w:r>
            </w:del>
            <w:del w:id="4106" w:author="Windows User" w:date="2021-11-09T10:57:00Z">
              <w:r>
                <w:rPr>
                  <w:rFonts w:ascii="宋体" w:hAnsi="宋体" w:cs="宋体"/>
                  <w:color w:val="000000"/>
                </w:rPr>
                <w:delText>1</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107" w:author="Windows User" w:date="2021-11-09T10:5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108" w:author="Windows User" w:date="2021-11-09T10:57:00Z"/>
                <w:rFonts w:ascii="宋体" w:hAnsi="宋体" w:cs="宋体"/>
                <w:color w:val="000000"/>
              </w:rPr>
            </w:pPr>
            <w:del w:id="4109" w:author="Windows User" w:date="2021-11-09T10:57:00Z">
              <w:r>
                <w:rPr>
                  <w:rFonts w:ascii="宋体" w:hAnsi="宋体" w:cs="宋体"/>
                  <w:color w:val="000000"/>
                  <w:sz w:val="21"/>
                  <w:szCs w:val="21"/>
                </w:rPr>
                <w:delText>reserve</w:delText>
              </w:r>
            </w:del>
            <w:del w:id="4110" w:author="Windows User" w:date="2021-11-09T10:57:00Z">
              <w:r>
                <w:rPr>
                  <w:rFonts w:hint="eastAsia" w:ascii="宋体" w:hAnsi="宋体" w:cs="宋体"/>
                  <w:color w:val="000000"/>
                  <w:sz w:val="21"/>
                  <w:szCs w:val="21"/>
                </w:rPr>
                <w:delText>_</w:delText>
              </w:r>
            </w:del>
            <w:del w:id="4111" w:author="Windows User" w:date="2021-11-09T10:57:00Z">
              <w:r>
                <w:rPr>
                  <w:rFonts w:ascii="宋体" w:hAnsi="宋体" w:cs="宋体"/>
                  <w:color w:val="000000"/>
                  <w:sz w:val="21"/>
                  <w:szCs w:val="21"/>
                </w:rPr>
                <w:delText>byte</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112" w:author="Windows User" w:date="2021-11-09T10:57:00Z"/>
                <w:rFonts w:ascii="宋体" w:hAnsi="宋体" w:cs="宋体"/>
                <w:color w:val="000000"/>
              </w:rPr>
            </w:pPr>
            <w:del w:id="4113" w:author="Windows User" w:date="2021-11-09T10:57:00Z">
              <w:r>
                <w:rPr>
                  <w:rFonts w:hint="eastAsia" w:ascii="宋体" w:hAnsi="宋体" w:cs="宋体"/>
                  <w:color w:val="3F3F3F"/>
                </w:rPr>
                <w:delText>HEX</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114" w:author="Windows User" w:date="2021-11-09T10:57:00Z"/>
                <w:rFonts w:ascii="宋体" w:hAnsi="宋体" w:cs="宋体"/>
                <w:color w:val="000000"/>
              </w:rPr>
            </w:pPr>
            <w:del w:id="4115" w:author="Windows User" w:date="2021-11-09T10:57:00Z">
              <w:r>
                <w:rPr>
                  <w:rFonts w:hint="eastAsia" w:ascii="宋体" w:hAnsi="宋体" w:cs="宋体"/>
                  <w:color w:val="3F3F3F"/>
                </w:rPr>
                <w:delText>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116" w:author="Windows User" w:date="2021-11-09T10:57:00Z"/>
                <w:rFonts w:ascii="宋体" w:hAnsi="宋体" w:cs="宋体"/>
                <w:color w:val="000000"/>
              </w:rPr>
            </w:pPr>
            <w:del w:id="4117" w:author="Windows User" w:date="2021-11-09T10:57:00Z">
              <w:r>
                <w:rPr>
                  <w:rFonts w:hint="eastAsia" w:ascii="宋体" w:hAnsi="宋体" w:cs="宋体"/>
                  <w:color w:val="3F3F3F"/>
                </w:rPr>
                <w:delText>预留字节: FFFFFFFF填充</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118" w:author="Windows User" w:date="2021-11-09T10:5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119" w:author="Windows User" w:date="2021-11-09T10:57:00Z"/>
                <w:rFonts w:ascii="宋体" w:hAnsi="宋体" w:cs="Arial"/>
                <w:sz w:val="21"/>
                <w:szCs w:val="21"/>
              </w:rPr>
            </w:pPr>
            <w:del w:id="4120" w:author="Windows User" w:date="2021-11-09T10:57:00Z">
              <w:r>
                <w:rPr>
                  <w:rFonts w:ascii="宋体" w:hAnsi="宋体" w:cs="Arial"/>
                  <w:sz w:val="21"/>
                  <w:szCs w:val="21"/>
                </w:rPr>
                <w:delText>transaction_datetime</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121" w:author="Windows User" w:date="2021-11-09T10:57:00Z"/>
                <w:rFonts w:ascii="宋体" w:hAnsi="宋体" w:cs="宋体"/>
                <w:sz w:val="21"/>
                <w:szCs w:val="21"/>
              </w:rPr>
            </w:pPr>
            <w:del w:id="4122" w:author="Windows User" w:date="2021-11-09T10:57:00Z">
              <w:r>
                <w:rPr>
                  <w:rFonts w:ascii="宋体" w:hAnsi="宋体" w:cs="宋体"/>
                  <w:sz w:val="21"/>
                  <w:szCs w:val="21"/>
                </w:rPr>
                <w:delText>String</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123" w:author="Windows User" w:date="2021-11-09T10:57:00Z"/>
                <w:rFonts w:ascii="宋体" w:hAnsi="宋体" w:cs="宋体"/>
                <w:sz w:val="21"/>
                <w:szCs w:val="21"/>
              </w:rPr>
            </w:pPr>
            <w:del w:id="4124" w:author="Windows User" w:date="2021-11-09T10:57:00Z">
              <w:r>
                <w:rPr>
                  <w:rFonts w:ascii="宋体" w:hAnsi="宋体" w:cs="宋体"/>
                  <w:sz w:val="21"/>
                  <w:szCs w:val="21"/>
                </w:rPr>
                <w:delText>14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125" w:author="Windows User" w:date="2021-11-09T10:57:00Z"/>
                <w:rFonts w:ascii="宋体" w:hAnsi="宋体" w:cs="宋体"/>
              </w:rPr>
            </w:pPr>
            <w:del w:id="4126" w:author="Windows User" w:date="2021-11-09T10:57:00Z">
              <w:r>
                <w:rPr>
                  <w:rFonts w:hint="eastAsia" w:ascii="宋体" w:hAnsi="宋体" w:cs="宋体"/>
                </w:rPr>
                <w:delText>交易日期时间: 格式yyyyMMddHHmmss</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127" w:author="Windows User" w:date="2021-11-09T10:5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128" w:author="Windows User" w:date="2021-11-09T10:57:00Z"/>
                <w:rFonts w:ascii="宋体" w:hAnsi="宋体" w:cs="Arial"/>
                <w:sz w:val="21"/>
                <w:szCs w:val="21"/>
              </w:rPr>
            </w:pPr>
            <w:del w:id="4129" w:author="Windows User" w:date="2021-11-09T10:57:00Z">
              <w:r>
                <w:rPr>
                  <w:rFonts w:ascii="宋体" w:hAnsi="宋体" w:cs="Arial"/>
                  <w:sz w:val="21"/>
                  <w:szCs w:val="21"/>
                </w:rPr>
                <w:delText>transaction_</w:delText>
              </w:r>
            </w:del>
            <w:del w:id="4130" w:author="Windows User" w:date="2021-11-09T10:57:00Z">
              <w:r>
                <w:rPr>
                  <w:rFonts w:hint="eastAsia" w:ascii="宋体" w:hAnsi="宋体" w:cs="Arial"/>
                  <w:sz w:val="21"/>
                  <w:szCs w:val="21"/>
                </w:rPr>
                <w:delText>num</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131" w:author="Windows User" w:date="2021-11-09T10:57:00Z"/>
                <w:rFonts w:ascii="宋体" w:hAnsi="宋体" w:cs="Arial"/>
                <w:sz w:val="21"/>
                <w:szCs w:val="21"/>
              </w:rPr>
            </w:pPr>
            <w:del w:id="4132" w:author="Windows User" w:date="2021-11-09T10:57:00Z">
              <w:r>
                <w:rPr>
                  <w:rFonts w:hint="eastAsia" w:ascii="宋体" w:hAnsi="宋体" w:cs="宋体"/>
                </w:rPr>
                <w:delText>HEX</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133" w:author="Windows User" w:date="2021-11-09T10:57:00Z"/>
                <w:rFonts w:ascii="宋体" w:hAnsi="宋体" w:cs="Arial"/>
                <w:sz w:val="21"/>
                <w:szCs w:val="21"/>
              </w:rPr>
            </w:pPr>
            <w:del w:id="4134" w:author="Windows User" w:date="2021-11-09T10:57:00Z">
              <w:r>
                <w:rPr>
                  <w:rFonts w:hint="eastAsia" w:ascii="宋体" w:hAnsi="宋体" w:cs="宋体"/>
                </w:rPr>
                <w:delText>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135" w:author="Windows User" w:date="2021-11-09T10:57:00Z"/>
                <w:rFonts w:ascii="宋体" w:hAnsi="宋体"/>
                <w:sz w:val="21"/>
                <w:szCs w:val="21"/>
              </w:rPr>
            </w:pPr>
            <w:del w:id="4136" w:author="Windows User" w:date="2021-11-09T10:57:00Z">
              <w:r>
                <w:rPr>
                  <w:rFonts w:hint="eastAsia" w:ascii="宋体" w:hAnsi="宋体" w:cs="宋体"/>
                </w:rPr>
                <w:delText>终端交易序号：本次产生的交易序号</w:delText>
              </w:r>
            </w:del>
          </w:p>
        </w:tc>
      </w:tr>
    </w:tbl>
    <w:p>
      <w:pPr>
        <w:spacing w:line="360" w:lineRule="auto"/>
        <w:rPr>
          <w:del w:id="4137" w:author="Windows User" w:date="2021-11-09T10:57:00Z"/>
          <w:rFonts w:cs="MS Mincho" w:asciiTheme="minorEastAsia" w:hAnsiTheme="minorEastAsia" w:eastAsiaTheme="minorEastAsia"/>
          <w:color w:val="333333"/>
          <w:shd w:val="clear" w:color="auto" w:fill="FFFFFF"/>
        </w:rPr>
      </w:pPr>
    </w:p>
    <w:p>
      <w:pPr>
        <w:rPr>
          <w:del w:id="4138" w:author="Windows User" w:date="2021-11-09T10:57:00Z"/>
        </w:rPr>
      </w:pPr>
    </w:p>
    <w:p>
      <w:pPr>
        <w:pStyle w:val="4"/>
        <w:numPr>
          <w:ilvl w:val="2"/>
          <w:numId w:val="3"/>
        </w:numPr>
        <w:rPr>
          <w:del w:id="4139" w:author="Windows User" w:date="2021-11-09T10:57:00Z"/>
        </w:rPr>
      </w:pPr>
      <w:del w:id="4140" w:author="Windows User" w:date="2021-11-09T10:57:00Z">
        <w:r>
          <w:rPr>
            <w:rFonts w:hint="eastAsia"/>
          </w:rPr>
          <w:delText>退资请求提交</w:delText>
        </w:r>
      </w:del>
    </w:p>
    <w:p>
      <w:pPr>
        <w:ind w:left="424" w:hanging="424" w:hangingChars="176"/>
        <w:rPr>
          <w:del w:id="4141" w:author="Windows User" w:date="2021-11-09T10:57:00Z"/>
          <w:rFonts w:eastAsia="Times New Roman"/>
        </w:rPr>
      </w:pPr>
      <w:del w:id="4142" w:author="Windows User" w:date="2021-11-09T10:57:00Z">
        <w:r>
          <w:rPr>
            <w:rFonts w:ascii="Helvetica Neue" w:hAnsi="Helvetica Neue"/>
            <w:b/>
            <w:bCs/>
            <w:color w:val="000000"/>
          </w:rPr>
          <w:delText>接口地址</w:delText>
        </w:r>
      </w:del>
      <w:del w:id="4143" w:author="Windows User" w:date="2021-11-09T10:57:00Z">
        <w:r>
          <w:rPr>
            <w:rFonts w:hint="eastAsia" w:ascii="Helvetica Neue" w:hAnsi="Helvetica Neue"/>
            <w:color w:val="333333"/>
          </w:rPr>
          <w:delText>：</w:delText>
        </w:r>
      </w:del>
      <w:del w:id="4144" w:author="Windows User" w:date="2021-11-09T10:57:00Z">
        <w:r>
          <w:rPr>
            <w:rFonts w:ascii="Helvetica Neue" w:hAnsi="Helvetica Neue"/>
            <w:color w:val="333333"/>
          </w:rPr>
          <w:delText>http(s):{域名}/</w:delText>
        </w:r>
      </w:del>
      <w:del w:id="4145" w:author="Windows User" w:date="2021-11-09T10:57:00Z">
        <w:r>
          <w:rPr>
            <w:rFonts w:hint="eastAsia" w:ascii="Helvetica Neue" w:hAnsi="Helvetica Neue"/>
            <w:color w:val="333333"/>
          </w:rPr>
          <w:delText>CITYPLAT</w:delText>
        </w:r>
      </w:del>
      <w:del w:id="4146" w:author="Windows User" w:date="2021-11-09T10:57:00Z">
        <w:r>
          <w:rPr>
            <w:rFonts w:ascii="Helvetica Neue" w:hAnsi="Helvetica Neue"/>
            <w:color w:val="333333"/>
          </w:rPr>
          <w:delText>/…</w:delText>
        </w:r>
      </w:del>
    </w:p>
    <w:p>
      <w:pPr>
        <w:spacing w:line="360" w:lineRule="auto"/>
        <w:rPr>
          <w:del w:id="4147" w:author="Windows User" w:date="2021-11-09T10:57:00Z"/>
          <w:rFonts w:cs="MS Mincho" w:asciiTheme="minorEastAsia" w:hAnsiTheme="minorEastAsia" w:eastAsiaTheme="minorEastAsia"/>
          <w:color w:val="333333"/>
          <w:shd w:val="clear" w:color="auto" w:fill="FFFFFF"/>
        </w:rPr>
      </w:pPr>
      <w:del w:id="4148" w:author="Windows User" w:date="2021-11-09T10:57:00Z">
        <w:r>
          <w:rPr>
            <w:rStyle w:val="30"/>
            <w:rFonts w:ascii="MS Mincho" w:hAnsi="MS Mincho" w:eastAsia="MS Mincho" w:cs="MS Mincho"/>
            <w:color w:val="000000"/>
          </w:rPr>
          <w:delText>接口描述</w:delText>
        </w:r>
      </w:del>
      <w:del w:id="4149" w:author="Windows User" w:date="2021-11-09T10:57:00Z">
        <w:r>
          <w:rPr>
            <w:rStyle w:val="30"/>
            <w:rFonts w:hint="eastAsia" w:ascii="MS Mincho" w:hAnsi="MS Mincho" w:eastAsia="MS Mincho" w:cs="MS Mincho"/>
            <w:color w:val="000000"/>
          </w:rPr>
          <w:delText>：</w:delText>
        </w:r>
      </w:del>
      <w:del w:id="4150" w:author="Windows User" w:date="2021-11-09T10:57:00Z">
        <w:r>
          <w:rPr>
            <w:rFonts w:ascii="MS Mincho" w:hAnsi="MS Mincho" w:eastAsia="MS Mincho" w:cs="MS Mincho"/>
            <w:color w:val="333333"/>
            <w:shd w:val="clear" w:color="auto" w:fill="FFFFFF"/>
          </w:rPr>
          <w:delText>本接口</w:delText>
        </w:r>
      </w:del>
      <w:del w:id="4151" w:author="Windows User" w:date="2021-11-09T10:57:00Z">
        <w:r>
          <w:rPr>
            <w:rFonts w:hint="eastAsia" w:cs="MS Mincho" w:asciiTheme="minorEastAsia" w:hAnsiTheme="minorEastAsia" w:eastAsiaTheme="minorEastAsia"/>
            <w:color w:val="333333"/>
            <w:shd w:val="clear" w:color="auto" w:fill="FFFFFF"/>
          </w:rPr>
          <w:delText>用于和能tsm通过城市平台对卡退资申请完成情况的提交</w:delText>
        </w:r>
      </w:del>
      <w:del w:id="4152" w:author="Windows User" w:date="2021-11-09T10:57:00Z">
        <w:r>
          <w:rPr>
            <w:rFonts w:cs="MS Mincho" w:asciiTheme="minorEastAsia" w:hAnsiTheme="minorEastAsia" w:eastAsiaTheme="minorEastAsia"/>
            <w:color w:val="333333"/>
            <w:shd w:val="clear" w:color="auto" w:fill="FFFFFF"/>
          </w:rPr>
          <w:delText>。</w:delText>
        </w:r>
      </w:del>
    </w:p>
    <w:p>
      <w:pPr>
        <w:spacing w:line="360" w:lineRule="auto"/>
        <w:rPr>
          <w:del w:id="4153" w:author="Windows User" w:date="2021-11-09T10:57:00Z"/>
          <w:rFonts w:cs="MS Mincho" w:asciiTheme="minorEastAsia" w:hAnsiTheme="minorEastAsia" w:eastAsiaTheme="minorEastAsia"/>
          <w:color w:val="333333"/>
          <w:shd w:val="clear" w:color="auto" w:fill="FFFFFF"/>
        </w:rPr>
      </w:pPr>
      <w:del w:id="4154" w:author="Windows User" w:date="2021-11-09T10:57:00Z">
        <w:r>
          <w:rPr>
            <w:rStyle w:val="30"/>
            <w:rFonts w:ascii="MS Mincho" w:hAnsi="MS Mincho" w:eastAsia="MS Mincho" w:cs="MS Mincho"/>
            <w:color w:val="000000"/>
          </w:rPr>
          <w:delText>接口</w:delText>
        </w:r>
      </w:del>
      <w:del w:id="4155" w:author="Windows User" w:date="2021-11-09T10:57:00Z">
        <w:r>
          <w:rPr>
            <w:rStyle w:val="30"/>
            <w:rFonts w:hint="eastAsia" w:cs="MS Mincho" w:asciiTheme="minorEastAsia" w:hAnsiTheme="minorEastAsia" w:eastAsiaTheme="minorEastAsia"/>
            <w:color w:val="000000"/>
          </w:rPr>
          <w:delText>方向</w:delText>
        </w:r>
      </w:del>
      <w:del w:id="4156" w:author="Windows User" w:date="2021-11-09T10:57:00Z">
        <w:r>
          <w:rPr>
            <w:rStyle w:val="30"/>
            <w:rFonts w:hint="eastAsia" w:ascii="MS Mincho" w:hAnsi="MS Mincho" w:eastAsia="MS Mincho" w:cs="MS Mincho"/>
            <w:color w:val="000000"/>
          </w:rPr>
          <w:delText>：</w:delText>
        </w:r>
      </w:del>
      <w:del w:id="4157" w:author="Windows User" w:date="2021-11-09T10:57:00Z">
        <w:r>
          <w:rPr>
            <w:rStyle w:val="30"/>
            <w:rFonts w:hint="eastAsia" w:cs="MS Mincho" w:asciiTheme="minorEastAsia" w:hAnsiTheme="minorEastAsia" w:eastAsiaTheme="minorEastAsia"/>
            <w:color w:val="000000"/>
          </w:rPr>
          <w:delText>和能tsm</w:delText>
        </w:r>
      </w:del>
      <w:del w:id="4158" w:author="Windows User" w:date="2021-11-09T10:57:00Z">
        <w:r>
          <w:rPr>
            <w:rFonts w:cs="MS Mincho" w:asciiTheme="minorEastAsia" w:hAnsiTheme="minorEastAsia" w:eastAsiaTheme="minorEastAsia"/>
            <w:b/>
            <w:bCs/>
            <w:color w:val="333333"/>
            <w:shd w:val="clear" w:color="auto" w:fill="FFFFFF"/>
          </w:rPr>
          <w:sym w:font="Wingdings" w:char="F0E0"/>
        </w:r>
      </w:del>
      <w:del w:id="4159" w:author="Windows User" w:date="2021-11-09T10:57:00Z">
        <w:r>
          <w:rPr>
            <w:rFonts w:hint="eastAsia" w:cs="MS Mincho" w:asciiTheme="minorEastAsia" w:hAnsiTheme="minorEastAsia" w:eastAsiaTheme="minorEastAsia"/>
            <w:b/>
            <w:bCs/>
            <w:color w:val="333333"/>
            <w:shd w:val="clear" w:color="auto" w:fill="FFFFFF"/>
          </w:rPr>
          <w:delText>城市平台</w:delText>
        </w:r>
      </w:del>
      <w:del w:id="4160" w:author="Windows User" w:date="2021-11-09T10:57:00Z">
        <w:r>
          <w:rPr>
            <w:rFonts w:cs="MS Mincho" w:asciiTheme="minorEastAsia" w:hAnsiTheme="minorEastAsia" w:eastAsiaTheme="minorEastAsia"/>
            <w:color w:val="333333"/>
            <w:shd w:val="clear" w:color="auto" w:fill="FFFFFF"/>
          </w:rPr>
          <w:delText>。</w:delText>
        </w:r>
      </w:del>
    </w:p>
    <w:p>
      <w:pPr>
        <w:rPr>
          <w:del w:id="4161" w:author="Windows User" w:date="2021-11-09T10:57:00Z"/>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del w:id="4162" w:author="Windows User" w:date="2021-11-09T10:57:00Z"/>
          <w:rFonts w:ascii="宋体" w:hAnsi="宋体"/>
        </w:rPr>
      </w:pPr>
      <w:del w:id="4163" w:author="Windows User" w:date="2021-11-09T10:57:00Z">
        <w:r>
          <w:rPr>
            <w:rFonts w:hint="eastAsia" w:ascii="宋体" w:hAnsi="宋体"/>
          </w:rPr>
          <w:delText>请求报文</w:delText>
        </w:r>
      </w:del>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del w:id="4164"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del w:id="4165" w:author="Windows User" w:date="2021-11-09T10:57:00Z"/>
                <w:rFonts w:ascii="宋体" w:hAnsi="宋体" w:cs="Arial"/>
                <w:sz w:val="21"/>
                <w:szCs w:val="21"/>
              </w:rPr>
            </w:pPr>
            <w:del w:id="4166" w:author="Windows User" w:date="2021-11-09T10:57:00Z">
              <w:r>
                <w:rPr>
                  <w:rFonts w:hint="eastAsia" w:ascii="宋体" w:hAnsi="宋体" w:cs="Arial"/>
                  <w:sz w:val="21"/>
                  <w:szCs w:val="21"/>
                </w:rPr>
                <w:delText>字段名称</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del w:id="4167" w:author="Windows User" w:date="2021-11-09T10:57:00Z"/>
                <w:rFonts w:ascii="宋体" w:hAnsi="宋体" w:cs="Arial"/>
                <w:sz w:val="21"/>
                <w:szCs w:val="21"/>
              </w:rPr>
            </w:pPr>
            <w:del w:id="4168" w:author="Windows User" w:date="2021-11-09T10:57:00Z">
              <w:r>
                <w:rPr>
                  <w:rFonts w:hint="eastAsia" w:ascii="宋体" w:hAnsi="宋体" w:cs="Arial"/>
                  <w:sz w:val="21"/>
                  <w:szCs w:val="21"/>
                </w:rPr>
                <w:delText>类型</w:delText>
              </w:r>
            </w:del>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del w:id="4169" w:author="Windows User" w:date="2021-11-09T10:57:00Z"/>
                <w:rFonts w:ascii="宋体" w:hAnsi="宋体" w:cs="Arial"/>
                <w:sz w:val="21"/>
                <w:szCs w:val="21"/>
              </w:rPr>
            </w:pPr>
            <w:del w:id="4170" w:author="Windows User" w:date="2021-11-09T10:57:00Z">
              <w:r>
                <w:rPr>
                  <w:rFonts w:hint="eastAsia" w:ascii="宋体" w:hAnsi="宋体" w:cs="Arial"/>
                  <w:sz w:val="21"/>
                  <w:szCs w:val="21"/>
                </w:rPr>
                <w:delText>长度</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del w:id="4171" w:author="Windows User" w:date="2021-11-09T10:57:00Z"/>
                <w:rFonts w:ascii="宋体" w:hAnsi="宋体" w:cs="Arial"/>
                <w:sz w:val="21"/>
                <w:szCs w:val="21"/>
              </w:rPr>
            </w:pPr>
            <w:del w:id="4172" w:author="Windows User" w:date="2021-11-09T10:57:00Z">
              <w:r>
                <w:rPr>
                  <w:rFonts w:hint="eastAsia" w:ascii="宋体" w:hAnsi="宋体" w:cs="Arial"/>
                  <w:sz w:val="21"/>
                  <w:szCs w:val="21"/>
                </w:rPr>
                <w:delText>值/编码说明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173"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174" w:author="Windows User" w:date="2021-11-09T10:57:00Z"/>
                <w:rFonts w:ascii="宋体" w:hAnsi="宋体" w:cs="宋体"/>
                <w:sz w:val="21"/>
                <w:szCs w:val="21"/>
              </w:rPr>
            </w:pPr>
            <w:del w:id="4175" w:author="Windows User" w:date="2021-11-09T10:57:00Z">
              <w:r>
                <w:rPr>
                  <w:rFonts w:ascii="宋体" w:hAnsi="宋体" w:cs="宋体"/>
                  <w:sz w:val="21"/>
                  <w:szCs w:val="21"/>
                </w:rPr>
                <w:delText>issue_inst</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176" w:author="Windows User" w:date="2021-11-09T10:57:00Z"/>
                <w:rFonts w:ascii="宋体" w:hAnsi="宋体" w:cs="宋体"/>
                <w:sz w:val="21"/>
                <w:szCs w:val="21"/>
              </w:rPr>
            </w:pPr>
            <w:del w:id="4177"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178" w:author="Windows User" w:date="2021-11-09T10:57:00Z"/>
                <w:rFonts w:ascii="宋体" w:hAnsi="宋体" w:cs="宋体"/>
                <w:sz w:val="21"/>
                <w:szCs w:val="21"/>
              </w:rPr>
            </w:pPr>
            <w:del w:id="4179" w:author="Windows User" w:date="2021-11-09T10:57:00Z">
              <w:r>
                <w:rPr>
                  <w:rFonts w:ascii="宋体" w:hAnsi="宋体" w:cs="宋体"/>
                  <w:sz w:val="21"/>
                  <w:szCs w:val="21"/>
                </w:rPr>
                <w:delText>8</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180" w:author="Windows User" w:date="2021-11-09T10:57:00Z"/>
                <w:rFonts w:ascii="宋体" w:hAnsi="宋体" w:cs="宋体"/>
                <w:sz w:val="21"/>
                <w:szCs w:val="21"/>
              </w:rPr>
            </w:pPr>
            <w:del w:id="4181" w:author="Windows User" w:date="2021-11-09T10:57:00Z">
              <w:r>
                <w:rPr>
                  <w:rFonts w:hint="eastAsia" w:ascii="宋体" w:hAnsi="宋体" w:cs="宋体"/>
                </w:rPr>
                <w:delText>发卡机构代码：读取用户卡15H文件获得</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182"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183" w:author="Windows User" w:date="2021-11-09T10:57:00Z"/>
                <w:rFonts w:ascii="宋体" w:hAnsi="宋体" w:cs="宋体"/>
                <w:sz w:val="21"/>
                <w:szCs w:val="21"/>
              </w:rPr>
            </w:pPr>
            <w:del w:id="4184" w:author="Windows User" w:date="2021-11-09T10:57:00Z">
              <w:r>
                <w:rPr>
                  <w:rFonts w:ascii="宋体" w:hAnsi="宋体" w:cs="宋体"/>
                  <w:sz w:val="21"/>
                  <w:szCs w:val="21"/>
                </w:rPr>
                <w:delText>c</w:delText>
              </w:r>
            </w:del>
            <w:del w:id="4185" w:author="Windows User" w:date="2021-11-09T10:57:00Z">
              <w:r>
                <w:rPr>
                  <w:rFonts w:hint="eastAsia" w:ascii="宋体" w:hAnsi="宋体" w:cs="宋体"/>
                  <w:sz w:val="21"/>
                  <w:szCs w:val="21"/>
                </w:rPr>
                <w:delText>ity_</w:delText>
              </w:r>
            </w:del>
            <w:del w:id="4186" w:author="Windows User" w:date="2021-11-09T10:57:00Z">
              <w:r>
                <w:rPr>
                  <w:rFonts w:ascii="宋体" w:hAnsi="宋体" w:cs="宋体"/>
                  <w:sz w:val="21"/>
                  <w:szCs w:val="21"/>
                </w:rPr>
                <w:delText>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187" w:author="Windows User" w:date="2021-11-09T10:57:00Z"/>
                <w:rFonts w:ascii="宋体" w:hAnsi="宋体" w:cs="宋体"/>
                <w:sz w:val="21"/>
                <w:szCs w:val="21"/>
              </w:rPr>
            </w:pPr>
            <w:del w:id="4188" w:author="Windows User" w:date="2021-11-09T10:57:00Z">
              <w:r>
                <w:rPr>
                  <w:rFonts w:hint="eastAsia"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189" w:author="Windows User" w:date="2021-11-09T10:57:00Z"/>
                <w:rFonts w:ascii="宋体" w:hAnsi="宋体" w:cs="宋体"/>
                <w:sz w:val="21"/>
                <w:szCs w:val="21"/>
              </w:rPr>
            </w:pPr>
            <w:del w:id="4190" w:author="Windows User" w:date="2021-11-09T10:57:00Z">
              <w:r>
                <w:rPr>
                  <w:rFonts w:ascii="宋体" w:hAnsi="宋体" w:cs="宋体"/>
                  <w:sz w:val="21"/>
                  <w:szCs w:val="21"/>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191" w:author="Windows User" w:date="2021-11-09T10:57:00Z"/>
                <w:rFonts w:ascii="宋体" w:hAnsi="宋体"/>
                <w:sz w:val="21"/>
                <w:szCs w:val="21"/>
              </w:rPr>
            </w:pPr>
            <w:del w:id="4192" w:author="Windows User" w:date="2021-11-09T10:57:00Z">
              <w:r>
                <w:rPr>
                  <w:rFonts w:hint="eastAsia" w:ascii="宋体" w:hAnsi="宋体" w:cs="宋体"/>
                </w:rPr>
                <w:delText>城市代码：读取用户卡17H文件获取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193"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194" w:author="Windows User" w:date="2021-11-09T10:57:00Z"/>
                <w:rFonts w:ascii="宋体" w:hAnsi="宋体" w:cs="宋体"/>
                <w:color w:val="000000"/>
                <w:sz w:val="21"/>
                <w:szCs w:val="21"/>
              </w:rPr>
            </w:pPr>
            <w:del w:id="4195" w:author="Windows User" w:date="2021-11-09T10:57:00Z">
              <w:r>
                <w:rPr>
                  <w:rFonts w:ascii="宋体" w:hAnsi="宋体" w:cs="宋体"/>
                  <w:color w:val="000000"/>
                  <w:sz w:val="21"/>
                  <w:szCs w:val="21"/>
                </w:rPr>
                <w:delText>c</w:delText>
              </w:r>
            </w:del>
            <w:del w:id="4196" w:author="Windows User" w:date="2021-11-09T10:57:00Z">
              <w:r>
                <w:rPr>
                  <w:rFonts w:hint="eastAsia" w:ascii="宋体" w:hAnsi="宋体" w:cs="宋体"/>
                  <w:color w:val="000000"/>
                  <w:sz w:val="21"/>
                  <w:szCs w:val="21"/>
                </w:rPr>
                <w:delText>ard_no</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197" w:author="Windows User" w:date="2021-11-09T10:57:00Z"/>
                <w:rFonts w:ascii="宋体" w:hAnsi="宋体" w:cs="宋体"/>
                <w:sz w:val="21"/>
                <w:szCs w:val="21"/>
              </w:rPr>
            </w:pPr>
            <w:del w:id="4198"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199" w:author="Windows User" w:date="2021-11-09T10:57:00Z"/>
                <w:rFonts w:ascii="宋体" w:hAnsi="宋体" w:cs="宋体"/>
                <w:sz w:val="21"/>
                <w:szCs w:val="21"/>
              </w:rPr>
            </w:pPr>
            <w:del w:id="4200" w:author="Windows User" w:date="2021-11-09T10:57:00Z">
              <w:r>
                <w:rPr>
                  <w:rFonts w:hint="eastAsia" w:ascii="宋体" w:hAnsi="宋体" w:cs="宋体"/>
                </w:rPr>
                <w:delText>10</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01" w:author="Windows User" w:date="2021-11-09T10:57:00Z"/>
                <w:rFonts w:ascii="宋体" w:hAnsi="宋体"/>
                <w:sz w:val="21"/>
                <w:szCs w:val="21"/>
              </w:rPr>
            </w:pPr>
            <w:del w:id="4202" w:author="Windows User" w:date="2021-11-09T10:57:00Z">
              <w:r>
                <w:rPr>
                  <w:rFonts w:hint="eastAsia" w:ascii="宋体" w:hAnsi="宋体" w:cs="宋体"/>
                </w:rPr>
                <w:delText>卡应用序列号：读取用户卡15H文件获取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03"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04" w:author="Windows User" w:date="2021-11-09T10:57:00Z"/>
                <w:rFonts w:ascii="宋体" w:hAnsi="宋体" w:cs="宋体"/>
                <w:color w:val="000000"/>
                <w:sz w:val="21"/>
                <w:szCs w:val="21"/>
              </w:rPr>
            </w:pPr>
            <w:del w:id="4205" w:author="Windows User" w:date="2021-11-09T10:57:00Z">
              <w:r>
                <w:rPr>
                  <w:rFonts w:hint="eastAsia" w:ascii="宋体" w:hAnsi="宋体" w:cs="宋体"/>
                  <w:color w:val="000000"/>
                  <w:sz w:val="21"/>
                  <w:szCs w:val="21"/>
                </w:rPr>
                <w:delText>card</w:delText>
              </w:r>
            </w:del>
            <w:del w:id="4206" w:author="Windows User" w:date="2021-11-09T10:57:00Z">
              <w:r>
                <w:rPr>
                  <w:rFonts w:ascii="宋体" w:hAnsi="宋体" w:cs="宋体"/>
                  <w:color w:val="000000"/>
                  <w:sz w:val="21"/>
                  <w:szCs w:val="21"/>
                </w:rPr>
                <w:delText>_</w:delText>
              </w:r>
            </w:del>
            <w:del w:id="4207" w:author="Windows User" w:date="2021-11-09T10:57:00Z">
              <w:r>
                <w:rPr>
                  <w:rFonts w:hint="eastAsia" w:ascii="宋体" w:hAnsi="宋体" w:cs="宋体"/>
                  <w:color w:val="000000"/>
                  <w:sz w:val="21"/>
                  <w:szCs w:val="21"/>
                </w:rPr>
                <w:delText>type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08" w:author="Windows User" w:date="2021-11-09T10:57:00Z"/>
                <w:rFonts w:ascii="宋体" w:hAnsi="宋体" w:cs="宋体"/>
                <w:sz w:val="21"/>
                <w:szCs w:val="21"/>
              </w:rPr>
            </w:pPr>
            <w:del w:id="4209"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10" w:author="Windows User" w:date="2021-11-09T10:57:00Z"/>
                <w:rFonts w:ascii="宋体" w:hAnsi="宋体" w:cs="宋体"/>
                <w:sz w:val="21"/>
                <w:szCs w:val="21"/>
              </w:rPr>
            </w:pPr>
            <w:del w:id="4211" w:author="Windows User" w:date="2021-11-09T10:57:00Z">
              <w:r>
                <w:rPr>
                  <w:rFonts w:hint="eastAsia"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12" w:author="Windows User" w:date="2021-11-09T10:57:00Z"/>
                <w:rFonts w:ascii="宋体" w:hAnsi="宋体"/>
                <w:sz w:val="21"/>
                <w:szCs w:val="21"/>
              </w:rPr>
            </w:pPr>
            <w:del w:id="4213" w:author="Windows User" w:date="2021-11-09T10:57:00Z">
              <w:r>
                <w:rPr>
                  <w:rFonts w:hint="eastAsia" w:ascii="宋体" w:hAnsi="宋体" w:cs="宋体"/>
                </w:rPr>
                <w:delText>卡类型：读取用户卡17H文件获取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14"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15" w:author="Windows User" w:date="2021-11-09T10:57:00Z"/>
                <w:rFonts w:ascii="宋体" w:hAnsi="宋体" w:cs="宋体"/>
                <w:color w:val="000000"/>
                <w:sz w:val="21"/>
                <w:szCs w:val="21"/>
              </w:rPr>
            </w:pPr>
            <w:del w:id="4216" w:author="Windows User" w:date="2021-11-09T10:57: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17" w:author="Windows User" w:date="2021-11-09T10:57:00Z"/>
                <w:rFonts w:ascii="宋体" w:hAnsi="宋体" w:cs="宋体"/>
                <w:sz w:val="21"/>
                <w:szCs w:val="21"/>
              </w:rPr>
            </w:pPr>
            <w:del w:id="4218"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19" w:author="Windows User" w:date="2021-11-09T10:57:00Z"/>
                <w:rFonts w:ascii="宋体" w:hAnsi="宋体" w:cs="宋体"/>
                <w:sz w:val="21"/>
                <w:szCs w:val="21"/>
              </w:rPr>
            </w:pPr>
            <w:del w:id="4220" w:author="Windows User" w:date="2021-11-09T10:57: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21" w:author="Windows User" w:date="2021-11-09T10:57:00Z"/>
                <w:rFonts w:ascii="宋体" w:hAnsi="宋体"/>
                <w:sz w:val="21"/>
                <w:szCs w:val="21"/>
              </w:rPr>
            </w:pPr>
            <w:del w:id="4222" w:author="Windows User" w:date="2021-11-09T10:57: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23"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24" w:author="Windows User" w:date="2021-11-09T10:57:00Z"/>
                <w:rFonts w:ascii="宋体" w:hAnsi="宋体" w:cs="宋体"/>
                <w:color w:val="000000"/>
                <w:sz w:val="21"/>
                <w:szCs w:val="21"/>
              </w:rPr>
            </w:pPr>
            <w:del w:id="4225" w:author="Windows User" w:date="2021-11-09T10:57:00Z">
              <w:r>
                <w:rPr>
                  <w:rFonts w:ascii="宋体" w:hAnsi="宋体" w:cs="Arial"/>
                  <w:sz w:val="21"/>
                  <w:szCs w:val="21"/>
                </w:rPr>
                <w:delText>transaction_</w:delText>
              </w:r>
            </w:del>
            <w:del w:id="4226" w:author="Windows User" w:date="2021-11-09T10:57:00Z">
              <w:r>
                <w:rPr>
                  <w:rFonts w:hint="eastAsia" w:ascii="宋体" w:hAnsi="宋体" w:cs="Arial"/>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27" w:author="Windows User" w:date="2021-11-09T10:57:00Z"/>
                <w:rFonts w:ascii="宋体" w:hAnsi="宋体" w:cs="宋体"/>
              </w:rPr>
            </w:pPr>
            <w:del w:id="4228"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29" w:author="Windows User" w:date="2021-11-09T10:57:00Z"/>
                <w:rFonts w:ascii="宋体" w:hAnsi="宋体" w:cs="宋体"/>
              </w:rPr>
            </w:pPr>
            <w:del w:id="4230" w:author="Windows User" w:date="2021-11-09T10:57: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31" w:author="Windows User" w:date="2021-11-09T10:57:00Z"/>
                <w:rFonts w:ascii="宋体" w:hAnsi="宋体" w:cs="宋体"/>
              </w:rPr>
            </w:pPr>
            <w:del w:id="4232" w:author="Windows User" w:date="2021-11-09T10:57:00Z">
              <w:r>
                <w:rPr>
                  <w:rFonts w:hint="eastAsia" w:ascii="宋体" w:hAnsi="宋体" w:cs="宋体"/>
                  <w:color w:val="3F3F3F"/>
                </w:rPr>
                <w:delText>终端交易序号:本次卡充值申请的终端交易序号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33"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34" w:author="Windows User" w:date="2021-11-09T10:57:00Z"/>
                <w:rFonts w:ascii="宋体" w:hAnsi="宋体" w:cs="Arial"/>
                <w:sz w:val="21"/>
                <w:szCs w:val="21"/>
              </w:rPr>
            </w:pPr>
            <w:del w:id="4235" w:author="Windows User" w:date="2021-11-09T10:57:00Z">
              <w:r>
                <w:rPr>
                  <w:rFonts w:ascii="宋体" w:hAnsi="宋体" w:cs="Arial"/>
                  <w:sz w:val="21"/>
                  <w:szCs w:val="21"/>
                </w:rPr>
                <w:delText>card_transaction_</w:delText>
              </w:r>
            </w:del>
            <w:del w:id="4236" w:author="Windows User" w:date="2021-11-09T10:57:00Z">
              <w:r>
                <w:rPr>
                  <w:rFonts w:hint="eastAsia" w:ascii="宋体" w:hAnsi="宋体" w:cs="Arial"/>
                  <w:sz w:val="21"/>
                  <w:szCs w:val="21"/>
                </w:rPr>
                <w:delText>num</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37" w:author="Windows User" w:date="2021-11-09T10:57:00Z"/>
                <w:rFonts w:ascii="宋体" w:hAnsi="宋体" w:cs="宋体"/>
              </w:rPr>
            </w:pPr>
            <w:del w:id="4238" w:author="Windows User" w:date="2021-11-09T10:57:00Z">
              <w:r>
                <w:rPr>
                  <w:rFonts w:hint="eastAsia" w:ascii="宋体" w:hAnsi="宋体" w:cs="宋体"/>
                  <w:color w:val="000000"/>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39" w:author="Windows User" w:date="2021-11-09T10:57:00Z"/>
                <w:rFonts w:ascii="宋体" w:hAnsi="宋体" w:cs="宋体"/>
              </w:rPr>
            </w:pPr>
            <w:del w:id="4240" w:author="Windows User" w:date="2021-11-09T10:57:00Z">
              <w:r>
                <w:rPr>
                  <w:rFonts w:ascii="宋体" w:hAnsi="宋体" w:cs="宋体"/>
                  <w:color w:val="000000"/>
                </w:rPr>
                <w:delText>2</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41" w:author="Windows User" w:date="2021-11-09T10:57:00Z"/>
                <w:rFonts w:ascii="宋体" w:hAnsi="宋体" w:cs="宋体"/>
                <w:color w:val="3F3F3F"/>
              </w:rPr>
            </w:pPr>
            <w:del w:id="4242" w:author="Windows User" w:date="2021-11-09T10:57:00Z">
              <w:r>
                <w:rPr>
                  <w:rFonts w:hint="eastAsia" w:ascii="宋体" w:hAnsi="宋体" w:cs="宋体"/>
                  <w:color w:val="000000"/>
                </w:rPr>
                <w:delText>卡交易序号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43"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44" w:author="Windows User" w:date="2021-11-09T10:57:00Z"/>
                <w:rFonts w:ascii="宋体" w:hAnsi="宋体" w:cs="宋体"/>
                <w:color w:val="000000"/>
                <w:sz w:val="21"/>
                <w:szCs w:val="21"/>
              </w:rPr>
            </w:pPr>
            <w:del w:id="4245" w:author="Windows User" w:date="2021-11-09T10:57:00Z">
              <w:r>
                <w:rPr>
                  <w:rFonts w:ascii="宋体" w:hAnsi="宋体" w:cs="Arial"/>
                  <w:sz w:val="21"/>
                  <w:szCs w:val="21"/>
                </w:rPr>
                <w:delText>transaction_datetime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246" w:author="Windows User" w:date="2021-11-09T10:57:00Z"/>
                <w:rFonts w:ascii="宋体" w:hAnsi="宋体" w:cs="宋体"/>
              </w:rPr>
            </w:pPr>
            <w:del w:id="4247" w:author="Windows User" w:date="2021-11-09T10:57:00Z">
              <w:r>
                <w:rPr>
                  <w:rFonts w:ascii="宋体" w:hAnsi="宋体" w:cs="宋体"/>
                  <w:sz w:val="21"/>
                  <w:szCs w:val="21"/>
                </w:rPr>
                <w:delText>String</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248" w:author="Windows User" w:date="2021-11-09T10:57:00Z"/>
                <w:rFonts w:ascii="宋体" w:hAnsi="宋体" w:cs="宋体"/>
              </w:rPr>
            </w:pPr>
            <w:del w:id="4249" w:author="Windows User" w:date="2021-11-09T10:57:00Z">
              <w:r>
                <w:rPr>
                  <w:rFonts w:ascii="宋体" w:hAnsi="宋体" w:cs="宋体"/>
                  <w:sz w:val="21"/>
                  <w:szCs w:val="21"/>
                </w:rPr>
                <w:delText>14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50" w:author="Windows User" w:date="2021-11-09T10:57:00Z"/>
                <w:rFonts w:ascii="宋体" w:hAnsi="宋体" w:cs="宋体"/>
              </w:rPr>
            </w:pPr>
            <w:del w:id="4251" w:author="Windows User" w:date="2021-11-09T10:57:00Z">
              <w:r>
                <w:rPr>
                  <w:rFonts w:hint="eastAsia" w:ascii="宋体" w:hAnsi="宋体" w:cs="宋体"/>
                  <w:color w:val="3F3F3F"/>
                </w:rPr>
                <w:delText>交易日期时间：格式yyyyMMddHHmmss</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52"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53" w:author="Windows User" w:date="2021-11-09T10:57:00Z"/>
                <w:rFonts w:ascii="宋体" w:hAnsi="宋体" w:cs="Arial"/>
                <w:sz w:val="21"/>
                <w:szCs w:val="21"/>
              </w:rPr>
            </w:pPr>
            <w:del w:id="4254" w:author="Windows User" w:date="2021-11-09T10:57:00Z">
              <w:r>
                <w:rPr>
                  <w:rFonts w:ascii="宋体" w:hAnsi="宋体" w:cs="Arial"/>
                  <w:sz w:val="21"/>
                  <w:szCs w:val="21"/>
                </w:rPr>
                <w:delText>transaction_</w:delText>
              </w:r>
            </w:del>
            <w:del w:id="4255" w:author="Windows User" w:date="2021-11-09T10:57:00Z">
              <w:r>
                <w:rPr>
                  <w:rFonts w:hint="eastAsia" w:ascii="宋体" w:hAnsi="宋体" w:cs="Arial"/>
                  <w:sz w:val="21"/>
                  <w:szCs w:val="21"/>
                </w:rPr>
                <w:delText>amount</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56" w:author="Windows User" w:date="2021-11-09T10:57:00Z"/>
                <w:rFonts w:ascii="宋体" w:hAnsi="宋体" w:cs="宋体"/>
                <w:sz w:val="21"/>
                <w:szCs w:val="21"/>
              </w:rPr>
            </w:pPr>
            <w:del w:id="4257"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58" w:author="Windows User" w:date="2021-11-09T10:57:00Z"/>
                <w:rFonts w:ascii="宋体" w:hAnsi="宋体" w:cs="宋体"/>
                <w:sz w:val="21"/>
                <w:szCs w:val="21"/>
              </w:rPr>
            </w:pPr>
            <w:del w:id="4259" w:author="Windows User" w:date="2021-11-09T10:57: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60" w:author="Windows User" w:date="2021-11-09T10:57:00Z"/>
                <w:rFonts w:ascii="宋体" w:hAnsi="宋体" w:cs="宋体"/>
                <w:color w:val="3F3F3F"/>
              </w:rPr>
            </w:pPr>
            <w:del w:id="4261" w:author="Windows User" w:date="2021-11-09T10:57:00Z">
              <w:r>
                <w:rPr>
                  <w:rFonts w:hint="eastAsia" w:ascii="宋体" w:hAnsi="宋体" w:cs="宋体"/>
                </w:rPr>
                <w:delText>交易金额：</w:delText>
              </w:r>
            </w:del>
            <w:del w:id="4262" w:author="Windows User" w:date="2021-11-09T10:57:00Z">
              <w:r>
                <w:rPr>
                  <w:rFonts w:hint="eastAsia" w:ascii="宋体" w:hAnsi="宋体" w:cs="宋体"/>
                  <w:w w:val="105"/>
                </w:rPr>
                <w:delText>单位为“分”，1.00元表示为：00000064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63"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64" w:author="Windows User" w:date="2021-11-09T10:57:00Z"/>
                <w:rFonts w:ascii="宋体" w:hAnsi="宋体" w:cs="宋体"/>
                <w:color w:val="000000"/>
                <w:sz w:val="21"/>
                <w:szCs w:val="21"/>
              </w:rPr>
            </w:pPr>
            <w:del w:id="4265" w:author="Windows User" w:date="2021-11-09T10:57:00Z">
              <w:r>
                <w:rPr>
                  <w:rFonts w:ascii="宋体" w:hAnsi="宋体" w:cs="宋体"/>
                  <w:color w:val="000000"/>
                  <w:sz w:val="21"/>
                  <w:szCs w:val="21"/>
                </w:rPr>
                <w:delText>r</w:delText>
              </w:r>
            </w:del>
            <w:del w:id="4266" w:author="Windows User" w:date="2021-11-09T10:57:00Z">
              <w:r>
                <w:rPr>
                  <w:rFonts w:hint="eastAsia" w:ascii="宋体" w:hAnsi="宋体" w:cs="宋体"/>
                  <w:color w:val="000000"/>
                  <w:sz w:val="21"/>
                  <w:szCs w:val="21"/>
                </w:rPr>
                <w:delText>et</w:delText>
              </w:r>
            </w:del>
            <w:del w:id="4267" w:author="Windows User" w:date="2021-11-09T10:57:00Z">
              <w:r>
                <w:rPr>
                  <w:rFonts w:ascii="宋体" w:hAnsi="宋体" w:cs="宋体"/>
                  <w:color w:val="000000"/>
                  <w:sz w:val="21"/>
                  <w:szCs w:val="21"/>
                </w:rPr>
                <w:delText>_status</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68" w:author="Windows User" w:date="2021-11-09T10:57:00Z"/>
                <w:rFonts w:ascii="宋体" w:hAnsi="宋体" w:cs="宋体"/>
              </w:rPr>
            </w:pPr>
            <w:del w:id="4269" w:author="Windows User" w:date="2021-11-09T10:57:00Z">
              <w:r>
                <w:rPr>
                  <w:rFonts w:hint="eastAsia" w:ascii="宋体" w:hAnsi="宋体" w:cs="宋体"/>
                  <w:color w:val="3F3F3F"/>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70" w:author="Windows User" w:date="2021-11-09T10:57:00Z"/>
                <w:rFonts w:ascii="宋体" w:hAnsi="宋体" w:cs="宋体"/>
              </w:rPr>
            </w:pPr>
            <w:del w:id="4271" w:author="Windows User" w:date="2021-11-09T10:57:00Z">
              <w:r>
                <w:rPr>
                  <w:rFonts w:hint="eastAsia" w:ascii="宋体" w:hAnsi="宋体" w:cs="宋体"/>
                  <w:color w:val="3F3F3F"/>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72" w:author="Windows User" w:date="2021-11-09T10:57:00Z"/>
                <w:rFonts w:ascii="宋体" w:hAnsi="宋体" w:cs="宋体"/>
              </w:rPr>
            </w:pPr>
            <w:del w:id="4273" w:author="Windows User" w:date="2021-11-09T10:57:00Z">
              <w:r>
                <w:rPr>
                  <w:rFonts w:hint="eastAsia" w:ascii="宋体" w:hAnsi="宋体" w:cs="宋体"/>
                  <w:color w:val="3F3F3F"/>
                </w:rPr>
                <w:delText>写卡状态：0成功 1表示失败</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74"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75" w:author="Windows User" w:date="2021-11-09T10:57:00Z"/>
                <w:rFonts w:ascii="宋体" w:hAnsi="宋体" w:cs="宋体"/>
                <w:color w:val="000000"/>
                <w:sz w:val="21"/>
                <w:szCs w:val="21"/>
              </w:rPr>
            </w:pPr>
            <w:del w:id="4276" w:author="Windows User" w:date="2021-11-09T10:57:00Z">
              <w:r>
                <w:rPr>
                  <w:rFonts w:hint="eastAsia" w:ascii="宋体" w:hAnsi="宋体" w:cs="宋体"/>
                  <w:color w:val="000000"/>
                  <w:sz w:val="21"/>
                  <w:szCs w:val="21"/>
                </w:rPr>
                <w:delText>TAC</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77" w:author="Windows User" w:date="2021-11-09T10:57:00Z"/>
                <w:rFonts w:ascii="宋体" w:hAnsi="宋体" w:cs="宋体"/>
                <w:color w:val="3F3F3F"/>
              </w:rPr>
            </w:pPr>
            <w:del w:id="4278"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79" w:author="Windows User" w:date="2021-11-09T10:57:00Z"/>
                <w:rFonts w:ascii="宋体" w:hAnsi="宋体" w:cs="宋体"/>
                <w:color w:val="3F3F3F"/>
              </w:rPr>
            </w:pPr>
            <w:del w:id="4280" w:author="Windows User" w:date="2021-11-09T10:57:00Z">
              <w:r>
                <w:rPr>
                  <w:rFonts w:hint="eastAsia" w:ascii="宋体" w:hAnsi="宋体" w:cs="宋体"/>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81" w:author="Windows User" w:date="2021-11-09T10:57:00Z"/>
                <w:rFonts w:ascii="宋体" w:hAnsi="宋体" w:cs="宋体"/>
                <w:color w:val="3F3F3F"/>
              </w:rPr>
            </w:pPr>
            <w:del w:id="4282" w:author="Windows User" w:date="2021-11-09T10:57:00Z">
              <w:r>
                <w:rPr>
                  <w:rFonts w:hint="eastAsia" w:ascii="宋体" w:hAnsi="宋体" w:cs="宋体"/>
                </w:rPr>
                <w:delText>交易验证码：交易TAC</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83"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84" w:author="Windows User" w:date="2021-11-09T10:57:00Z"/>
                <w:rFonts w:ascii="宋体" w:hAnsi="宋体" w:cs="宋体"/>
                <w:color w:val="000000"/>
                <w:sz w:val="21"/>
                <w:szCs w:val="21"/>
              </w:rPr>
            </w:pPr>
            <w:del w:id="4285" w:author="Windows User" w:date="2021-11-09T10:57:00Z">
              <w:r>
                <w:rPr>
                  <w:rFonts w:ascii="宋体" w:hAnsi="宋体" w:cs="宋体"/>
                  <w:color w:val="000000"/>
                  <w:sz w:val="21"/>
                  <w:szCs w:val="21"/>
                </w:rPr>
                <w:delText>reserve</w:delText>
              </w:r>
            </w:del>
            <w:del w:id="4286" w:author="Windows User" w:date="2021-11-09T10:57:00Z">
              <w:r>
                <w:rPr>
                  <w:rFonts w:hint="eastAsia" w:ascii="宋体" w:hAnsi="宋体" w:cs="宋体"/>
                  <w:color w:val="000000"/>
                  <w:sz w:val="21"/>
                  <w:szCs w:val="21"/>
                </w:rPr>
                <w:delText>_</w:delText>
              </w:r>
            </w:del>
            <w:del w:id="4287" w:author="Windows User" w:date="2021-11-09T10:57:00Z">
              <w:r>
                <w:rPr>
                  <w:rFonts w:ascii="宋体" w:hAnsi="宋体" w:cs="宋体"/>
                  <w:color w:val="000000"/>
                  <w:sz w:val="21"/>
                  <w:szCs w:val="21"/>
                </w:rPr>
                <w:delText>byte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88" w:author="Windows User" w:date="2021-11-09T10:57:00Z"/>
                <w:rFonts w:ascii="宋体" w:hAnsi="宋体" w:cs="宋体"/>
              </w:rPr>
            </w:pPr>
            <w:del w:id="4289" w:author="Windows User" w:date="2021-11-09T10:57:00Z">
              <w:r>
                <w:rPr>
                  <w:rFonts w:hint="eastAsia" w:ascii="宋体" w:hAnsi="宋体" w:cs="宋体"/>
                  <w:color w:val="3F3F3F"/>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90" w:author="Windows User" w:date="2021-11-09T10:57:00Z"/>
                <w:rFonts w:ascii="宋体" w:hAnsi="宋体" w:cs="宋体"/>
              </w:rPr>
            </w:pPr>
            <w:del w:id="4291" w:author="Windows User" w:date="2021-11-09T10:57:00Z">
              <w:r>
                <w:rPr>
                  <w:rFonts w:hint="eastAsia" w:ascii="宋体" w:hAnsi="宋体" w:cs="宋体"/>
                  <w:color w:val="3F3F3F"/>
                </w:rPr>
                <w:delText>4</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292" w:author="Windows User" w:date="2021-11-09T10:57:00Z"/>
                <w:rFonts w:ascii="宋体" w:hAnsi="宋体" w:cs="宋体"/>
              </w:rPr>
            </w:pPr>
            <w:del w:id="4293" w:author="Windows User" w:date="2021-11-09T10:57:00Z">
              <w:r>
                <w:rPr>
                  <w:rFonts w:hint="eastAsia" w:ascii="宋体" w:hAnsi="宋体" w:cs="宋体"/>
                  <w:color w:val="3F3F3F"/>
                </w:rPr>
                <w:delText>预留字节: FFFFFFFF填充</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294"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295" w:author="Windows User" w:date="2021-11-09T10:57:00Z"/>
                <w:rFonts w:ascii="宋体" w:hAnsi="宋体" w:cs="宋体"/>
                <w:color w:val="000000"/>
                <w:sz w:val="21"/>
                <w:szCs w:val="21"/>
              </w:rPr>
            </w:pPr>
            <w:del w:id="4296" w:author="Windows User" w:date="2021-11-09T10:57:00Z">
              <w:r>
                <w:rPr>
                  <w:rFonts w:ascii="宋体" w:hAnsi="宋体" w:cs="宋体"/>
                  <w:color w:val="000000"/>
                  <w:sz w:val="21"/>
                  <w:szCs w:val="21"/>
                </w:rPr>
                <w:delText>algorithm_id</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97" w:author="Windows User" w:date="2021-11-09T10:57:00Z"/>
                <w:rFonts w:ascii="宋体" w:hAnsi="宋体" w:cs="宋体"/>
                <w:sz w:val="21"/>
                <w:szCs w:val="21"/>
              </w:rPr>
            </w:pPr>
            <w:del w:id="4298" w:author="Windows User" w:date="2021-11-09T10:5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299" w:author="Windows User" w:date="2021-11-09T10:57:00Z"/>
                <w:rFonts w:ascii="宋体" w:hAnsi="宋体" w:cs="宋体"/>
                <w:sz w:val="21"/>
                <w:szCs w:val="21"/>
              </w:rPr>
            </w:pPr>
            <w:del w:id="4300" w:author="Windows User" w:date="2021-11-09T10:57:00Z">
              <w:r>
                <w:rPr>
                  <w:rFonts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301" w:author="Windows User" w:date="2021-11-09T10:57:00Z"/>
                <w:rFonts w:ascii="宋体" w:hAnsi="宋体"/>
                <w:sz w:val="21"/>
                <w:szCs w:val="21"/>
              </w:rPr>
            </w:pPr>
            <w:del w:id="4302" w:author="Windows User" w:date="2021-11-09T10:57:00Z">
              <w:r>
                <w:rPr>
                  <w:rFonts w:hint="eastAsia" w:ascii="宋体" w:hAnsi="宋体" w:cs="宋体"/>
                </w:rPr>
                <w:delText>加密算法标识: 00国际/01国密</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303" w:author="zhouliang" w:date="2021-11-08T09:45:00Z"/>
          <w:del w:id="4304"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305" w:author="zhouliang" w:date="2021-11-08T09:45:00Z"/>
                <w:del w:id="4306" w:author="Windows User" w:date="2021-11-09T10:57:00Z"/>
                <w:rFonts w:ascii="宋体" w:hAnsi="宋体" w:cs="宋体"/>
                <w:color w:val="000000"/>
                <w:sz w:val="21"/>
                <w:szCs w:val="21"/>
              </w:rPr>
            </w:pPr>
            <w:ins w:id="4307" w:author="zhouliang" w:date="2021-11-08T09:45:00Z">
              <w:del w:id="4308" w:author="Windows User" w:date="2021-11-09T10:57: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309" w:author="zhouliang" w:date="2021-11-08T09:45:00Z"/>
                <w:del w:id="4310" w:author="Windows User" w:date="2021-11-09T10:57:00Z"/>
                <w:rFonts w:ascii="宋体" w:hAnsi="宋体" w:cs="宋体"/>
              </w:rPr>
            </w:pPr>
            <w:ins w:id="4311" w:author="zhouliang" w:date="2021-11-08T09:45:00Z">
              <w:del w:id="4312" w:author="Windows User" w:date="2021-11-09T10:57: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313" w:author="zhouliang" w:date="2021-11-08T09:45:00Z"/>
                <w:del w:id="4314" w:author="Windows User" w:date="2021-11-09T10:57:00Z"/>
                <w:rFonts w:ascii="宋体" w:hAnsi="宋体" w:cs="宋体"/>
              </w:rPr>
            </w:pPr>
            <w:ins w:id="4315" w:author="zhouliang" w:date="2021-11-08T09:45:00Z">
              <w:del w:id="4316" w:author="Windows User" w:date="2021-11-09T10:57: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317" w:author="zhouliang" w:date="2021-11-08T09:45:00Z"/>
                <w:del w:id="4318" w:author="Windows User" w:date="2021-11-09T10:57:00Z"/>
                <w:rFonts w:ascii="宋体" w:hAnsi="宋体" w:cs="宋体"/>
              </w:rPr>
            </w:pPr>
            <w:ins w:id="4319" w:author="zhouliang" w:date="2021-11-08T09:45:00Z">
              <w:del w:id="4320" w:author="Windows User" w:date="2021-11-09T10:57:00Z">
                <w:r>
                  <w:rPr>
                    <w:rFonts w:hint="eastAsia" w:ascii="宋体" w:hAnsi="宋体" w:cs="宋体"/>
                  </w:rPr>
                  <w:delText>0</w:delText>
                </w:r>
              </w:del>
            </w:ins>
            <w:ins w:id="4321" w:author="zhouliang" w:date="2021-11-08T09:45:00Z">
              <w:del w:id="4322" w:author="Windows User" w:date="2021-11-09T10:57: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323" w:author="zhouliang" w:date="2021-11-08T09:45:00Z"/>
          <w:del w:id="4324" w:author="Windows User" w:date="2021-11-09T10:5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325" w:author="zhouliang" w:date="2021-11-08T09:45:00Z"/>
                <w:del w:id="4326" w:author="Windows User" w:date="2021-11-09T10:57:00Z"/>
                <w:rFonts w:ascii="宋体" w:hAnsi="宋体" w:cs="宋体"/>
                <w:color w:val="000000"/>
                <w:sz w:val="21"/>
                <w:szCs w:val="21"/>
              </w:rPr>
            </w:pPr>
            <w:ins w:id="4327" w:author="zhouliang" w:date="2021-11-08T09:45:00Z">
              <w:del w:id="4328" w:author="Windows User" w:date="2021-11-09T10:57: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329" w:author="zhouliang" w:date="2021-11-08T09:45:00Z"/>
                <w:del w:id="4330" w:author="Windows User" w:date="2021-11-09T10:57:00Z"/>
                <w:rFonts w:ascii="宋体" w:hAnsi="宋体" w:cs="宋体"/>
              </w:rPr>
            </w:pPr>
            <w:ins w:id="4331" w:author="zhouliang" w:date="2021-11-08T09:45:00Z">
              <w:del w:id="4332" w:author="Windows User" w:date="2021-11-09T10:57: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333" w:author="zhouliang" w:date="2021-11-08T09:45:00Z"/>
                <w:del w:id="4334" w:author="Windows User" w:date="2021-11-09T10:57:00Z"/>
                <w:rFonts w:ascii="宋体" w:hAnsi="宋体" w:cs="宋体"/>
              </w:rPr>
            </w:pPr>
            <w:ins w:id="4335" w:author="zhouliang" w:date="2021-11-08T09:45:00Z">
              <w:del w:id="4336" w:author="Windows User" w:date="2021-11-09T10:57: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337" w:author="zhouliang" w:date="2021-11-08T09:45:00Z"/>
                <w:del w:id="4338" w:author="Windows User" w:date="2021-11-09T10:57:00Z"/>
                <w:rFonts w:ascii="宋体" w:hAnsi="宋体" w:cs="宋体"/>
              </w:rPr>
            </w:pPr>
            <w:ins w:id="4339" w:author="zhouliang" w:date="2021-11-08T09:45:00Z">
              <w:del w:id="4340" w:author="Windows User" w:date="2021-11-09T10:57:00Z">
                <w:r>
                  <w:rPr>
                    <w:rFonts w:hint="eastAsia" w:ascii="宋体" w:hAnsi="宋体" w:cs="宋体"/>
                  </w:rPr>
                  <w:delText>例:0210</w:delText>
                </w:r>
              </w:del>
            </w:ins>
          </w:p>
        </w:tc>
      </w:tr>
    </w:tbl>
    <w:p>
      <w:pPr>
        <w:rPr>
          <w:del w:id="4341" w:author="Windows User" w:date="2021-11-09T10:57:00Z"/>
        </w:rPr>
      </w:pPr>
    </w:p>
    <w:p>
      <w:pPr>
        <w:numPr>
          <w:ilvl w:val="0"/>
          <w:numId w:val="6"/>
        </w:numPr>
        <w:tabs>
          <w:tab w:val="left" w:pos="-810"/>
        </w:tabs>
        <w:spacing w:line="360" w:lineRule="auto"/>
        <w:ind w:left="494" w:leftChars="206"/>
        <w:rPr>
          <w:del w:id="4342" w:author="Windows User" w:date="2021-11-09T10:57:00Z"/>
          <w:rFonts w:ascii="宋体" w:hAnsi="宋体"/>
        </w:rPr>
      </w:pPr>
      <w:del w:id="4343" w:author="Windows User" w:date="2021-11-09T10:57:00Z">
        <w:r>
          <w:rPr>
            <w:rFonts w:hint="eastAsia" w:ascii="宋体" w:hAnsi="宋体"/>
          </w:rPr>
          <w:delText>响应报文</w:delText>
        </w:r>
      </w:del>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9"/>
        <w:gridCol w:w="1009"/>
        <w:gridCol w:w="993"/>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344" w:author="Windows User" w:date="2021-11-09T10:57:00Z"/>
        </w:trPr>
        <w:tc>
          <w:tcPr>
            <w:tcW w:w="1929"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del w:id="4345" w:author="Windows User" w:date="2021-11-09T10:57:00Z"/>
                <w:rFonts w:ascii="宋体" w:hAnsi="宋体" w:cs="Arial"/>
                <w:sz w:val="21"/>
                <w:szCs w:val="21"/>
              </w:rPr>
            </w:pPr>
            <w:del w:id="4346" w:author="Windows User" w:date="2021-11-09T10:57:00Z">
              <w:r>
                <w:rPr>
                  <w:rFonts w:hint="eastAsia" w:ascii="宋体" w:hAnsi="宋体" w:cs="Arial"/>
                  <w:sz w:val="21"/>
                  <w:szCs w:val="21"/>
                </w:rPr>
                <w:delText>字段名称</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del w:id="4347" w:author="Windows User" w:date="2021-11-09T10:57:00Z"/>
                <w:rFonts w:ascii="宋体" w:hAnsi="宋体" w:cs="Arial"/>
                <w:sz w:val="21"/>
                <w:szCs w:val="21"/>
              </w:rPr>
            </w:pPr>
            <w:del w:id="4348" w:author="Windows User" w:date="2021-11-09T10:57:00Z">
              <w:r>
                <w:rPr>
                  <w:rFonts w:hint="eastAsia" w:ascii="宋体" w:hAnsi="宋体" w:cs="Arial"/>
                  <w:sz w:val="21"/>
                  <w:szCs w:val="21"/>
                </w:rPr>
                <w:delText>类型</w:delText>
              </w:r>
            </w:del>
          </w:p>
        </w:tc>
        <w:tc>
          <w:tcPr>
            <w:tcW w:w="993"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del w:id="4349" w:author="Windows User" w:date="2021-11-09T10:57:00Z"/>
                <w:rFonts w:ascii="宋体" w:hAnsi="宋体" w:cs="Arial"/>
                <w:sz w:val="21"/>
                <w:szCs w:val="21"/>
              </w:rPr>
            </w:pPr>
            <w:del w:id="4350" w:author="Windows User" w:date="2021-11-09T10:57:00Z">
              <w:r>
                <w:rPr>
                  <w:rFonts w:hint="eastAsia" w:ascii="宋体" w:hAnsi="宋体" w:cs="Arial"/>
                  <w:sz w:val="21"/>
                  <w:szCs w:val="21"/>
                </w:rPr>
                <w:delText>长度</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del w:id="4351" w:author="Windows User" w:date="2021-11-09T10:57:00Z"/>
                <w:rFonts w:ascii="宋体" w:hAnsi="宋体" w:cs="Arial"/>
                <w:sz w:val="21"/>
                <w:szCs w:val="21"/>
              </w:rPr>
            </w:pPr>
            <w:del w:id="4352" w:author="Windows User" w:date="2021-11-09T10:57:00Z">
              <w:r>
                <w:rPr>
                  <w:rFonts w:hint="eastAsia" w:ascii="宋体" w:hAnsi="宋体" w:cs="Arial"/>
                  <w:sz w:val="21"/>
                  <w:szCs w:val="21"/>
                </w:rPr>
                <w:delText>值/编码说明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353" w:author="Windows User" w:date="2021-11-09T10:5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354" w:author="Windows User" w:date="2021-11-09T10:57:00Z"/>
                <w:rFonts w:ascii="宋体" w:hAnsi="宋体" w:cs="Arial"/>
                <w:sz w:val="21"/>
                <w:szCs w:val="21"/>
              </w:rPr>
            </w:pPr>
            <w:del w:id="4355" w:author="Windows User" w:date="2021-11-09T10:57:00Z">
              <w:r>
                <w:rPr>
                  <w:rFonts w:ascii="宋体" w:hAnsi="宋体" w:cs="宋体"/>
                  <w:color w:val="000000"/>
                  <w:sz w:val="21"/>
                  <w:szCs w:val="21"/>
                </w:rPr>
                <w:delText>reserve</w:delText>
              </w:r>
            </w:del>
            <w:del w:id="4356" w:author="Windows User" w:date="2021-11-09T10:57:00Z">
              <w:r>
                <w:rPr>
                  <w:rFonts w:hint="eastAsia" w:ascii="宋体" w:hAnsi="宋体" w:cs="宋体"/>
                  <w:color w:val="000000"/>
                  <w:sz w:val="21"/>
                  <w:szCs w:val="21"/>
                </w:rPr>
                <w:delText>_</w:delText>
              </w:r>
            </w:del>
            <w:del w:id="4357" w:author="Windows User" w:date="2021-11-09T10:57:00Z">
              <w:r>
                <w:rPr>
                  <w:rFonts w:ascii="宋体" w:hAnsi="宋体" w:cs="宋体"/>
                  <w:color w:val="000000"/>
                  <w:sz w:val="21"/>
                  <w:szCs w:val="21"/>
                </w:rPr>
                <w:delText>byte</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358" w:author="Windows User" w:date="2021-11-09T10:57:00Z"/>
                <w:rFonts w:ascii="宋体" w:hAnsi="宋体" w:cs="Arial"/>
                <w:sz w:val="21"/>
                <w:szCs w:val="21"/>
              </w:rPr>
            </w:pPr>
            <w:del w:id="4359" w:author="Windows User" w:date="2021-11-09T10:57:00Z">
              <w:r>
                <w:rPr>
                  <w:rFonts w:hint="eastAsia" w:ascii="宋体" w:hAnsi="宋体" w:cs="宋体"/>
                  <w:color w:val="3F3F3F"/>
                </w:rPr>
                <w:delText>HEX</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360" w:author="Windows User" w:date="2021-11-09T10:57:00Z"/>
                <w:rFonts w:ascii="宋体" w:hAnsi="宋体" w:cs="Arial"/>
                <w:sz w:val="21"/>
                <w:szCs w:val="21"/>
              </w:rPr>
            </w:pPr>
            <w:del w:id="4361" w:author="Windows User" w:date="2021-11-09T10:57:00Z">
              <w:r>
                <w:rPr>
                  <w:rFonts w:hint="eastAsia" w:ascii="宋体" w:hAnsi="宋体" w:cs="宋体"/>
                  <w:color w:val="3F3F3F"/>
                </w:rPr>
                <w:delText>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362" w:author="Windows User" w:date="2021-11-09T10:57:00Z"/>
                <w:rFonts w:ascii="宋体" w:hAnsi="宋体"/>
                <w:sz w:val="21"/>
                <w:szCs w:val="21"/>
              </w:rPr>
            </w:pPr>
            <w:del w:id="4363" w:author="Windows User" w:date="2021-11-09T10:57:00Z">
              <w:r>
                <w:rPr>
                  <w:rFonts w:hint="eastAsia" w:ascii="宋体" w:hAnsi="宋体" w:cs="宋体"/>
                  <w:color w:val="3F3F3F"/>
                </w:rPr>
                <w:delText>预留字节: FFFFFFFF填充</w:delText>
              </w:r>
            </w:del>
          </w:p>
        </w:tc>
      </w:tr>
    </w:tbl>
    <w:p>
      <w:pPr>
        <w:rPr>
          <w:del w:id="4364" w:author="Windows User" w:date="2021-11-09T10:57:00Z"/>
        </w:rPr>
      </w:pPr>
    </w:p>
    <w:p>
      <w:pPr>
        <w:pStyle w:val="4"/>
        <w:numPr>
          <w:ilvl w:val="0"/>
          <w:numId w:val="0"/>
        </w:numPr>
        <w:ind w:left="4394" w:firstLine="0"/>
        <w:pPrChange w:id="4365" w:author="Windows User" w:date="2021-11-09T11:44:00Z">
          <w:pPr>
            <w:pStyle w:val="4"/>
            <w:numPr>
              <w:ilvl w:val="2"/>
              <w:numId w:val="3"/>
            </w:numPr>
            <w:ind w:left="4394" w:hanging="709"/>
          </w:pPr>
        </w:pPrChange>
      </w:pPr>
      <w:ins w:id="4366" w:author="Windows User" w:date="2021-11-09T11:44:00Z">
        <w:bookmarkStart w:id="105" w:name="_Toc87350874"/>
        <w:r>
          <w:rPr>
            <w:rFonts w:hint="eastAsia"/>
          </w:rPr>
          <w:t>7</w:t>
        </w:r>
      </w:ins>
      <w:ins w:id="4367" w:author="Windows User" w:date="2021-11-09T11:44:00Z">
        <w:r>
          <w:rPr/>
          <w:t>.2.7</w:t>
        </w:r>
      </w:ins>
      <w:r>
        <w:rPr>
          <w:rFonts w:hint="eastAsia"/>
        </w:rPr>
        <w:t>卡账户信息查询</w:t>
      </w:r>
      <w:bookmarkEnd w:id="105"/>
    </w:p>
    <w:p>
      <w:pPr>
        <w:rPr>
          <w:rFonts w:eastAsia="Times New Roman"/>
        </w:rPr>
      </w:pPr>
      <w:r>
        <w:rPr>
          <w:rFonts w:ascii="Helvetica Neue" w:hAnsi="Helvetica Neue"/>
          <w:b/>
          <w:bCs/>
          <w:color w:val="000000"/>
        </w:rPr>
        <w:t>接口地址</w:t>
      </w:r>
      <w:r>
        <w:rPr>
          <w:rFonts w:hint="eastAsia" w:ascii="Helvetica Neue" w:hAnsi="Helvetica Neue"/>
          <w:color w:val="333333"/>
        </w:rPr>
        <w:t>：</w:t>
      </w:r>
      <w:r>
        <w:rPr>
          <w:rFonts w:ascii="Helvetica Neue" w:hAnsi="Helvetica Neue"/>
          <w:color w:val="333333"/>
        </w:rPr>
        <w:t>http(s):{域名}/</w:t>
      </w:r>
      <w:r>
        <w:rPr>
          <w:rFonts w:hint="eastAsia" w:ascii="Helvetica Neue" w:hAnsi="Helvetica Neue"/>
          <w:color w:val="333333"/>
        </w:rPr>
        <w:t xml:space="preserve"> CITYPLAT</w:t>
      </w:r>
      <w:r>
        <w:rPr>
          <w:rFonts w:ascii="Helvetica Neue" w:hAnsi="Helvetica Neue"/>
          <w:color w:val="333333"/>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接口描述</w:t>
      </w:r>
      <w:r>
        <w:rPr>
          <w:rStyle w:val="30"/>
          <w:rFonts w:hint="eastAsia" w:ascii="MS Mincho" w:hAnsi="MS Mincho" w:eastAsia="MS Mincho" w:cs="MS Mincho"/>
          <w:color w:val="000000"/>
        </w:rPr>
        <w:t>：</w:t>
      </w:r>
      <w:r>
        <w:rPr>
          <w:rFonts w:hint="eastAsia" w:cs="MS Mincho" w:asciiTheme="minorEastAsia" w:hAnsiTheme="minorEastAsia" w:eastAsiaTheme="minorEastAsia"/>
          <w:color w:val="333333"/>
          <w:shd w:val="clear" w:color="auto" w:fill="FFFFFF"/>
        </w:rPr>
        <w:t>和能tsm向城市平台发起卡账户信息查询</w:t>
      </w:r>
      <w:r>
        <w:rPr>
          <w:rFonts w:cs="MS Mincho" w:asciiTheme="minorEastAsia" w:hAnsiTheme="minorEastAsia" w:eastAsiaTheme="minorEastAsia"/>
          <w:color w:val="333333"/>
          <w:shd w:val="clear" w:color="auto" w:fill="FFFFFF"/>
        </w:rPr>
        <w:t>。</w:t>
      </w:r>
    </w:p>
    <w:p>
      <w:pPr>
        <w:spacing w:line="360" w:lineRule="auto"/>
        <w:rPr>
          <w:rFonts w:cs="MS Mincho" w:asciiTheme="minorEastAsia" w:hAnsiTheme="minorEastAsia" w:eastAsiaTheme="minorEastAsia"/>
          <w:color w:val="333333"/>
          <w:shd w:val="clear" w:color="auto" w:fill="FFFFFF"/>
        </w:rPr>
      </w:pPr>
      <w:r>
        <w:rPr>
          <w:rStyle w:val="30"/>
          <w:rFonts w:ascii="MS Mincho" w:hAnsi="MS Mincho" w:eastAsia="MS Mincho" w:cs="MS Mincho"/>
          <w:color w:val="000000"/>
        </w:rPr>
        <w:t>接口</w:t>
      </w:r>
      <w:r>
        <w:rPr>
          <w:rStyle w:val="30"/>
          <w:rFonts w:hint="eastAsia" w:cs="MS Mincho" w:asciiTheme="minorEastAsia" w:hAnsiTheme="minorEastAsia" w:eastAsiaTheme="minorEastAsia"/>
          <w:color w:val="000000"/>
        </w:rPr>
        <w:t>方向</w:t>
      </w:r>
      <w:r>
        <w:rPr>
          <w:rStyle w:val="30"/>
          <w:rFonts w:hint="eastAsia" w:ascii="MS Mincho" w:hAnsi="MS Mincho" w:eastAsia="MS Mincho" w:cs="MS Mincho"/>
          <w:color w:val="000000"/>
        </w:rPr>
        <w:t>：</w:t>
      </w:r>
      <w:r>
        <w:rPr>
          <w:rStyle w:val="30"/>
          <w:rFonts w:hint="eastAsia" w:cs="MS Mincho" w:asciiTheme="minorEastAsia" w:hAnsiTheme="minorEastAsia" w:eastAsiaTheme="minorEastAsia"/>
          <w:color w:val="000000"/>
        </w:rPr>
        <w:t>和能tsm</w:t>
      </w:r>
      <w:r>
        <w:rPr>
          <w:rFonts w:cs="MS Mincho" w:asciiTheme="minorEastAsia" w:hAnsiTheme="minorEastAsia" w:eastAsiaTheme="minorEastAsia"/>
          <w:b/>
          <w:bCs/>
          <w:color w:val="333333"/>
          <w:shd w:val="clear" w:color="auto" w:fill="FFFFFF"/>
        </w:rPr>
        <w:sym w:font="Wingdings" w:char="F0E0"/>
      </w:r>
      <w:r>
        <w:rPr>
          <w:rFonts w:hint="eastAsia" w:cs="MS Mincho" w:asciiTheme="minorEastAsia" w:hAnsiTheme="minorEastAsia" w:eastAsiaTheme="minorEastAsia"/>
          <w:b/>
          <w:bCs/>
          <w:color w:val="333333"/>
          <w:shd w:val="clear" w:color="auto" w:fill="FFFFFF"/>
        </w:rPr>
        <w:t>城市平台</w:t>
      </w:r>
      <w:r>
        <w:rPr>
          <w:rFonts w:cs="MS Mincho" w:asciiTheme="minorEastAsia" w:hAnsiTheme="minorEastAsia" w:eastAsiaTheme="minorEastAsia"/>
          <w:color w:val="333333"/>
          <w:shd w:val="clear" w:color="auto" w:fill="FFFFFF"/>
        </w:rPr>
        <w:t>。</w:t>
      </w:r>
    </w:p>
    <w:p>
      <w:pPr>
        <w:rPr>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rFonts w:ascii="宋体" w:hAnsi="宋体"/>
        </w:rPr>
      </w:pPr>
      <w:r>
        <w:rPr>
          <w:rFonts w:hint="eastAsia" w:ascii="宋体" w:hAnsi="宋体"/>
        </w:rPr>
        <w:t>请求报文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4368">
          <w:tblGrid>
            <w:gridCol w:w="540"/>
            <w:gridCol w:w="1236"/>
            <w:gridCol w:w="540"/>
            <w:gridCol w:w="622"/>
            <w:gridCol w:w="540"/>
            <w:gridCol w:w="311"/>
            <w:gridCol w:w="540"/>
            <w:gridCol w:w="3145"/>
            <w:gridCol w:w="54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字段名称</w:t>
            </w:r>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类型</w:t>
            </w:r>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长度</w:t>
            </w:r>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369" w:author="Hanchen HC14 Li" w:date="2021-11-19T11:0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370" w:author="Hanchen HC14 Li" w:date="2021-11-19T11:08:00Z"/>
                <w:rFonts w:ascii="宋体" w:hAnsi="宋体" w:cs="宋体"/>
                <w:color w:val="000000"/>
                <w:sz w:val="21"/>
                <w:szCs w:val="21"/>
              </w:rPr>
            </w:pPr>
            <w:del w:id="4371" w:author="Hanchen HC14 Li" w:date="2021-11-19T11:08:00Z">
              <w:r>
                <w:rPr>
                  <w:rFonts w:ascii="宋体" w:hAnsi="宋体" w:cs="宋体"/>
                  <w:color w:val="000000"/>
                  <w:sz w:val="21"/>
                  <w:szCs w:val="21"/>
                </w:rPr>
                <w:delText>c</w:delText>
              </w:r>
            </w:del>
            <w:del w:id="4372" w:author="Hanchen HC14 Li" w:date="2021-11-19T11:08:00Z">
              <w:r>
                <w:rPr>
                  <w:rFonts w:hint="eastAsia" w:ascii="宋体" w:hAnsi="宋体" w:cs="宋体"/>
                  <w:color w:val="000000"/>
                  <w:sz w:val="21"/>
                  <w:szCs w:val="21"/>
                </w:rPr>
                <w:delText>ard_no</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373" w:author="Hanchen HC14 Li" w:date="2021-11-19T11:08:00Z"/>
                <w:rFonts w:ascii="宋体" w:hAnsi="宋体" w:cs="宋体"/>
                <w:sz w:val="21"/>
                <w:szCs w:val="21"/>
              </w:rPr>
            </w:pPr>
            <w:del w:id="4374" w:author="Hanchen HC14 Li" w:date="2021-11-19T11:08: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375" w:author="Hanchen HC14 Li" w:date="2021-11-19T11:08:00Z"/>
                <w:rFonts w:ascii="宋体" w:hAnsi="宋体" w:cs="宋体"/>
                <w:sz w:val="21"/>
                <w:szCs w:val="21"/>
              </w:rPr>
            </w:pPr>
            <w:del w:id="4376" w:author="Hanchen HC14 Li" w:date="2021-11-19T11:08:00Z">
              <w:r>
                <w:rPr>
                  <w:rFonts w:hint="eastAsia" w:ascii="宋体" w:hAnsi="宋体" w:cs="宋体"/>
                </w:rPr>
                <w:delText>10</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377" w:author="Hanchen HC14 Li" w:date="2021-11-19T11:08:00Z"/>
                <w:rFonts w:ascii="宋体" w:hAnsi="宋体"/>
                <w:sz w:val="21"/>
                <w:szCs w:val="21"/>
              </w:rPr>
            </w:pPr>
            <w:del w:id="4378" w:author="Hanchen HC14 Li" w:date="2021-11-19T11:08:00Z">
              <w:r>
                <w:rPr>
                  <w:rFonts w:hint="eastAsia" w:ascii="宋体" w:hAnsi="宋体" w:cs="宋体"/>
                </w:rPr>
                <w:delText>卡应用序列号：读取用户卡15H文件获取</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380" w:author="Hanchen HC14 Li" w:date="2021-11-19T11: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4379" w:author="Hanchen HC14 Li" w:date="2021-11-19T11:08:00Z"/>
          <w:trPrChange w:id="4380" w:author="Hanchen HC14 Li" w:date="2021-11-19T11:08:00Z">
            <w:trPr>
              <w:gridBefore w:val="1"/>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4381" w:author="Hanchen HC14 Li" w:date="2021-11-19T11:08:00Z">
              <w:tcPr>
                <w:tcW w:w="1776"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4382" w:author="Hanchen HC14 Li" w:date="2021-11-19T11:08:00Z"/>
                <w:rFonts w:ascii="宋体" w:hAnsi="宋体" w:cs="宋体"/>
                <w:color w:val="000000"/>
                <w:sz w:val="21"/>
                <w:szCs w:val="21"/>
                <w:highlight w:val="yellow"/>
                <w:rPrChange w:id="4383" w:author="Hanchen HC14 Li" w:date="2021-11-19T14:57:00Z">
                  <w:rPr>
                    <w:ins w:id="4384" w:author="Hanchen HC14 Li" w:date="2021-11-19T11:08:00Z"/>
                    <w:rFonts w:ascii="宋体" w:hAnsi="宋体" w:cs="宋体"/>
                    <w:color w:val="000000"/>
                    <w:sz w:val="21"/>
                    <w:szCs w:val="21"/>
                  </w:rPr>
                </w:rPrChange>
              </w:rPr>
            </w:pPr>
            <w:ins w:id="4385" w:author="Hanchen HC14 Li" w:date="2021-11-19T11:08:00Z">
              <w:r>
                <w:rPr>
                  <w:rFonts w:ascii="宋体" w:hAnsi="宋体" w:cs="宋体"/>
                  <w:sz w:val="21"/>
                  <w:szCs w:val="21"/>
                  <w:highlight w:val="yellow"/>
                  <w:rPrChange w:id="4386" w:author="Hanchen HC14 Li" w:date="2021-11-19T14:57:00Z">
                    <w:rPr>
                      <w:rFonts w:ascii="宋体" w:hAnsi="宋体" w:cs="宋体"/>
                      <w:sz w:val="21"/>
                      <w:szCs w:val="21"/>
                    </w:rPr>
                  </w:rPrChange>
                </w:rPr>
                <w:t>issue_inst</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4387" w:author="Hanchen HC14 Li" w:date="2021-11-19T11:08: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388" w:author="Hanchen HC14 Li" w:date="2021-11-19T11:08:00Z"/>
                <w:rFonts w:ascii="宋体" w:hAnsi="宋体" w:cs="宋体"/>
                <w:highlight w:val="yellow"/>
                <w:rPrChange w:id="4389" w:author="Hanchen HC14 Li" w:date="2021-11-19T14:57:00Z">
                  <w:rPr>
                    <w:ins w:id="4390" w:author="Hanchen HC14 Li" w:date="2021-11-19T11:08:00Z"/>
                    <w:rFonts w:ascii="宋体" w:hAnsi="宋体" w:cs="宋体"/>
                  </w:rPr>
                </w:rPrChange>
              </w:rPr>
            </w:pPr>
            <w:ins w:id="4391" w:author="Hanchen HC14 Li" w:date="2021-11-19T11:08:00Z">
              <w:r>
                <w:rPr>
                  <w:rFonts w:ascii="宋体" w:hAnsi="宋体" w:cs="宋体"/>
                  <w:highlight w:val="yellow"/>
                  <w:rPrChange w:id="4392" w:author="Hanchen HC14 Li" w:date="2021-11-19T14:57: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4393" w:author="Hanchen HC14 Li" w:date="2021-11-19T11:08:00Z">
              <w:tcPr>
                <w:tcW w:w="851"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394" w:author="Hanchen HC14 Li" w:date="2021-11-19T11:08:00Z"/>
                <w:rFonts w:ascii="宋体" w:hAnsi="宋体" w:cs="宋体"/>
                <w:highlight w:val="yellow"/>
                <w:rPrChange w:id="4395" w:author="Hanchen HC14 Li" w:date="2021-11-19T14:57:00Z">
                  <w:rPr>
                    <w:ins w:id="4396" w:author="Hanchen HC14 Li" w:date="2021-11-19T11:08:00Z"/>
                    <w:rFonts w:ascii="宋体" w:hAnsi="宋体" w:cs="宋体"/>
                  </w:rPr>
                </w:rPrChange>
              </w:rPr>
            </w:pPr>
            <w:ins w:id="4397" w:author="Hanchen HC14 Li" w:date="2021-11-19T11:08:00Z">
              <w:r>
                <w:rPr>
                  <w:rFonts w:ascii="宋体" w:hAnsi="宋体" w:cs="宋体"/>
                  <w:sz w:val="21"/>
                  <w:szCs w:val="21"/>
                  <w:highlight w:val="yellow"/>
                  <w:rPrChange w:id="4398" w:author="Hanchen HC14 Li" w:date="2021-11-19T14:57:00Z">
                    <w:rPr>
                      <w:rFonts w:ascii="宋体" w:hAnsi="宋体" w:cs="宋体"/>
                      <w:sz w:val="21"/>
                      <w:szCs w:val="21"/>
                    </w:rPr>
                  </w:rPrChange>
                </w:rPr>
                <w:t>8</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4399" w:author="Hanchen HC14 Li" w:date="2021-11-19T11:08: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4400" w:author="Hanchen HC14 Li" w:date="2021-11-19T11:08:00Z"/>
                <w:rFonts w:ascii="宋体" w:hAnsi="宋体" w:cs="宋体"/>
                <w:highlight w:val="yellow"/>
                <w:rPrChange w:id="4401" w:author="Hanchen HC14 Li" w:date="2021-11-19T14:57:00Z">
                  <w:rPr>
                    <w:ins w:id="4402" w:author="Hanchen HC14 Li" w:date="2021-11-19T11:08:00Z"/>
                    <w:rFonts w:ascii="宋体" w:hAnsi="宋体" w:cs="宋体"/>
                  </w:rPr>
                </w:rPrChange>
              </w:rPr>
            </w:pPr>
            <w:ins w:id="4403" w:author="Hanchen HC14 Li" w:date="2021-11-19T11:08:00Z">
              <w:r>
                <w:rPr>
                  <w:rFonts w:hint="eastAsia" w:ascii="宋体" w:hAnsi="宋体" w:cs="宋体"/>
                  <w:highlight w:val="yellow"/>
                  <w:rPrChange w:id="4404" w:author="Hanchen HC14 Li" w:date="2021-11-19T14:57:00Z">
                    <w:rPr>
                      <w:rFonts w:hint="eastAsia" w:ascii="宋体" w:hAnsi="宋体" w:cs="宋体"/>
                    </w:rPr>
                  </w:rPrChange>
                </w:rPr>
                <w:t>发卡机构代码：读取用户卡</w:t>
              </w:r>
            </w:ins>
            <w:ins w:id="4405" w:author="Hanchen HC14 Li" w:date="2021-11-19T11:08:00Z">
              <w:r>
                <w:rPr>
                  <w:rFonts w:ascii="宋体" w:hAnsi="宋体" w:cs="宋体"/>
                  <w:highlight w:val="yellow"/>
                  <w:rPrChange w:id="4406" w:author="Hanchen HC14 Li" w:date="2021-11-19T14:57:00Z">
                    <w:rPr>
                      <w:rFonts w:ascii="宋体" w:hAnsi="宋体" w:cs="宋体"/>
                    </w:rPr>
                  </w:rPrChange>
                </w:rPr>
                <w:t>15H文件获得</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407" w:author="Hanchen HC14 Li" w:date="2021-11-19T11:0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408" w:author="Hanchen HC14 Li" w:date="2021-11-19T11:08:00Z"/>
                <w:rFonts w:ascii="宋体" w:hAnsi="宋体" w:cs="宋体"/>
                <w:color w:val="000000"/>
                <w:sz w:val="21"/>
                <w:szCs w:val="21"/>
                <w:highlight w:val="yellow"/>
                <w:rPrChange w:id="4409" w:author="Hanchen HC14 Li" w:date="2021-11-19T14:57:00Z">
                  <w:rPr>
                    <w:ins w:id="4410" w:author="Hanchen HC14 Li" w:date="2021-11-19T11:08:00Z"/>
                    <w:rFonts w:ascii="宋体" w:hAnsi="宋体" w:cs="宋体"/>
                    <w:color w:val="000000"/>
                    <w:sz w:val="21"/>
                    <w:szCs w:val="21"/>
                  </w:rPr>
                </w:rPrChange>
              </w:rPr>
            </w:pPr>
            <w:ins w:id="4411" w:author="Hanchen HC14 Li" w:date="2021-11-19T11:08:00Z">
              <w:r>
                <w:rPr>
                  <w:rFonts w:ascii="宋体" w:hAnsi="宋体" w:cs="宋体"/>
                  <w:color w:val="000000"/>
                  <w:sz w:val="21"/>
                  <w:szCs w:val="21"/>
                  <w:highlight w:val="yellow"/>
                  <w:rPrChange w:id="4412" w:author="Hanchen HC14 Li" w:date="2021-11-19T14:57:00Z">
                    <w:rPr>
                      <w:rFonts w:ascii="宋体" w:hAnsi="宋体" w:cs="宋体"/>
                      <w:color w:val="000000"/>
                      <w:sz w:val="21"/>
                      <w:szCs w:val="21"/>
                    </w:rPr>
                  </w:rPrChange>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413" w:author="Hanchen HC14 Li" w:date="2021-11-19T11:08:00Z"/>
                <w:rFonts w:ascii="宋体" w:hAnsi="宋体" w:cs="宋体"/>
                <w:highlight w:val="yellow"/>
                <w:rPrChange w:id="4414" w:author="Hanchen HC14 Li" w:date="2021-11-19T14:57:00Z">
                  <w:rPr>
                    <w:ins w:id="4415" w:author="Hanchen HC14 Li" w:date="2021-11-19T11:08:00Z"/>
                    <w:rFonts w:ascii="宋体" w:hAnsi="宋体" w:cs="宋体"/>
                  </w:rPr>
                </w:rPrChange>
              </w:rPr>
            </w:pPr>
            <w:ins w:id="4416" w:author="Hanchen HC14 Li" w:date="2021-11-19T11:08:00Z">
              <w:r>
                <w:rPr>
                  <w:rFonts w:ascii="宋体" w:hAnsi="宋体" w:cs="宋体"/>
                  <w:highlight w:val="yellow"/>
                  <w:rPrChange w:id="4417" w:author="Hanchen HC14 Li" w:date="2021-11-19T14:57: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418" w:author="Hanchen HC14 Li" w:date="2021-11-19T11:08:00Z"/>
                <w:rFonts w:ascii="宋体" w:hAnsi="宋体" w:cs="宋体"/>
                <w:highlight w:val="yellow"/>
                <w:rPrChange w:id="4419" w:author="Hanchen HC14 Li" w:date="2021-11-19T14:57:00Z">
                  <w:rPr>
                    <w:ins w:id="4420" w:author="Hanchen HC14 Li" w:date="2021-11-19T11:08:00Z"/>
                    <w:rFonts w:ascii="宋体" w:hAnsi="宋体" w:cs="宋体"/>
                  </w:rPr>
                </w:rPrChange>
              </w:rPr>
            </w:pPr>
            <w:ins w:id="4421" w:author="Hanchen HC14 Li" w:date="2021-11-19T11:08:00Z">
              <w:r>
                <w:rPr>
                  <w:rFonts w:ascii="宋体" w:hAnsi="宋体" w:cs="宋体"/>
                  <w:highlight w:val="yellow"/>
                  <w:rPrChange w:id="4422" w:author="Hanchen HC14 Li" w:date="2021-11-19T14:57:00Z">
                    <w:rPr>
                      <w:rFonts w:ascii="宋体" w:hAnsi="宋体" w:cs="宋体"/>
                    </w:rPr>
                  </w:rPrChange>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423" w:author="Hanchen HC14 Li" w:date="2021-11-19T11:08:00Z"/>
                <w:rFonts w:ascii="宋体" w:hAnsi="宋体" w:cs="宋体"/>
                <w:highlight w:val="yellow"/>
                <w:rPrChange w:id="4424" w:author="Hanchen HC14 Li" w:date="2021-11-19T14:57:00Z">
                  <w:rPr>
                    <w:ins w:id="4425" w:author="Hanchen HC14 Li" w:date="2021-11-19T11:08:00Z"/>
                    <w:rFonts w:ascii="宋体" w:hAnsi="宋体" w:cs="宋体"/>
                  </w:rPr>
                </w:rPrChange>
              </w:rPr>
            </w:pPr>
            <w:ins w:id="4426" w:author="Hanchen HC14 Li" w:date="2021-11-19T11:08:00Z">
              <w:r>
                <w:rPr>
                  <w:rFonts w:hint="eastAsia" w:ascii="宋体" w:hAnsi="宋体" w:cs="宋体"/>
                  <w:highlight w:val="yellow"/>
                  <w:rPrChange w:id="4427" w:author="Hanchen HC14 Li" w:date="2021-11-19T14:57:00Z">
                    <w:rPr>
                      <w:rFonts w:hint="eastAsia" w:ascii="宋体" w:hAnsi="宋体" w:cs="宋体"/>
                    </w:rPr>
                  </w:rPrChange>
                </w:rPr>
                <w:t>终端编号</w:t>
              </w:r>
            </w:ins>
            <w:ins w:id="4428" w:author="Hanchen HC14 Li" w:date="2021-11-19T11:08:00Z">
              <w:del w:id="4429" w:author="Windows User" w:date="2021-11-22T17:01:00Z">
                <w:r>
                  <w:rPr>
                    <w:rFonts w:ascii="宋体" w:hAnsi="宋体" w:cs="宋体"/>
                    <w:highlight w:val="yellow"/>
                    <w:rPrChange w:id="4430" w:author="Hanchen HC14 Li" w:date="2021-11-19T14:57:00Z">
                      <w:rPr>
                        <w:rFonts w:ascii="宋体" w:hAnsi="宋体" w:cs="宋体"/>
                      </w:rPr>
                    </w:rPrChange>
                  </w:rPr>
                  <w:delText>:和能tsm</w:delText>
                </w:r>
              </w:del>
            </w:ins>
            <w:ins w:id="4431" w:author="Hanchen HC14 Li" w:date="2021-11-19T11:08:00Z">
              <w:del w:id="4432" w:author="Windows User" w:date="2021-11-22T17:01:00Z">
                <w:r>
                  <w:rPr>
                    <w:rFonts w:hint="eastAsia" w:ascii="宋体" w:hAnsi="宋体" w:cs="宋体"/>
                    <w:highlight w:val="yellow"/>
                    <w:rPrChange w:id="4433" w:author="Hanchen HC14 Li" w:date="2021-11-19T14:57:00Z">
                      <w:rPr>
                        <w:rFonts w:hint="eastAsia" w:ascii="宋体" w:hAnsi="宋体" w:cs="宋体"/>
                      </w:rPr>
                    </w:rPrChange>
                  </w:rPr>
                  <w:delText>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434" w:author="Hanchen HC14 Li" w:date="2021-11-19T11:0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435" w:author="Hanchen HC14 Li" w:date="2021-11-19T11:08:00Z"/>
                <w:rFonts w:ascii="宋体" w:hAnsi="宋体" w:cs="宋体"/>
                <w:color w:val="000000"/>
                <w:sz w:val="21"/>
                <w:szCs w:val="21"/>
                <w:highlight w:val="yellow"/>
                <w:rPrChange w:id="4436" w:author="Hanchen HC14 Li" w:date="2021-11-19T14:57:00Z">
                  <w:rPr>
                    <w:ins w:id="4437" w:author="Hanchen HC14 Li" w:date="2021-11-19T11:08:00Z"/>
                    <w:rFonts w:ascii="宋体" w:hAnsi="宋体" w:cs="宋体"/>
                    <w:color w:val="000000"/>
                    <w:sz w:val="21"/>
                    <w:szCs w:val="21"/>
                  </w:rPr>
                </w:rPrChange>
              </w:rPr>
            </w:pPr>
            <w:ins w:id="4438" w:author="Hanchen HC14 Li" w:date="2021-11-19T11:08:00Z">
              <w:r>
                <w:rPr>
                  <w:rFonts w:ascii="宋体" w:hAnsi="宋体" w:cs="Arial"/>
                  <w:sz w:val="21"/>
                  <w:szCs w:val="21"/>
                  <w:highlight w:val="yellow"/>
                  <w:rPrChange w:id="4439" w:author="Hanchen HC14 Li" w:date="2021-11-19T14:57: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440" w:author="Hanchen HC14 Li" w:date="2021-11-19T11:08:00Z"/>
                <w:rFonts w:ascii="宋体" w:hAnsi="宋体" w:cs="宋体"/>
                <w:highlight w:val="yellow"/>
                <w:rPrChange w:id="4441" w:author="Hanchen HC14 Li" w:date="2021-11-19T14:57:00Z">
                  <w:rPr>
                    <w:ins w:id="4442" w:author="Hanchen HC14 Li" w:date="2021-11-19T11:08:00Z"/>
                    <w:rFonts w:ascii="宋体" w:hAnsi="宋体" w:cs="宋体"/>
                  </w:rPr>
                </w:rPrChange>
              </w:rPr>
            </w:pPr>
            <w:ins w:id="4443" w:author="Hanchen HC14 Li" w:date="2021-11-19T11:08:00Z">
              <w:r>
                <w:rPr>
                  <w:rFonts w:ascii="宋体" w:hAnsi="宋体" w:cs="宋体"/>
                  <w:highlight w:val="yellow"/>
                  <w:rPrChange w:id="4444" w:author="Hanchen HC14 Li" w:date="2021-11-19T14:57: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445" w:author="Hanchen HC14 Li" w:date="2021-11-19T11:08:00Z"/>
                <w:rFonts w:ascii="宋体" w:hAnsi="宋体" w:cs="宋体"/>
                <w:highlight w:val="yellow"/>
                <w:rPrChange w:id="4446" w:author="Hanchen HC14 Li" w:date="2021-11-19T14:57:00Z">
                  <w:rPr>
                    <w:ins w:id="4447" w:author="Hanchen HC14 Li" w:date="2021-11-19T11:08:00Z"/>
                    <w:rFonts w:ascii="宋体" w:hAnsi="宋体" w:cs="宋体"/>
                  </w:rPr>
                </w:rPrChange>
              </w:rPr>
            </w:pPr>
            <w:ins w:id="4448" w:author="Hanchen HC14 Li" w:date="2021-11-19T11:08:00Z">
              <w:r>
                <w:rPr>
                  <w:rFonts w:ascii="宋体" w:hAnsi="宋体" w:cs="宋体"/>
                  <w:highlight w:val="yellow"/>
                  <w:rPrChange w:id="4449" w:author="Hanchen HC14 Li" w:date="2021-11-19T14:57: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450" w:author="Hanchen HC14 Li" w:date="2021-11-19T11:08:00Z"/>
                <w:rFonts w:ascii="宋体" w:hAnsi="宋体" w:cs="宋体"/>
                <w:highlight w:val="yellow"/>
                <w:rPrChange w:id="4451" w:author="Hanchen HC14 Li" w:date="2021-11-19T14:57:00Z">
                  <w:rPr>
                    <w:ins w:id="4452" w:author="Hanchen HC14 Li" w:date="2021-11-19T11:08:00Z"/>
                    <w:rFonts w:ascii="宋体" w:hAnsi="宋体" w:cs="宋体"/>
                  </w:rPr>
                </w:rPrChange>
              </w:rPr>
            </w:pPr>
            <w:ins w:id="4453" w:author="Hanchen HC14 Li" w:date="2021-11-19T11:08:00Z">
              <w:r>
                <w:rPr>
                  <w:rFonts w:hint="eastAsia" w:ascii="宋体" w:hAnsi="宋体" w:cs="宋体"/>
                  <w:highlight w:val="yellow"/>
                  <w:rPrChange w:id="4454" w:author="Hanchen HC14 Li" w:date="2021-11-19T14:57: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455" w:author="Hanchen HC14 Li" w:date="2021-11-19T11:0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456" w:author="Hanchen HC14 Li" w:date="2021-11-19T11:08:00Z"/>
                <w:rFonts w:ascii="宋体" w:hAnsi="宋体" w:cs="宋体"/>
                <w:color w:val="000000"/>
                <w:sz w:val="21"/>
                <w:szCs w:val="21"/>
              </w:rPr>
            </w:pPr>
            <w:ins w:id="4457" w:author="Hanchen HC14 Li" w:date="2021-11-19T11:08:00Z">
              <w:r>
                <w:rPr>
                  <w:rFonts w:ascii="宋体" w:hAnsi="宋体" w:cs="宋体"/>
                  <w:color w:val="000000"/>
                  <w:sz w:val="21"/>
                  <w:szCs w:val="21"/>
                </w:rPr>
                <w:t>c</w:t>
              </w:r>
            </w:ins>
            <w:ins w:id="4458" w:author="Hanchen HC14 Li" w:date="2021-11-19T11:08:00Z">
              <w:r>
                <w:rPr>
                  <w:rFonts w:hint="eastAsia" w:ascii="宋体" w:hAnsi="宋体" w:cs="宋体"/>
                  <w:color w:val="000000"/>
                  <w:sz w:val="21"/>
                  <w:szCs w:val="21"/>
                </w:rPr>
                <w:t>ard_no</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459" w:author="Hanchen HC14 Li" w:date="2021-11-19T11:08:00Z"/>
                <w:rFonts w:ascii="宋体" w:hAnsi="宋体" w:cs="宋体"/>
              </w:rPr>
            </w:pPr>
            <w:ins w:id="4460" w:author="Hanchen HC14 Li" w:date="2021-11-19T11:08: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461" w:author="Hanchen HC14 Li" w:date="2021-11-19T11:08:00Z"/>
                <w:rFonts w:ascii="宋体" w:hAnsi="宋体" w:cs="宋体"/>
              </w:rPr>
            </w:pPr>
            <w:ins w:id="4462" w:author="Hanchen HC14 Li" w:date="2021-11-19T11:08:00Z">
              <w:r>
                <w:rPr>
                  <w:rFonts w:hint="eastAsia" w:ascii="宋体" w:hAnsi="宋体" w:cs="宋体"/>
                </w:rPr>
                <w:t>10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463" w:author="Hanchen HC14 Li" w:date="2021-11-19T11:08:00Z"/>
                <w:rFonts w:ascii="宋体" w:hAnsi="宋体" w:cs="宋体"/>
              </w:rPr>
            </w:pPr>
            <w:ins w:id="4464" w:author="Hanchen HC14 Li" w:date="2021-11-19T11:08:00Z">
              <w:r>
                <w:rPr>
                  <w:rFonts w:hint="eastAsia" w:ascii="宋体" w:hAnsi="宋体" w:cs="宋体"/>
                </w:rPr>
                <w:t>卡应用序列号：读取用户卡15H文件获取</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465" w:author="Hanchen HC14 Li" w:date="2021-11-19T11:0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466" w:author="Hanchen HC14 Li" w:date="2021-11-19T11:08:00Z"/>
                <w:rFonts w:ascii="宋体" w:hAnsi="宋体" w:cs="宋体"/>
                <w:color w:val="000000"/>
                <w:sz w:val="21"/>
                <w:szCs w:val="21"/>
              </w:rPr>
            </w:pPr>
            <w:del w:id="4467" w:author="Hanchen HC14 Li" w:date="2021-11-19T11:08:00Z">
              <w:r>
                <w:rPr>
                  <w:rFonts w:ascii="宋体" w:hAnsi="宋体" w:cs="宋体"/>
                  <w:color w:val="000000"/>
                  <w:sz w:val="21"/>
                  <w:szCs w:val="21"/>
                </w:rPr>
                <w:delText>terminal_code</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468" w:author="Hanchen HC14 Li" w:date="2021-11-19T11:08:00Z"/>
                <w:rFonts w:ascii="宋体" w:hAnsi="宋体" w:cs="宋体"/>
                <w:sz w:val="21"/>
                <w:szCs w:val="21"/>
              </w:rPr>
            </w:pPr>
            <w:del w:id="4469" w:author="Hanchen HC14 Li" w:date="2021-11-19T11:08: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470" w:author="Hanchen HC14 Li" w:date="2021-11-19T11:08:00Z"/>
                <w:rFonts w:ascii="宋体" w:hAnsi="宋体" w:cs="宋体"/>
                <w:sz w:val="21"/>
                <w:szCs w:val="21"/>
              </w:rPr>
            </w:pPr>
            <w:del w:id="4471" w:author="Hanchen HC14 Li" w:date="2021-11-19T11:08:00Z">
              <w:r>
                <w:rPr>
                  <w:rFonts w:ascii="宋体" w:hAnsi="宋体" w:cs="宋体"/>
                </w:rPr>
                <w:delText>6</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472" w:author="Hanchen HC14 Li" w:date="2021-11-19T11:08:00Z"/>
                <w:rFonts w:ascii="宋体" w:hAnsi="宋体"/>
                <w:sz w:val="21"/>
                <w:szCs w:val="21"/>
              </w:rPr>
            </w:pPr>
            <w:del w:id="4473" w:author="Hanchen HC14 Li" w:date="2021-11-19T11:08:00Z">
              <w:r>
                <w:rPr>
                  <w:rFonts w:hint="eastAsia" w:ascii="宋体" w:hAnsi="宋体" w:cs="宋体"/>
                </w:rPr>
                <w:delText>终端编号:和能tsm的终端编号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474" w:author="Hanchen HC14 Li" w:date="2021-11-19T11:1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475" w:author="Hanchen HC14 Li" w:date="2021-11-19T11:17:00Z"/>
                <w:rFonts w:ascii="宋体" w:hAnsi="宋体" w:cs="宋体"/>
                <w:color w:val="000000"/>
                <w:sz w:val="21"/>
                <w:szCs w:val="21"/>
              </w:rPr>
            </w:pPr>
            <w:del w:id="4476" w:author="Hanchen HC14 Li" w:date="2021-11-19T11:17:00Z">
              <w:r>
                <w:rPr>
                  <w:rFonts w:ascii="宋体" w:hAnsi="宋体" w:cs="宋体"/>
                  <w:color w:val="000000"/>
                  <w:sz w:val="21"/>
                  <w:szCs w:val="21"/>
                </w:rPr>
                <w:delText>algorithm_id</w:delText>
              </w:r>
            </w:del>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477" w:author="Hanchen HC14 Li" w:date="2021-11-19T11:17:00Z"/>
                <w:rFonts w:ascii="宋体" w:hAnsi="宋体" w:cs="宋体"/>
                <w:sz w:val="21"/>
                <w:szCs w:val="21"/>
              </w:rPr>
            </w:pPr>
            <w:del w:id="4478" w:author="Hanchen HC14 Li" w:date="2021-11-19T11:17:00Z">
              <w:r>
                <w:rPr>
                  <w:rFonts w:hint="eastAsia" w:ascii="宋体" w:hAnsi="宋体" w:cs="宋体"/>
                </w:rPr>
                <w:delText>HEX</w:delText>
              </w:r>
            </w:del>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479" w:author="Hanchen HC14 Li" w:date="2021-11-19T11:17:00Z"/>
                <w:rFonts w:ascii="宋体" w:hAnsi="宋体" w:cs="宋体"/>
                <w:sz w:val="21"/>
                <w:szCs w:val="21"/>
              </w:rPr>
            </w:pPr>
            <w:del w:id="4480" w:author="Hanchen HC14 Li" w:date="2021-11-19T11:17:00Z">
              <w:r>
                <w:rPr>
                  <w:rFonts w:ascii="宋体" w:hAnsi="宋体" w:cs="宋体"/>
                </w:rPr>
                <w:delText>1</w:delText>
              </w:r>
            </w:del>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481" w:author="Hanchen HC14 Li" w:date="2021-11-19T11:17:00Z"/>
                <w:rFonts w:ascii="宋体" w:hAnsi="宋体"/>
                <w:sz w:val="21"/>
                <w:szCs w:val="21"/>
              </w:rPr>
            </w:pPr>
            <w:del w:id="4482" w:author="Hanchen HC14 Li" w:date="2021-11-19T11:17:00Z">
              <w:r>
                <w:rPr>
                  <w:rFonts w:hint="eastAsia" w:ascii="宋体" w:hAnsi="宋体" w:cs="宋体"/>
                </w:rPr>
                <w:delText>加密算法标识: 00国际/01国密</w:delText>
              </w:r>
            </w:del>
          </w:p>
        </w:tc>
      </w:tr>
    </w:tbl>
    <w:p/>
    <w:p>
      <w:pPr>
        <w:numPr>
          <w:ilvl w:val="0"/>
          <w:numId w:val="6"/>
        </w:numPr>
        <w:tabs>
          <w:tab w:val="left" w:pos="-810"/>
        </w:tabs>
        <w:spacing w:line="360" w:lineRule="auto"/>
        <w:ind w:left="494" w:leftChars="206"/>
        <w:rPr>
          <w:rFonts w:ascii="宋体" w:hAnsi="宋体"/>
        </w:rPr>
      </w:pPr>
      <w:r>
        <w:rPr>
          <w:rFonts w:hint="eastAsia" w:ascii="宋体" w:hAnsi="宋体"/>
        </w:rPr>
        <w:t>响应报文</w:t>
      </w:r>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9"/>
        <w:gridCol w:w="1009"/>
        <w:gridCol w:w="993"/>
        <w:gridCol w:w="3543"/>
        <w:tblGridChange w:id="4483">
          <w:tblGrid>
            <w:gridCol w:w="540"/>
            <w:gridCol w:w="1389"/>
            <w:gridCol w:w="540"/>
            <w:gridCol w:w="469"/>
            <w:gridCol w:w="540"/>
            <w:gridCol w:w="453"/>
            <w:gridCol w:w="540"/>
            <w:gridCol w:w="3003"/>
            <w:gridCol w:w="54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29"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字段名称</w:t>
            </w:r>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类型</w:t>
            </w:r>
          </w:p>
        </w:tc>
        <w:tc>
          <w:tcPr>
            <w:tcW w:w="993"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长度</w:t>
            </w:r>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rFonts w:ascii="宋体" w:hAnsi="宋体" w:cs="Arial"/>
                <w:sz w:val="21"/>
                <w:szCs w:val="21"/>
              </w:rPr>
            </w:pPr>
            <w:r>
              <w:rPr>
                <w:rFonts w:hint="eastAsia" w:ascii="宋体" w:hAnsi="宋体" w:cs="Arial"/>
                <w:sz w:val="21"/>
                <w:szCs w:val="21"/>
              </w:rPr>
              <w:t>值/编码说明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484" w:author="Hanchen HC14 Li" w:date="2021-11-19T11:1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485" w:author="Hanchen HC14 Li" w:date="2021-11-19T11:17:00Z"/>
                <w:rFonts w:ascii="宋体" w:hAnsi="宋体" w:cs="Arial"/>
                <w:sz w:val="21"/>
                <w:szCs w:val="21"/>
              </w:rPr>
            </w:pPr>
            <w:del w:id="4486" w:author="Hanchen HC14 Li" w:date="2021-11-19T11:17:00Z">
              <w:r>
                <w:rPr>
                  <w:rFonts w:ascii="宋体" w:hAnsi="宋体" w:cs="宋体"/>
                  <w:color w:val="000000"/>
                  <w:sz w:val="21"/>
                  <w:szCs w:val="21"/>
                </w:rPr>
                <w:delText>card_balance</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487" w:author="Hanchen HC14 Li" w:date="2021-11-19T11:17:00Z"/>
                <w:rFonts w:ascii="宋体" w:hAnsi="宋体" w:cs="Arial"/>
                <w:sz w:val="21"/>
                <w:szCs w:val="21"/>
              </w:rPr>
            </w:pPr>
            <w:del w:id="4488" w:author="Hanchen HC14 Li" w:date="2021-11-19T11:17:00Z">
              <w:r>
                <w:rPr>
                  <w:rFonts w:hint="eastAsia" w:ascii="宋体" w:hAnsi="宋体" w:cs="宋体"/>
                  <w:color w:val="000000"/>
                </w:rPr>
                <w:delText>HEX</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del w:id="4489" w:author="Hanchen HC14 Li" w:date="2021-11-19T11:17:00Z"/>
                <w:rFonts w:ascii="宋体" w:hAnsi="宋体" w:cs="Arial"/>
                <w:sz w:val="21"/>
                <w:szCs w:val="21"/>
              </w:rPr>
            </w:pPr>
            <w:del w:id="4490" w:author="Hanchen HC14 Li" w:date="2021-11-19T11:17:00Z">
              <w:r>
                <w:rPr>
                  <w:rFonts w:hint="eastAsia" w:ascii="宋体" w:hAnsi="宋体" w:cs="宋体"/>
                  <w:color w:val="000000"/>
                </w:rPr>
                <w:delText>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491" w:author="Hanchen HC14 Li" w:date="2021-11-19T11:17:00Z"/>
                <w:rFonts w:ascii="宋体" w:hAnsi="宋体"/>
                <w:sz w:val="21"/>
                <w:szCs w:val="21"/>
              </w:rPr>
            </w:pPr>
            <w:del w:id="4492" w:author="Hanchen HC14 Li" w:date="2021-11-19T11:17:00Z">
              <w:r>
                <w:rPr>
                  <w:rFonts w:hint="eastAsia" w:ascii="宋体" w:hAnsi="宋体" w:cs="宋体"/>
                  <w:szCs w:val="28"/>
                </w:rPr>
                <w:delText>卡账户余额：单位分</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494" w:author="Hanchen HC14 Li" w:date="2021-11-19T11:1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4493" w:author="Hanchen HC14 Li" w:date="2021-11-19T11:17:00Z"/>
          <w:trPrChange w:id="4494" w:author="Hanchen HC14 Li" w:date="2021-11-19T11:17:00Z">
            <w:trPr>
              <w:gridBefore w:val="1"/>
              <w:wBefore w:w="540" w:type="dxa"/>
            </w:trPr>
          </w:trPrChange>
        </w:trPr>
        <w:tc>
          <w:tcPr>
            <w:tcW w:w="1929" w:type="dxa"/>
            <w:tcBorders>
              <w:top w:val="single" w:color="000000" w:sz="4" w:space="0"/>
              <w:left w:val="single" w:color="000000" w:sz="4" w:space="0"/>
              <w:bottom w:val="single" w:color="000000" w:sz="4" w:space="0"/>
              <w:right w:val="single" w:color="000000" w:sz="4" w:space="0"/>
            </w:tcBorders>
            <w:shd w:val="clear" w:color="auto" w:fill="FFFFFF"/>
            <w:tcPrChange w:id="4495" w:author="Hanchen HC14 Li" w:date="2021-11-19T11:17:00Z">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4496" w:author="Hanchen HC14 Li" w:date="2021-11-19T11:17:00Z"/>
                <w:rFonts w:ascii="宋体" w:hAnsi="宋体" w:cs="宋体"/>
                <w:color w:val="000000"/>
                <w:sz w:val="21"/>
                <w:szCs w:val="21"/>
                <w:highlight w:val="yellow"/>
                <w:rPrChange w:id="4497" w:author="Hanchen HC14 Li" w:date="2021-11-19T14:57:00Z">
                  <w:rPr>
                    <w:ins w:id="4498" w:author="Hanchen HC14 Li" w:date="2021-11-19T11:17:00Z"/>
                    <w:rFonts w:ascii="宋体" w:hAnsi="宋体" w:cs="宋体"/>
                    <w:color w:val="000000"/>
                    <w:sz w:val="21"/>
                    <w:szCs w:val="21"/>
                  </w:rPr>
                </w:rPrChange>
              </w:rPr>
            </w:pPr>
            <w:ins w:id="4499" w:author="Hanchen HC14 Li" w:date="2021-11-19T11:17:00Z">
              <w:r>
                <w:rPr>
                  <w:rFonts w:ascii="宋体" w:hAnsi="宋体" w:cs="Arial"/>
                  <w:sz w:val="21"/>
                  <w:szCs w:val="21"/>
                  <w:highlight w:val="yellow"/>
                  <w:rPrChange w:id="4500" w:author="Hanchen HC14 Li" w:date="2021-11-19T14:57:00Z">
                    <w:rPr>
                      <w:rFonts w:ascii="宋体" w:hAnsi="宋体" w:cs="Arial"/>
                      <w:sz w:val="21"/>
                      <w:szCs w:val="21"/>
                    </w:rPr>
                  </w:rPrChange>
                </w:rPr>
                <w:t>transaction_datetime</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tcPrChange w:id="4501" w:author="Hanchen HC14 Li" w:date="2021-11-19T11:17:00Z">
              <w:tcPr>
                <w:tcW w:w="1009"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502" w:author="Hanchen HC14 Li" w:date="2021-11-19T11:17:00Z"/>
                <w:rFonts w:ascii="宋体" w:hAnsi="宋体" w:cs="宋体"/>
                <w:color w:val="000000"/>
                <w:highlight w:val="yellow"/>
                <w:rPrChange w:id="4503" w:author="Hanchen HC14 Li" w:date="2021-11-19T14:57:00Z">
                  <w:rPr>
                    <w:ins w:id="4504" w:author="Hanchen HC14 Li" w:date="2021-11-19T11:17:00Z"/>
                    <w:rFonts w:ascii="宋体" w:hAnsi="宋体" w:cs="宋体"/>
                    <w:color w:val="000000"/>
                  </w:rPr>
                </w:rPrChange>
              </w:rPr>
            </w:pPr>
            <w:ins w:id="4505" w:author="Hanchen HC14 Li" w:date="2021-11-19T11:17:00Z">
              <w:r>
                <w:rPr>
                  <w:rFonts w:ascii="宋体" w:hAnsi="宋体" w:cs="宋体"/>
                  <w:sz w:val="21"/>
                  <w:szCs w:val="21"/>
                  <w:highlight w:val="yellow"/>
                  <w:rPrChange w:id="4506" w:author="Hanchen HC14 Li" w:date="2021-11-19T14:57:00Z">
                    <w:rPr>
                      <w:rFonts w:ascii="宋体" w:hAnsi="宋体" w:cs="宋体"/>
                      <w:sz w:val="21"/>
                      <w:szCs w:val="21"/>
                    </w:rPr>
                  </w:rPrChange>
                </w:rPr>
                <w:t>String</w:t>
              </w:r>
            </w:ins>
          </w:p>
        </w:tc>
        <w:tc>
          <w:tcPr>
            <w:tcW w:w="993" w:type="dxa"/>
            <w:tcBorders>
              <w:top w:val="single" w:color="000000" w:sz="4" w:space="0"/>
              <w:left w:val="single" w:color="000000" w:sz="4" w:space="0"/>
              <w:bottom w:val="single" w:color="000000" w:sz="4" w:space="0"/>
              <w:right w:val="single" w:color="auto" w:sz="4" w:space="0"/>
            </w:tcBorders>
            <w:shd w:val="clear" w:color="auto" w:fill="FFFFFF"/>
            <w:tcPrChange w:id="4507" w:author="Hanchen HC14 Li" w:date="2021-11-19T11:17:00Z">
              <w:tcPr>
                <w:tcW w:w="993"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508" w:author="Hanchen HC14 Li" w:date="2021-11-19T11:17:00Z"/>
                <w:rFonts w:ascii="宋体" w:hAnsi="宋体" w:cs="宋体"/>
                <w:color w:val="000000"/>
                <w:highlight w:val="yellow"/>
                <w:rPrChange w:id="4509" w:author="Hanchen HC14 Li" w:date="2021-11-19T14:57:00Z">
                  <w:rPr>
                    <w:ins w:id="4510" w:author="Hanchen HC14 Li" w:date="2021-11-19T11:17:00Z"/>
                    <w:rFonts w:ascii="宋体" w:hAnsi="宋体" w:cs="宋体"/>
                    <w:color w:val="000000"/>
                  </w:rPr>
                </w:rPrChange>
              </w:rPr>
            </w:pPr>
            <w:ins w:id="4511" w:author="Hanchen HC14 Li" w:date="2021-11-19T11:17:00Z">
              <w:r>
                <w:rPr>
                  <w:rFonts w:ascii="宋体" w:hAnsi="宋体" w:cs="宋体"/>
                  <w:sz w:val="21"/>
                  <w:szCs w:val="21"/>
                  <w:highlight w:val="yellow"/>
                  <w:rPrChange w:id="4512" w:author="Hanchen HC14 Li" w:date="2021-11-19T14:57:00Z">
                    <w:rPr>
                      <w:rFonts w:ascii="宋体" w:hAnsi="宋体" w:cs="宋体"/>
                      <w:sz w:val="21"/>
                      <w:szCs w:val="21"/>
                    </w:rPr>
                  </w:rPrChange>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Change w:id="4513" w:author="Hanchen HC14 Li" w:date="2021-11-19T11:17:00Z">
              <w:tcPr>
                <w:tcW w:w="3543"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4514" w:author="Hanchen HC14 Li" w:date="2021-11-19T11:17:00Z"/>
                <w:rFonts w:ascii="宋体" w:hAnsi="宋体" w:cs="宋体"/>
                <w:szCs w:val="28"/>
                <w:highlight w:val="yellow"/>
                <w:rPrChange w:id="4515" w:author="Hanchen HC14 Li" w:date="2021-11-19T14:57:00Z">
                  <w:rPr>
                    <w:ins w:id="4516" w:author="Hanchen HC14 Li" w:date="2021-11-19T11:17:00Z"/>
                    <w:rFonts w:ascii="宋体" w:hAnsi="宋体" w:cs="宋体"/>
                    <w:szCs w:val="28"/>
                  </w:rPr>
                </w:rPrChange>
              </w:rPr>
            </w:pPr>
            <w:ins w:id="4517" w:author="Hanchen HC14 Li" w:date="2021-11-19T11:17:00Z">
              <w:r>
                <w:rPr>
                  <w:rFonts w:hint="eastAsia" w:ascii="宋体" w:hAnsi="宋体" w:cs="宋体"/>
                  <w:highlight w:val="yellow"/>
                  <w:rPrChange w:id="4518" w:author="Hanchen HC14 Li" w:date="2021-11-19T14:57:00Z">
                    <w:rPr>
                      <w:rFonts w:hint="eastAsia" w:ascii="宋体" w:hAnsi="宋体" w:cs="宋体"/>
                    </w:rPr>
                  </w:rPrChange>
                </w:rPr>
                <w:t>交易日期时间</w:t>
              </w:r>
            </w:ins>
            <w:ins w:id="4519" w:author="Hanchen HC14 Li" w:date="2021-11-19T11:17:00Z">
              <w:r>
                <w:rPr>
                  <w:rFonts w:ascii="宋体" w:hAnsi="宋体" w:cs="宋体"/>
                  <w:highlight w:val="yellow"/>
                  <w:rPrChange w:id="4520" w:author="Hanchen HC14 Li" w:date="2021-11-19T14:57:00Z">
                    <w:rPr>
                      <w:rFonts w:ascii="宋体" w:hAnsi="宋体" w:cs="宋体"/>
                    </w:rPr>
                  </w:rPrChange>
                </w:rPr>
                <w:t xml:space="preserve">: </w:t>
              </w:r>
            </w:ins>
            <w:ins w:id="4521" w:author="Hanchen HC14 Li" w:date="2021-11-19T11:17:00Z">
              <w:r>
                <w:rPr>
                  <w:rFonts w:hint="eastAsia" w:ascii="宋体" w:hAnsi="宋体" w:cs="宋体"/>
                  <w:highlight w:val="yellow"/>
                  <w:rPrChange w:id="4522" w:author="Hanchen HC14 Li" w:date="2021-11-19T14:57:00Z">
                    <w:rPr>
                      <w:rFonts w:hint="eastAsia" w:ascii="宋体" w:hAnsi="宋体" w:cs="宋体"/>
                    </w:rPr>
                  </w:rPrChange>
                </w:rPr>
                <w:t>格式</w:t>
              </w:r>
            </w:ins>
            <w:ins w:id="4523" w:author="Hanchen HC14 Li" w:date="2021-11-19T11:17:00Z">
              <w:r>
                <w:rPr>
                  <w:rFonts w:ascii="宋体" w:hAnsi="宋体" w:cs="宋体"/>
                  <w:highlight w:val="yellow"/>
                  <w:rPrChange w:id="4524" w:author="Hanchen HC14 Li" w:date="2021-11-19T14:57:00Z">
                    <w:rPr>
                      <w:rFonts w:ascii="宋体" w:hAnsi="宋体" w:cs="宋体"/>
                    </w:rPr>
                  </w:rPrChange>
                </w:rPr>
                <w:t>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525" w:author="Hanchen HC14 Li" w:date="2021-11-19T11:1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526" w:author="Hanchen HC14 Li" w:date="2021-11-19T11:17:00Z"/>
                <w:rFonts w:ascii="宋体" w:hAnsi="宋体" w:cs="宋体"/>
                <w:color w:val="000000"/>
                <w:sz w:val="21"/>
                <w:szCs w:val="21"/>
                <w:highlight w:val="yellow"/>
                <w:rPrChange w:id="4527" w:author="Hanchen HC14 Li" w:date="2021-11-19T14:57:00Z">
                  <w:rPr>
                    <w:ins w:id="4528" w:author="Hanchen HC14 Li" w:date="2021-11-19T11:17:00Z"/>
                    <w:rFonts w:ascii="宋体" w:hAnsi="宋体" w:cs="宋体"/>
                    <w:color w:val="000000"/>
                    <w:sz w:val="21"/>
                    <w:szCs w:val="21"/>
                  </w:rPr>
                </w:rPrChange>
              </w:rPr>
            </w:pPr>
            <w:ins w:id="4529" w:author="Hanchen HC14 Li" w:date="2021-11-19T11:17:00Z">
              <w:r>
                <w:rPr>
                  <w:rFonts w:ascii="宋体" w:hAnsi="宋体" w:cs="Arial"/>
                  <w:sz w:val="21"/>
                  <w:szCs w:val="21"/>
                  <w:highlight w:val="yellow"/>
                  <w:rPrChange w:id="4530" w:author="Hanchen HC14 Li" w:date="2021-11-19T14:57:00Z">
                    <w:rPr>
                      <w:rFonts w:ascii="宋体" w:hAnsi="宋体" w:cs="Arial"/>
                      <w:sz w:val="21"/>
                      <w:szCs w:val="21"/>
                    </w:rPr>
                  </w:rPrChange>
                </w:rPr>
                <w:t>transaction_num</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531" w:author="Hanchen HC14 Li" w:date="2021-11-19T11:17:00Z"/>
                <w:rFonts w:ascii="宋体" w:hAnsi="宋体" w:cs="宋体"/>
                <w:color w:val="000000"/>
                <w:highlight w:val="yellow"/>
                <w:rPrChange w:id="4532" w:author="Hanchen HC14 Li" w:date="2021-11-19T14:57:00Z">
                  <w:rPr>
                    <w:ins w:id="4533" w:author="Hanchen HC14 Li" w:date="2021-11-19T11:17:00Z"/>
                    <w:rFonts w:ascii="宋体" w:hAnsi="宋体" w:cs="宋体"/>
                    <w:color w:val="000000"/>
                  </w:rPr>
                </w:rPrChange>
              </w:rPr>
            </w:pPr>
            <w:ins w:id="4534" w:author="Hanchen HC14 Li" w:date="2021-11-19T11:17:00Z">
              <w:r>
                <w:rPr>
                  <w:rFonts w:ascii="宋体" w:hAnsi="宋体" w:cs="宋体"/>
                  <w:highlight w:val="yellow"/>
                  <w:rPrChange w:id="4535" w:author="Hanchen HC14 Li" w:date="2021-11-19T14:57:00Z">
                    <w:rPr>
                      <w:rFonts w:ascii="宋体" w:hAnsi="宋体" w:cs="宋体"/>
                    </w:rPr>
                  </w:rPrChange>
                </w:rPr>
                <w:t>HEX</w:t>
              </w:r>
            </w:ins>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536" w:author="Hanchen HC14 Li" w:date="2021-11-19T11:17:00Z"/>
                <w:rFonts w:ascii="宋体" w:hAnsi="宋体" w:cs="宋体"/>
                <w:color w:val="000000"/>
                <w:highlight w:val="yellow"/>
                <w:rPrChange w:id="4537" w:author="Hanchen HC14 Li" w:date="2021-11-19T14:57:00Z">
                  <w:rPr>
                    <w:ins w:id="4538" w:author="Hanchen HC14 Li" w:date="2021-11-19T11:17:00Z"/>
                    <w:rFonts w:ascii="宋体" w:hAnsi="宋体" w:cs="宋体"/>
                    <w:color w:val="000000"/>
                  </w:rPr>
                </w:rPrChange>
              </w:rPr>
            </w:pPr>
            <w:ins w:id="4539" w:author="Hanchen HC14 Li" w:date="2021-11-19T11:17:00Z">
              <w:r>
                <w:rPr>
                  <w:rFonts w:ascii="宋体" w:hAnsi="宋体" w:cs="宋体"/>
                  <w:highlight w:val="yellow"/>
                  <w:rPrChange w:id="4540" w:author="Hanchen HC14 Li" w:date="2021-11-19T14:57: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541" w:author="Hanchen HC14 Li" w:date="2021-11-19T11:17:00Z"/>
                <w:rFonts w:ascii="宋体" w:hAnsi="宋体" w:cs="宋体"/>
                <w:szCs w:val="28"/>
                <w:highlight w:val="yellow"/>
                <w:rPrChange w:id="4542" w:author="Hanchen HC14 Li" w:date="2021-11-19T14:57:00Z">
                  <w:rPr>
                    <w:ins w:id="4543" w:author="Hanchen HC14 Li" w:date="2021-11-19T11:17:00Z"/>
                    <w:rFonts w:ascii="宋体" w:hAnsi="宋体" w:cs="宋体"/>
                    <w:szCs w:val="28"/>
                  </w:rPr>
                </w:rPrChange>
              </w:rPr>
            </w:pPr>
            <w:ins w:id="4544" w:author="Hanchen HC14 Li" w:date="2021-11-19T11:26:00Z">
              <w:r>
                <w:rPr>
                  <w:rFonts w:hint="eastAsia" w:ascii="宋体" w:hAnsi="宋体" w:cs="宋体"/>
                  <w:highlight w:val="yellow"/>
                  <w:rPrChange w:id="4545" w:author="Hanchen HC14 Li" w:date="2021-11-19T14:57:00Z">
                    <w:rPr>
                      <w:rFonts w:hint="eastAsia" w:ascii="宋体" w:hAnsi="宋体" w:cs="宋体"/>
                    </w:rPr>
                  </w:rPrChange>
                </w:rPr>
                <w:t>同请求</w:t>
              </w:r>
            </w:ins>
            <w:ins w:id="4546" w:author="Hanchen HC14 Li" w:date="2021-11-19T11:26:00Z">
              <w:r>
                <w:rPr>
                  <w:rFonts w:ascii="宋体" w:hAnsi="宋体" w:cs="Arial"/>
                  <w:sz w:val="21"/>
                  <w:szCs w:val="21"/>
                  <w:highlight w:val="yellow"/>
                  <w:rPrChange w:id="4547" w:author="Hanchen HC14 Li" w:date="2021-11-19T14:57:00Z">
                    <w:rPr>
                      <w:rFonts w:ascii="宋体" w:hAnsi="宋体" w:cs="Arial"/>
                      <w:sz w:val="21"/>
                      <w:szCs w:val="21"/>
                    </w:rPr>
                  </w:rPrChange>
                </w:rPr>
                <w:t>transaction_num</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548" w:author="Hanchen HC14 Li" w:date="2021-11-19T11:1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549" w:author="Hanchen HC14 Li" w:date="2021-11-19T11:17:00Z"/>
                <w:rFonts w:ascii="宋体" w:hAnsi="宋体" w:cs="宋体"/>
                <w:color w:val="000000"/>
                <w:sz w:val="21"/>
                <w:szCs w:val="21"/>
              </w:rPr>
            </w:pPr>
            <w:ins w:id="4550" w:author="Hanchen HC14 Li" w:date="2021-11-19T11:17:00Z">
              <w:r>
                <w:rPr>
                  <w:rFonts w:ascii="宋体" w:hAnsi="宋体" w:cs="宋体"/>
                  <w:color w:val="000000"/>
                  <w:sz w:val="21"/>
                  <w:szCs w:val="21"/>
                </w:rPr>
                <w:t>card_balance</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551" w:author="Hanchen HC14 Li" w:date="2021-11-19T11:17:00Z"/>
                <w:rFonts w:ascii="宋体" w:hAnsi="宋体" w:cs="宋体"/>
                <w:color w:val="000000"/>
              </w:rPr>
            </w:pPr>
            <w:ins w:id="4552" w:author="Hanchen HC14 Li" w:date="2021-11-19T11:17:00Z">
              <w:r>
                <w:rPr>
                  <w:rFonts w:hint="eastAsia" w:ascii="宋体" w:hAnsi="宋体" w:cs="宋体"/>
                  <w:color w:val="000000"/>
                </w:rPr>
                <w:t>HEX</w:t>
              </w:r>
            </w:ins>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553" w:author="Hanchen HC14 Li" w:date="2021-11-19T11:17:00Z"/>
                <w:rFonts w:ascii="宋体" w:hAnsi="宋体" w:cs="宋体"/>
                <w:color w:val="000000"/>
              </w:rPr>
            </w:pPr>
            <w:ins w:id="4554" w:author="Hanchen HC14 Li" w:date="2021-11-19T11:17:00Z">
              <w:r>
                <w:rPr>
                  <w:rFonts w:hint="eastAsia" w:ascii="宋体" w:hAnsi="宋体" w:cs="宋体"/>
                  <w:color w:val="000000"/>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555" w:author="Hanchen HC14 Li" w:date="2021-11-19T11:17:00Z"/>
                <w:rFonts w:ascii="宋体" w:hAnsi="宋体" w:cs="宋体"/>
                <w:szCs w:val="28"/>
              </w:rPr>
            </w:pPr>
            <w:ins w:id="4556" w:author="Hanchen HC14 Li" w:date="2021-11-19T11:17:00Z">
              <w:r>
                <w:rPr>
                  <w:rFonts w:hint="eastAsia" w:ascii="宋体" w:hAnsi="宋体" w:cs="宋体"/>
                  <w:szCs w:val="28"/>
                </w:rPr>
                <w:t>卡账户余额：单位分</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rFonts w:ascii="宋体" w:hAnsi="宋体" w:cs="Arial"/>
                <w:color w:val="auto"/>
                <w:sz w:val="21"/>
                <w:szCs w:val="21"/>
                <w:rPrChange w:id="4557" w:author="Hanchen HC14 Li" w:date="2021-11-19T11:27:00Z">
                  <w:rPr>
                    <w:rFonts w:ascii="宋体" w:hAnsi="宋体" w:cs="宋体"/>
                    <w:color w:val="000000"/>
                  </w:rPr>
                </w:rPrChange>
              </w:rPr>
            </w:pPr>
            <w:del w:id="4558" w:author="Hanchen HC14 Li" w:date="2021-11-19T11:27:00Z">
              <w:r>
                <w:rPr>
                  <w:rFonts w:ascii="宋体" w:hAnsi="宋体" w:cs="Arial"/>
                  <w:color w:val="auto"/>
                  <w:sz w:val="21"/>
                  <w:szCs w:val="21"/>
                  <w:rPrChange w:id="4559" w:author="Hanchen HC14 Li" w:date="2021-11-19T11:27:00Z">
                    <w:rPr>
                      <w:rFonts w:ascii="宋体" w:hAnsi="宋体" w:cs="宋体"/>
                      <w:color w:val="000000"/>
                      <w:sz w:val="21"/>
                      <w:szCs w:val="21"/>
                    </w:rPr>
                  </w:rPrChange>
                </w:rPr>
                <w:delText>L</w:delText>
              </w:r>
            </w:del>
            <w:ins w:id="4560" w:author="Hanchen HC14 Li" w:date="2021-11-19T11:27:00Z">
              <w:r>
                <w:rPr>
                  <w:rFonts w:ascii="宋体" w:hAnsi="宋体" w:cs="Arial"/>
                  <w:color w:val="auto"/>
                  <w:sz w:val="21"/>
                  <w:szCs w:val="21"/>
                  <w:rPrChange w:id="4561" w:author="Hanchen HC14 Li" w:date="2021-11-19T11:27:00Z">
                    <w:rPr>
                      <w:rFonts w:ascii="宋体" w:hAnsi="宋体" w:cs="宋体"/>
                      <w:color w:val="000000"/>
                      <w:sz w:val="21"/>
                      <w:szCs w:val="21"/>
                    </w:rPr>
                  </w:rPrChange>
                </w:rPr>
                <w:t>l</w:t>
              </w:r>
            </w:ins>
            <w:r>
              <w:rPr>
                <w:rFonts w:ascii="宋体" w:hAnsi="宋体" w:cs="Arial"/>
                <w:sz w:val="21"/>
                <w:szCs w:val="21"/>
                <w:rPrChange w:id="4562" w:author="Hanchen HC14 Li" w:date="2021-11-19T11:27:00Z">
                  <w:rPr/>
                </w:rPrChange>
              </w:rPr>
              <w:t>ast_trading_time</w:t>
            </w:r>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Arial"/>
                <w:color w:val="auto"/>
                <w:sz w:val="21"/>
                <w:szCs w:val="21"/>
                <w:rPrChange w:id="4563" w:author="Hanchen HC14 Li" w:date="2021-11-19T11:27:00Z">
                  <w:rPr>
                    <w:rFonts w:ascii="宋体" w:hAnsi="宋体" w:cs="宋体"/>
                    <w:color w:val="000000"/>
                  </w:rPr>
                </w:rPrChange>
              </w:rPr>
            </w:pPr>
            <w:r>
              <w:rPr>
                <w:rFonts w:ascii="宋体" w:hAnsi="宋体" w:cs="Arial"/>
                <w:sz w:val="21"/>
                <w:szCs w:val="21"/>
                <w:rPrChange w:id="4564" w:author="Hanchen HC14 Li" w:date="2021-11-19T11:27:00Z">
                  <w:rPr>
                    <w:rFonts w:ascii="宋体" w:hAnsi="宋体" w:cs="宋体"/>
                    <w:sz w:val="21"/>
                    <w:szCs w:val="21"/>
                  </w:rPr>
                </w:rPrChange>
              </w:rPr>
              <w:t>String</w:t>
            </w:r>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rFonts w:ascii="宋体" w:hAnsi="宋体" w:cs="Arial"/>
                <w:color w:val="auto"/>
                <w:sz w:val="21"/>
                <w:szCs w:val="21"/>
                <w:rPrChange w:id="4565" w:author="Hanchen HC14 Li" w:date="2021-11-19T11:27:00Z">
                  <w:rPr>
                    <w:rFonts w:ascii="宋体" w:hAnsi="宋体" w:cs="宋体"/>
                    <w:color w:val="000000"/>
                  </w:rPr>
                </w:rPrChange>
              </w:rPr>
            </w:pPr>
            <w:r>
              <w:rPr>
                <w:rFonts w:ascii="宋体" w:hAnsi="宋体" w:cs="Arial"/>
                <w:sz w:val="21"/>
                <w:szCs w:val="21"/>
                <w:rPrChange w:id="4566" w:author="Hanchen HC14 Li" w:date="2021-11-19T11:27:00Z">
                  <w:rPr>
                    <w:rFonts w:ascii="宋体" w:hAnsi="宋体" w:cs="宋体"/>
                    <w:sz w:val="21"/>
                    <w:szCs w:val="21"/>
                  </w:rPr>
                </w:rPrChange>
              </w:rPr>
              <w:t>14</w:t>
            </w:r>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rFonts w:ascii="宋体" w:hAnsi="宋体" w:cs="Arial"/>
                <w:color w:val="auto"/>
                <w:sz w:val="21"/>
                <w:szCs w:val="21"/>
                <w:rPrChange w:id="4567" w:author="Hanchen HC14 Li" w:date="2021-11-19T11:27:00Z">
                  <w:rPr>
                    <w:rFonts w:ascii="宋体" w:hAnsi="宋体" w:cs="宋体"/>
                    <w:color w:val="000000"/>
                  </w:rPr>
                </w:rPrChange>
              </w:rPr>
            </w:pPr>
            <w:r>
              <w:rPr>
                <w:rFonts w:hint="eastAsia" w:ascii="宋体" w:hAnsi="宋体" w:cs="Arial"/>
                <w:sz w:val="21"/>
                <w:szCs w:val="21"/>
                <w:rPrChange w:id="4568" w:author="Hanchen HC14 Li" w:date="2021-11-19T11:27:00Z">
                  <w:rPr>
                    <w:rFonts w:hint="eastAsia" w:ascii="宋体" w:hAnsi="宋体" w:cs="宋体"/>
                    <w:szCs w:val="28"/>
                  </w:rPr>
                </w:rPrChange>
              </w:rPr>
              <w:t>最后交易时间：格式</w:t>
            </w:r>
            <w:r>
              <w:rPr>
                <w:rFonts w:ascii="宋体" w:hAnsi="宋体" w:cs="Arial"/>
                <w:sz w:val="21"/>
                <w:szCs w:val="21"/>
                <w:rPrChange w:id="4569" w:author="Hanchen HC14 Li" w:date="2021-11-19T11:27:00Z">
                  <w:rPr>
                    <w:rFonts w:ascii="宋体" w:hAnsi="宋体" w:cs="宋体"/>
                  </w:rPr>
                </w:rPrChange>
              </w:rPr>
              <w:t>yyyyMMddHHmmss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570" w:author="Windows User" w:date="2021-11-09T14:43: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571" w:author="Windows User" w:date="2021-11-09T14:43:00Z"/>
                <w:rFonts w:ascii="宋体" w:hAnsi="宋体" w:cs="Arial"/>
                <w:color w:val="auto"/>
                <w:sz w:val="21"/>
                <w:szCs w:val="21"/>
                <w:rPrChange w:id="4572" w:author="Hanchen HC14 Li" w:date="2021-11-19T11:27:00Z">
                  <w:rPr>
                    <w:ins w:id="4573" w:author="Windows User" w:date="2021-11-09T14:43:00Z"/>
                    <w:rFonts w:ascii="宋体" w:hAnsi="宋体" w:cs="宋体"/>
                    <w:color w:val="000000"/>
                    <w:sz w:val="21"/>
                    <w:szCs w:val="21"/>
                  </w:rPr>
                </w:rPrChange>
              </w:rPr>
            </w:pPr>
            <w:ins w:id="4574" w:author="Hanchen HC14 Li" w:date="2021-11-19T11:26:00Z">
              <w:r>
                <w:rPr>
                  <w:rFonts w:ascii="宋体" w:hAnsi="宋体" w:cs="Arial"/>
                  <w:sz w:val="21"/>
                  <w:szCs w:val="21"/>
                  <w:rPrChange w:id="4575" w:author="Hanchen HC14 Li" w:date="2021-11-19T11:27:00Z">
                    <w:rPr/>
                  </w:rPrChange>
                </w:rPr>
                <w:t>a</w:t>
              </w:r>
            </w:ins>
            <w:ins w:id="4576" w:author="Windows User" w:date="2021-11-09T14:47:00Z">
              <w:del w:id="4577" w:author="Hanchen HC14 Li" w:date="2021-11-19T11:26:00Z">
                <w:r>
                  <w:rPr>
                    <w:rFonts w:ascii="宋体" w:hAnsi="宋体" w:cs="Arial"/>
                    <w:sz w:val="21"/>
                    <w:szCs w:val="21"/>
                    <w:rPrChange w:id="4578" w:author="Hanchen HC14 Li" w:date="2021-11-19T11:27:00Z">
                      <w:rPr/>
                    </w:rPrChange>
                  </w:rPr>
                  <w:delText>A</w:delText>
                </w:r>
              </w:del>
            </w:ins>
            <w:ins w:id="4579" w:author="Windows User" w:date="2021-11-09T14:47:00Z">
              <w:r>
                <w:rPr>
                  <w:rFonts w:ascii="宋体" w:hAnsi="宋体" w:cs="Arial"/>
                  <w:sz w:val="21"/>
                  <w:szCs w:val="21"/>
                  <w:rPrChange w:id="4580" w:author="Hanchen HC14 Li" w:date="2021-11-19T11:27:00Z">
                    <w:rPr/>
                  </w:rPrChange>
                </w:rPr>
                <w:t>nnual_inspection</w:t>
              </w:r>
            </w:ins>
            <w:ins w:id="4581" w:author="Windows User" w:date="2021-11-09T14:43:00Z">
              <w:r>
                <w:rPr>
                  <w:rFonts w:ascii="宋体" w:hAnsi="宋体" w:cs="Arial"/>
                  <w:sz w:val="21"/>
                  <w:szCs w:val="21"/>
                  <w:rPrChange w:id="4582" w:author="Hanchen HC14 Li" w:date="2021-11-19T11:27:00Z">
                    <w:rPr/>
                  </w:rPrChange>
                </w:rPr>
                <w:t>_</w:t>
              </w:r>
            </w:ins>
            <w:ins w:id="4583" w:author="Windows User" w:date="2021-11-09T14:47:00Z">
              <w:r>
                <w:rPr>
                  <w:rFonts w:ascii="宋体" w:hAnsi="宋体" w:cs="Arial"/>
                  <w:sz w:val="21"/>
                  <w:szCs w:val="21"/>
                  <w:rPrChange w:id="4584" w:author="Hanchen HC14 Li" w:date="2021-11-19T11:27:00Z">
                    <w:rPr/>
                  </w:rPrChange>
                </w:rPr>
                <w:t>date</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4585" w:author="Windows User" w:date="2021-11-09T14:43:00Z"/>
                <w:rFonts w:ascii="宋体" w:hAnsi="宋体" w:cs="Arial"/>
                <w:sz w:val="21"/>
                <w:szCs w:val="21"/>
                <w:rPrChange w:id="4586" w:author="Hanchen HC14 Li" w:date="2021-11-19T11:27:00Z">
                  <w:rPr>
                    <w:ins w:id="4587" w:author="Windows User" w:date="2021-11-09T14:43:00Z"/>
                    <w:rFonts w:ascii="宋体" w:hAnsi="宋体" w:cs="宋体"/>
                    <w:sz w:val="21"/>
                    <w:szCs w:val="21"/>
                  </w:rPr>
                </w:rPrChange>
              </w:rPr>
            </w:pPr>
            <w:ins w:id="4588" w:author="Windows User" w:date="2021-11-09T14:43:00Z">
              <w:r>
                <w:rPr>
                  <w:rFonts w:ascii="宋体" w:hAnsi="宋体" w:cs="Arial"/>
                  <w:sz w:val="21"/>
                  <w:szCs w:val="21"/>
                  <w:rPrChange w:id="4589" w:author="Hanchen HC14 Li" w:date="2021-11-19T11:27:00Z">
                    <w:rPr>
                      <w:rFonts w:ascii="宋体" w:hAnsi="宋体" w:cs="宋体"/>
                      <w:sz w:val="21"/>
                      <w:szCs w:val="21"/>
                    </w:rPr>
                  </w:rPrChange>
                </w:rPr>
                <w:t>String</w:t>
              </w:r>
            </w:ins>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4590" w:author="Windows User" w:date="2021-11-09T14:43:00Z"/>
                <w:rFonts w:ascii="宋体" w:hAnsi="宋体" w:cs="Arial"/>
                <w:sz w:val="21"/>
                <w:szCs w:val="21"/>
                <w:rPrChange w:id="4591" w:author="Hanchen HC14 Li" w:date="2021-11-19T11:27:00Z">
                  <w:rPr>
                    <w:ins w:id="4592" w:author="Windows User" w:date="2021-11-09T14:43:00Z"/>
                    <w:rFonts w:ascii="宋体" w:hAnsi="宋体" w:cs="宋体"/>
                    <w:sz w:val="21"/>
                    <w:szCs w:val="21"/>
                  </w:rPr>
                </w:rPrChange>
              </w:rPr>
            </w:pPr>
            <w:ins w:id="4593" w:author="Windows User" w:date="2021-11-09T14:47:00Z">
              <w:r>
                <w:rPr>
                  <w:rFonts w:ascii="宋体" w:hAnsi="宋体" w:cs="Arial"/>
                  <w:sz w:val="21"/>
                  <w:szCs w:val="21"/>
                  <w:rPrChange w:id="4594" w:author="Hanchen HC14 Li" w:date="2021-11-19T11:27:00Z">
                    <w:rPr>
                      <w:rFonts w:ascii="宋体" w:hAnsi="宋体" w:cs="宋体"/>
                      <w:sz w:val="21"/>
                      <w:szCs w:val="21"/>
                    </w:rPr>
                  </w:rPrChange>
                </w:rPr>
                <w:t>8</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595" w:author="Windows User" w:date="2021-11-09T14:43:00Z"/>
                <w:rFonts w:ascii="宋体" w:hAnsi="宋体" w:cs="Arial"/>
                <w:sz w:val="21"/>
                <w:szCs w:val="21"/>
                <w:rPrChange w:id="4596" w:author="Hanchen HC14 Li" w:date="2021-11-19T11:27:00Z">
                  <w:rPr>
                    <w:ins w:id="4597" w:author="Windows User" w:date="2021-11-09T14:43:00Z"/>
                    <w:rFonts w:ascii="宋体" w:hAnsi="宋体" w:cs="宋体"/>
                    <w:szCs w:val="28"/>
                  </w:rPr>
                </w:rPrChange>
              </w:rPr>
            </w:pPr>
            <w:ins w:id="4598" w:author="Windows User" w:date="2021-11-09T14:43:00Z">
              <w:r>
                <w:rPr>
                  <w:rFonts w:hint="eastAsia" w:ascii="宋体" w:hAnsi="宋体" w:cs="Arial"/>
                  <w:sz w:val="21"/>
                  <w:szCs w:val="21"/>
                  <w:rPrChange w:id="4599" w:author="Hanchen HC14 Li" w:date="2021-11-19T11:27:00Z">
                    <w:rPr>
                      <w:rFonts w:hint="eastAsia" w:ascii="宋体" w:hAnsi="宋体" w:cs="宋体"/>
                      <w:szCs w:val="28"/>
                    </w:rPr>
                  </w:rPrChange>
                </w:rPr>
                <w:t>可被年检日期：格式</w:t>
              </w:r>
            </w:ins>
            <w:ins w:id="4600" w:author="Windows User" w:date="2021-11-09T14:43:00Z">
              <w:r>
                <w:rPr>
                  <w:rFonts w:ascii="宋体" w:hAnsi="宋体" w:cs="Arial"/>
                  <w:sz w:val="21"/>
                  <w:szCs w:val="21"/>
                  <w:rPrChange w:id="4601" w:author="Hanchen HC14 Li" w:date="2021-11-19T11:27:00Z">
                    <w:rPr>
                      <w:rFonts w:ascii="宋体" w:hAnsi="宋体" w:cs="宋体"/>
                    </w:rPr>
                  </w:rPrChange>
                </w:rPr>
                <w:t>yyyyMMdd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602" w:author="Windows User" w:date="2021-11-09T13:38: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603" w:author="Windows User" w:date="2021-11-09T13:38:00Z"/>
                <w:rFonts w:ascii="宋体" w:hAnsi="宋体" w:cs="Arial"/>
                <w:sz w:val="21"/>
                <w:szCs w:val="21"/>
              </w:rPr>
            </w:pPr>
            <w:del w:id="4604" w:author="Windows User" w:date="2021-11-09T13:38:00Z">
              <w:r>
                <w:rPr>
                  <w:rFonts w:ascii="宋体" w:hAnsi="宋体" w:cs="Arial"/>
                  <w:sz w:val="21"/>
                  <w:szCs w:val="21"/>
                </w:rPr>
                <w:delText>transaction_datetime</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605" w:author="Windows User" w:date="2021-11-09T13:38:00Z"/>
                <w:rFonts w:ascii="宋体" w:hAnsi="宋体" w:cs="宋体"/>
                <w:sz w:val="21"/>
                <w:szCs w:val="21"/>
              </w:rPr>
            </w:pPr>
            <w:del w:id="4606" w:author="Windows User" w:date="2021-11-09T13:38:00Z">
              <w:r>
                <w:rPr>
                  <w:rFonts w:ascii="宋体" w:hAnsi="宋体" w:cs="宋体"/>
                  <w:sz w:val="21"/>
                  <w:szCs w:val="21"/>
                </w:rPr>
                <w:delText>String</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607" w:author="Windows User" w:date="2021-11-09T13:38:00Z"/>
                <w:rFonts w:ascii="宋体" w:hAnsi="宋体" w:cs="宋体"/>
                <w:sz w:val="21"/>
                <w:szCs w:val="21"/>
              </w:rPr>
            </w:pPr>
            <w:del w:id="4608" w:author="Windows User" w:date="2021-11-09T13:38:00Z">
              <w:r>
                <w:rPr>
                  <w:rFonts w:ascii="宋体" w:hAnsi="宋体" w:cs="宋体"/>
                  <w:sz w:val="21"/>
                  <w:szCs w:val="21"/>
                </w:rPr>
                <w:delText>14</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609" w:author="Windows User" w:date="2021-11-09T13:38:00Z"/>
                <w:rFonts w:ascii="宋体" w:hAnsi="宋体" w:cs="宋体"/>
              </w:rPr>
            </w:pPr>
            <w:del w:id="4610" w:author="Windows User" w:date="2021-11-09T13:38:00Z">
              <w:r>
                <w:rPr>
                  <w:rFonts w:hint="eastAsia" w:ascii="宋体" w:hAnsi="宋体" w:cs="宋体"/>
                </w:rPr>
                <w:delText>交易日期时间: 格式yyyyMMddHHmmss</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del w:id="4611" w:author="Windows User" w:date="2021-11-08T14:31: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del w:id="4612" w:author="Windows User" w:date="2021-11-08T14:31:00Z"/>
                <w:rFonts w:ascii="宋体" w:hAnsi="宋体" w:cs="Arial"/>
                <w:sz w:val="21"/>
                <w:szCs w:val="21"/>
              </w:rPr>
            </w:pPr>
            <w:del w:id="4613" w:author="Windows User" w:date="2021-11-08T14:31:00Z">
              <w:r>
                <w:rPr>
                  <w:rFonts w:ascii="宋体" w:hAnsi="宋体" w:cs="Arial"/>
                  <w:sz w:val="21"/>
                  <w:szCs w:val="21"/>
                </w:rPr>
                <w:delText>card_status</w:delText>
              </w:r>
            </w:del>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614" w:author="Windows User" w:date="2021-11-08T14:31:00Z"/>
                <w:rFonts w:ascii="宋体" w:hAnsi="宋体" w:cs="Arial"/>
                <w:sz w:val="21"/>
                <w:szCs w:val="21"/>
              </w:rPr>
            </w:pPr>
            <w:del w:id="4615" w:author="Windows User" w:date="2021-11-08T14:31:00Z">
              <w:r>
                <w:rPr>
                  <w:rFonts w:ascii="宋体" w:hAnsi="宋体" w:cs="宋体"/>
                  <w:sz w:val="21"/>
                  <w:szCs w:val="21"/>
                </w:rPr>
                <w:delText>String</w:delText>
              </w:r>
            </w:del>
          </w:p>
        </w:tc>
        <w:tc>
          <w:tcPr>
            <w:tcW w:w="993"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del w:id="4616" w:author="Windows User" w:date="2021-11-08T14:31:00Z"/>
                <w:rFonts w:ascii="宋体" w:hAnsi="宋体" w:cs="Arial"/>
                <w:sz w:val="21"/>
                <w:szCs w:val="21"/>
              </w:rPr>
            </w:pPr>
            <w:del w:id="4617" w:author="Windows User" w:date="2021-11-08T14:31:00Z">
              <w:r>
                <w:rPr>
                  <w:rFonts w:ascii="宋体" w:hAnsi="宋体" w:cs="宋体"/>
                  <w:sz w:val="21"/>
                  <w:szCs w:val="21"/>
                </w:rPr>
                <w:delText>1</w:delText>
              </w:r>
            </w:del>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del w:id="4618" w:author="Windows User" w:date="2021-11-08T14:31:00Z"/>
                <w:rFonts w:ascii="宋体" w:hAnsi="宋体" w:cs="宋体"/>
              </w:rPr>
            </w:pPr>
            <w:del w:id="4619" w:author="Windows User" w:date="2021-11-08T14:31:00Z">
              <w:r>
                <w:rPr>
                  <w:rFonts w:hint="eastAsia" w:ascii="宋体" w:hAnsi="宋体" w:cs="宋体"/>
                </w:rPr>
                <w:delText>卡账户状态:</w:delText>
              </w:r>
            </w:del>
          </w:p>
          <w:p>
            <w:pPr>
              <w:rPr>
                <w:del w:id="4620" w:author="Windows User" w:date="2021-11-08T14:31:00Z"/>
                <w:rFonts w:ascii="宋体" w:hAnsi="宋体" w:cs="宋体"/>
              </w:rPr>
            </w:pPr>
            <w:del w:id="4621" w:author="Windows User" w:date="2021-11-08T14:31:00Z">
              <w:r>
                <w:rPr>
                  <w:rFonts w:hint="eastAsia" w:ascii="宋体" w:hAnsi="宋体" w:cs="宋体"/>
                </w:rPr>
                <w:delText>2-未激活</w:delText>
              </w:r>
            </w:del>
          </w:p>
          <w:p>
            <w:pPr>
              <w:rPr>
                <w:del w:id="4622" w:author="Windows User" w:date="2021-11-08T14:31:00Z"/>
                <w:rFonts w:ascii="宋体" w:hAnsi="宋体" w:cs="宋体"/>
              </w:rPr>
            </w:pPr>
            <w:del w:id="4623" w:author="Windows User" w:date="2021-11-08T14:31:00Z">
              <w:r>
                <w:rPr>
                  <w:rFonts w:hint="eastAsia" w:ascii="宋体" w:hAnsi="宋体" w:cs="宋体"/>
                </w:rPr>
                <w:delText>3-已激活</w:delText>
              </w:r>
            </w:del>
          </w:p>
          <w:p>
            <w:pPr>
              <w:rPr>
                <w:del w:id="4624" w:author="Windows User" w:date="2021-11-08T14:31:00Z"/>
                <w:rFonts w:ascii="宋体" w:hAnsi="宋体" w:cs="宋体"/>
              </w:rPr>
            </w:pPr>
            <w:del w:id="4625" w:author="Windows User" w:date="2021-11-08T14:31:00Z">
              <w:r>
                <w:rPr>
                  <w:rFonts w:hint="eastAsia" w:ascii="宋体" w:hAnsi="宋体" w:cs="宋体"/>
                </w:rPr>
                <w:delText>6-好卡退卡</w:delText>
              </w:r>
            </w:del>
          </w:p>
          <w:p>
            <w:pPr>
              <w:rPr>
                <w:del w:id="4626" w:author="Windows User" w:date="2021-11-08T14:31:00Z"/>
                <w:rFonts w:ascii="宋体" w:hAnsi="宋体" w:cs="宋体"/>
              </w:rPr>
            </w:pPr>
            <w:del w:id="4627" w:author="Windows User" w:date="2021-11-08T14:31:00Z">
              <w:r>
                <w:rPr>
                  <w:rFonts w:hint="eastAsia" w:ascii="宋体" w:hAnsi="宋体" w:cs="宋体"/>
                </w:rPr>
                <w:delText>A-好卡换卡</w:delText>
              </w:r>
            </w:del>
          </w:p>
          <w:p>
            <w:pPr>
              <w:rPr>
                <w:del w:id="4628" w:author="Windows User" w:date="2021-11-08T14:31:00Z"/>
                <w:rFonts w:ascii="宋体" w:hAnsi="宋体" w:cs="宋体"/>
              </w:rPr>
            </w:pPr>
            <w:del w:id="4629" w:author="Windows User" w:date="2021-11-08T14:31:00Z">
              <w:r>
                <w:rPr>
                  <w:rFonts w:hint="eastAsia" w:ascii="宋体" w:hAnsi="宋体" w:cs="宋体"/>
                </w:rPr>
                <w:delText>B-坏卡退卡</w:delText>
              </w:r>
            </w:del>
          </w:p>
          <w:p>
            <w:pPr>
              <w:rPr>
                <w:del w:id="4630" w:author="Windows User" w:date="2021-11-08T14:31:00Z"/>
                <w:rFonts w:ascii="宋体" w:hAnsi="宋体" w:cs="宋体"/>
              </w:rPr>
            </w:pPr>
            <w:del w:id="4631" w:author="Windows User" w:date="2021-11-08T14:31:00Z">
              <w:r>
                <w:rPr>
                  <w:rFonts w:hint="eastAsia" w:ascii="宋体" w:hAnsi="宋体" w:cs="宋体"/>
                </w:rPr>
                <w:delText>C-坏卡换卡</w:delText>
              </w:r>
            </w:del>
          </w:p>
          <w:p>
            <w:pPr>
              <w:rPr>
                <w:del w:id="4632" w:author="Windows User" w:date="2021-11-08T14:31:00Z"/>
                <w:rFonts w:ascii="宋体" w:hAnsi="宋体" w:cs="宋体"/>
              </w:rPr>
            </w:pPr>
            <w:del w:id="4633" w:author="Windows User" w:date="2021-11-08T14:31:00Z">
              <w:r>
                <w:rPr>
                  <w:rFonts w:hint="eastAsia" w:ascii="宋体" w:hAnsi="宋体" w:cs="宋体"/>
                </w:rPr>
                <w:delText>D-已挂失</w:delText>
              </w:r>
            </w:del>
          </w:p>
          <w:p>
            <w:pPr>
              <w:rPr>
                <w:del w:id="4634" w:author="Windows User" w:date="2021-11-08T14:31:00Z"/>
                <w:rFonts w:ascii="宋体" w:hAnsi="宋体" w:cs="宋体"/>
              </w:rPr>
            </w:pPr>
            <w:del w:id="4635" w:author="Windows User" w:date="2021-11-08T14:31:00Z">
              <w:r>
                <w:rPr>
                  <w:rFonts w:hint="eastAsia" w:ascii="宋体" w:hAnsi="宋体" w:cs="宋体"/>
                </w:rPr>
                <w:delText>E-好卡退卡完成</w:delText>
              </w:r>
            </w:del>
          </w:p>
          <w:p>
            <w:pPr>
              <w:rPr>
                <w:del w:id="4636" w:author="Windows User" w:date="2021-11-08T14:31:00Z"/>
                <w:rFonts w:ascii="宋体" w:hAnsi="宋体" w:cs="宋体"/>
              </w:rPr>
            </w:pPr>
            <w:del w:id="4637" w:author="Windows User" w:date="2021-11-08T14:31:00Z">
              <w:r>
                <w:rPr>
                  <w:rFonts w:hint="eastAsia" w:ascii="宋体" w:hAnsi="宋体" w:cs="宋体"/>
                </w:rPr>
                <w:delText>F-好卡换卡完成</w:delText>
              </w:r>
            </w:del>
          </w:p>
          <w:p>
            <w:pPr>
              <w:rPr>
                <w:del w:id="4638" w:author="Windows User" w:date="2021-11-08T14:31:00Z"/>
                <w:rFonts w:ascii="宋体" w:hAnsi="宋体" w:cs="宋体"/>
              </w:rPr>
            </w:pPr>
            <w:del w:id="4639" w:author="Windows User" w:date="2021-11-08T14:31:00Z">
              <w:r>
                <w:rPr>
                  <w:rFonts w:hint="eastAsia" w:ascii="宋体" w:hAnsi="宋体" w:cs="宋体"/>
                </w:rPr>
                <w:delText>G-坏卡退卡完成</w:delText>
              </w:r>
            </w:del>
          </w:p>
          <w:p>
            <w:pPr>
              <w:rPr>
                <w:del w:id="4640" w:author="Windows User" w:date="2021-11-08T14:31:00Z"/>
                <w:rFonts w:ascii="宋体" w:hAnsi="宋体" w:cs="宋体"/>
              </w:rPr>
            </w:pPr>
            <w:del w:id="4641" w:author="Windows User" w:date="2021-11-08T14:31:00Z">
              <w:r>
                <w:rPr>
                  <w:rFonts w:hint="eastAsia" w:ascii="宋体" w:hAnsi="宋体" w:cs="宋体"/>
                </w:rPr>
                <w:delText>H-坏卡换卡完成</w:delText>
              </w:r>
            </w:del>
          </w:p>
          <w:p>
            <w:pPr>
              <w:rPr>
                <w:del w:id="4642" w:author="Windows User" w:date="2021-11-08T14:31:00Z"/>
                <w:rFonts w:ascii="宋体" w:hAnsi="宋体"/>
                <w:sz w:val="21"/>
                <w:szCs w:val="21"/>
              </w:rPr>
            </w:pPr>
            <w:del w:id="4643" w:author="Windows User" w:date="2021-11-08T14:31:00Z">
              <w:r>
                <w:rPr>
                  <w:rFonts w:hint="eastAsia" w:ascii="宋体" w:hAnsi="宋体" w:cs="宋体"/>
                </w:rPr>
                <w:delText>I-挂失完成</w:delText>
              </w:r>
            </w:del>
          </w:p>
        </w:tc>
      </w:tr>
    </w:tbl>
    <w:p>
      <w:pPr>
        <w:spacing w:line="360" w:lineRule="auto"/>
        <w:rPr>
          <w:ins w:id="4644" w:author="Windows User" w:date="2021-11-08T14:32:00Z"/>
          <w:rFonts w:cs="MS Mincho" w:asciiTheme="minorEastAsia" w:hAnsiTheme="minorEastAsia" w:eastAsiaTheme="minorEastAsia"/>
          <w:color w:val="333333"/>
          <w:shd w:val="clear" w:color="auto" w:fill="FFFFFF"/>
        </w:rPr>
      </w:pPr>
    </w:p>
    <w:p>
      <w:pPr>
        <w:pStyle w:val="4"/>
        <w:numPr>
          <w:ilvl w:val="0"/>
          <w:numId w:val="0"/>
        </w:numPr>
        <w:ind w:left="4394" w:firstLine="0"/>
        <w:rPr>
          <w:ins w:id="4646" w:author="Windows User" w:date="2021-11-08T14:32:00Z"/>
        </w:rPr>
        <w:pPrChange w:id="4645" w:author="Windows User" w:date="2021-11-09T11:44:00Z">
          <w:pPr>
            <w:pStyle w:val="4"/>
            <w:numPr>
              <w:ilvl w:val="2"/>
              <w:numId w:val="3"/>
            </w:numPr>
            <w:ind w:left="4394" w:hanging="709"/>
          </w:pPr>
        </w:pPrChange>
      </w:pPr>
      <w:ins w:id="4647" w:author="Windows User" w:date="2021-11-09T11:44:00Z">
        <w:bookmarkStart w:id="106" w:name="_Toc87350875"/>
        <w:r>
          <w:rPr/>
          <w:t>7.2.8</w:t>
        </w:r>
      </w:ins>
      <w:ins w:id="4648" w:author="Windows User" w:date="2021-11-08T14:32:00Z">
        <w:r>
          <w:rPr>
            <w:rFonts w:hint="eastAsia"/>
          </w:rPr>
          <w:t>卡消费</w:t>
        </w:r>
      </w:ins>
      <w:ins w:id="4649" w:author="Windows User" w:date="2021-11-08T14:33:00Z">
        <w:r>
          <w:rPr>
            <w:rFonts w:hint="eastAsia"/>
          </w:rPr>
          <w:t>记录</w:t>
        </w:r>
      </w:ins>
      <w:ins w:id="4650" w:author="Windows User" w:date="2021-11-08T14:32:00Z">
        <w:r>
          <w:rPr>
            <w:rFonts w:hint="eastAsia"/>
          </w:rPr>
          <w:t>查询</w:t>
        </w:r>
        <w:bookmarkEnd w:id="106"/>
      </w:ins>
    </w:p>
    <w:p>
      <w:pPr>
        <w:rPr>
          <w:ins w:id="4651" w:author="Windows User" w:date="2021-11-08T14:32:00Z"/>
          <w:rFonts w:eastAsia="Times New Roman"/>
        </w:rPr>
      </w:pPr>
      <w:ins w:id="4652" w:author="Windows User" w:date="2021-11-08T14:32:00Z">
        <w:r>
          <w:rPr>
            <w:rFonts w:ascii="Helvetica Neue" w:hAnsi="Helvetica Neue"/>
            <w:b/>
            <w:bCs/>
            <w:color w:val="000000"/>
          </w:rPr>
          <w:t>接口地址</w:t>
        </w:r>
      </w:ins>
      <w:ins w:id="4653" w:author="Windows User" w:date="2021-11-08T14:32:00Z">
        <w:r>
          <w:rPr>
            <w:rFonts w:hint="eastAsia" w:ascii="Helvetica Neue" w:hAnsi="Helvetica Neue"/>
            <w:color w:val="333333"/>
          </w:rPr>
          <w:t>：</w:t>
        </w:r>
      </w:ins>
      <w:ins w:id="4654" w:author="Windows User" w:date="2021-11-08T14:32:00Z">
        <w:r>
          <w:rPr>
            <w:rFonts w:ascii="Helvetica Neue" w:hAnsi="Helvetica Neue"/>
            <w:color w:val="333333"/>
          </w:rPr>
          <w:t>http(s):{域名}/</w:t>
        </w:r>
      </w:ins>
      <w:ins w:id="4655" w:author="Windows User" w:date="2021-11-08T14:32:00Z">
        <w:r>
          <w:rPr>
            <w:rFonts w:hint="eastAsia" w:ascii="Helvetica Neue" w:hAnsi="Helvetica Neue"/>
            <w:color w:val="333333"/>
          </w:rPr>
          <w:t xml:space="preserve"> CITYPLAT</w:t>
        </w:r>
      </w:ins>
      <w:ins w:id="4656" w:author="Windows User" w:date="2021-11-08T14:32:00Z">
        <w:r>
          <w:rPr>
            <w:rFonts w:ascii="Helvetica Neue" w:hAnsi="Helvetica Neue"/>
            <w:color w:val="333333"/>
          </w:rPr>
          <w:t>/…</w:t>
        </w:r>
      </w:ins>
    </w:p>
    <w:p>
      <w:pPr>
        <w:spacing w:line="360" w:lineRule="auto"/>
        <w:rPr>
          <w:ins w:id="4657" w:author="Windows User" w:date="2021-11-08T14:32:00Z"/>
          <w:rFonts w:cs="MS Mincho" w:asciiTheme="minorEastAsia" w:hAnsiTheme="minorEastAsia" w:eastAsiaTheme="minorEastAsia"/>
          <w:color w:val="333333"/>
          <w:shd w:val="clear" w:color="auto" w:fill="FFFFFF"/>
        </w:rPr>
      </w:pPr>
      <w:ins w:id="4658" w:author="Windows User" w:date="2021-11-08T14:32:00Z">
        <w:r>
          <w:rPr>
            <w:rStyle w:val="30"/>
            <w:rFonts w:ascii="MS Mincho" w:hAnsi="MS Mincho" w:eastAsia="MS Mincho" w:cs="MS Mincho"/>
            <w:color w:val="000000"/>
          </w:rPr>
          <w:t>接口描述</w:t>
        </w:r>
      </w:ins>
      <w:ins w:id="4659" w:author="Windows User" w:date="2021-11-08T14:32:00Z">
        <w:r>
          <w:rPr>
            <w:rStyle w:val="30"/>
            <w:rFonts w:hint="eastAsia" w:ascii="MS Mincho" w:hAnsi="MS Mincho" w:eastAsia="MS Mincho" w:cs="MS Mincho"/>
            <w:color w:val="000000"/>
          </w:rPr>
          <w:t>：</w:t>
        </w:r>
      </w:ins>
      <w:ins w:id="4660" w:author="Windows User" w:date="2021-11-08T14:32:00Z">
        <w:r>
          <w:rPr>
            <w:rFonts w:hint="eastAsia" w:cs="MS Mincho" w:asciiTheme="minorEastAsia" w:hAnsiTheme="minorEastAsia" w:eastAsiaTheme="minorEastAsia"/>
            <w:color w:val="333333"/>
            <w:shd w:val="clear" w:color="auto" w:fill="FFFFFF"/>
          </w:rPr>
          <w:t>和能tsm向城市平台发起卡</w:t>
        </w:r>
      </w:ins>
      <w:ins w:id="4661" w:author="Windows User" w:date="2021-11-08T14:33:00Z">
        <w:r>
          <w:rPr>
            <w:rFonts w:hint="eastAsia" w:cs="MS Mincho" w:asciiTheme="minorEastAsia" w:hAnsiTheme="minorEastAsia" w:eastAsiaTheme="minorEastAsia"/>
            <w:color w:val="333333"/>
            <w:shd w:val="clear" w:color="auto" w:fill="FFFFFF"/>
          </w:rPr>
          <w:t>消费记录</w:t>
        </w:r>
      </w:ins>
      <w:ins w:id="4662" w:author="Windows User" w:date="2021-11-08T14:32:00Z">
        <w:r>
          <w:rPr>
            <w:rFonts w:hint="eastAsia" w:cs="MS Mincho" w:asciiTheme="minorEastAsia" w:hAnsiTheme="minorEastAsia" w:eastAsiaTheme="minorEastAsia"/>
            <w:color w:val="333333"/>
            <w:shd w:val="clear" w:color="auto" w:fill="FFFFFF"/>
          </w:rPr>
          <w:t>查询</w:t>
        </w:r>
      </w:ins>
      <w:ins w:id="4663" w:author="Windows User" w:date="2021-11-08T14:32:00Z">
        <w:r>
          <w:rPr>
            <w:rFonts w:cs="MS Mincho" w:asciiTheme="minorEastAsia" w:hAnsiTheme="minorEastAsia" w:eastAsiaTheme="minorEastAsia"/>
            <w:color w:val="333333"/>
            <w:shd w:val="clear" w:color="auto" w:fill="FFFFFF"/>
          </w:rPr>
          <w:t>。</w:t>
        </w:r>
      </w:ins>
    </w:p>
    <w:p>
      <w:pPr>
        <w:spacing w:line="360" w:lineRule="auto"/>
        <w:rPr>
          <w:ins w:id="4664" w:author="Windows User" w:date="2021-11-08T14:32:00Z"/>
          <w:rFonts w:cs="MS Mincho" w:asciiTheme="minorEastAsia" w:hAnsiTheme="minorEastAsia" w:eastAsiaTheme="minorEastAsia"/>
          <w:color w:val="333333"/>
          <w:shd w:val="clear" w:color="auto" w:fill="FFFFFF"/>
        </w:rPr>
      </w:pPr>
      <w:ins w:id="4665" w:author="Windows User" w:date="2021-11-08T14:32:00Z">
        <w:r>
          <w:rPr>
            <w:rStyle w:val="30"/>
            <w:rFonts w:ascii="MS Mincho" w:hAnsi="MS Mincho" w:eastAsia="MS Mincho" w:cs="MS Mincho"/>
            <w:color w:val="000000"/>
          </w:rPr>
          <w:t>接口</w:t>
        </w:r>
      </w:ins>
      <w:ins w:id="4666" w:author="Windows User" w:date="2021-11-08T14:32:00Z">
        <w:r>
          <w:rPr>
            <w:rStyle w:val="30"/>
            <w:rFonts w:hint="eastAsia" w:cs="MS Mincho" w:asciiTheme="minorEastAsia" w:hAnsiTheme="minorEastAsia" w:eastAsiaTheme="minorEastAsia"/>
            <w:color w:val="000000"/>
          </w:rPr>
          <w:t>方向</w:t>
        </w:r>
      </w:ins>
      <w:ins w:id="4667" w:author="Windows User" w:date="2021-11-08T14:32:00Z">
        <w:r>
          <w:rPr>
            <w:rStyle w:val="30"/>
            <w:rFonts w:hint="eastAsia" w:ascii="MS Mincho" w:hAnsi="MS Mincho" w:eastAsia="MS Mincho" w:cs="MS Mincho"/>
            <w:color w:val="000000"/>
          </w:rPr>
          <w:t>：</w:t>
        </w:r>
      </w:ins>
      <w:ins w:id="4668" w:author="Windows User" w:date="2021-11-08T14:32:00Z">
        <w:r>
          <w:rPr>
            <w:rStyle w:val="30"/>
            <w:rFonts w:hint="eastAsia" w:cs="MS Mincho" w:asciiTheme="minorEastAsia" w:hAnsiTheme="minorEastAsia" w:eastAsiaTheme="minorEastAsia"/>
            <w:color w:val="000000"/>
          </w:rPr>
          <w:t>和能tsm</w:t>
        </w:r>
      </w:ins>
      <w:ins w:id="4669" w:author="Windows User" w:date="2021-11-08T14:32:00Z">
        <w:r>
          <w:rPr>
            <w:rFonts w:cs="MS Mincho" w:asciiTheme="minorEastAsia" w:hAnsiTheme="minorEastAsia" w:eastAsiaTheme="minorEastAsia"/>
            <w:b/>
            <w:bCs/>
            <w:color w:val="333333"/>
            <w:shd w:val="clear" w:color="auto" w:fill="FFFFFF"/>
          </w:rPr>
          <w:sym w:font="Wingdings" w:char="F0E0"/>
        </w:r>
      </w:ins>
      <w:ins w:id="4670" w:author="Windows User" w:date="2021-11-08T14:32:00Z">
        <w:r>
          <w:rPr>
            <w:rFonts w:hint="eastAsia" w:cs="MS Mincho" w:asciiTheme="minorEastAsia" w:hAnsiTheme="minorEastAsia" w:eastAsiaTheme="minorEastAsia"/>
            <w:b/>
            <w:bCs/>
            <w:color w:val="333333"/>
            <w:shd w:val="clear" w:color="auto" w:fill="FFFFFF"/>
          </w:rPr>
          <w:t>城市平台</w:t>
        </w:r>
      </w:ins>
      <w:ins w:id="4671" w:author="Windows User" w:date="2021-11-08T14:32:00Z">
        <w:r>
          <w:rPr>
            <w:rFonts w:cs="MS Mincho" w:asciiTheme="minorEastAsia" w:hAnsiTheme="minorEastAsia" w:eastAsiaTheme="minorEastAsia"/>
            <w:color w:val="333333"/>
            <w:shd w:val="clear" w:color="auto" w:fill="FFFFFF"/>
          </w:rPr>
          <w:t>。</w:t>
        </w:r>
      </w:ins>
    </w:p>
    <w:p>
      <w:pPr>
        <w:rPr>
          <w:ins w:id="4672" w:author="Windows User" w:date="2021-11-08T14:32:00Z"/>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ins w:id="4673" w:author="Windows User" w:date="2021-11-08T14:32:00Z"/>
          <w:rFonts w:ascii="宋体" w:hAnsi="宋体"/>
        </w:rPr>
      </w:pPr>
      <w:ins w:id="4674" w:author="Windows User" w:date="2021-11-08T14:32:00Z">
        <w:r>
          <w:rPr>
            <w:rFonts w:hint="eastAsia" w:ascii="宋体" w:hAnsi="宋体"/>
          </w:rPr>
          <w:t>请求报文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4675">
          <w:tblGrid>
            <w:gridCol w:w="540"/>
            <w:gridCol w:w="756"/>
            <w:gridCol w:w="480"/>
            <w:gridCol w:w="540"/>
            <w:gridCol w:w="622"/>
            <w:gridCol w:w="134"/>
            <w:gridCol w:w="406"/>
            <w:gridCol w:w="311"/>
            <w:gridCol w:w="445"/>
            <w:gridCol w:w="95"/>
            <w:gridCol w:w="756"/>
            <w:gridCol w:w="2389"/>
            <w:gridCol w:w="540"/>
            <w:gridCol w:w="756"/>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ins w:id="4676" w:author="Windows User" w:date="2021-11-08T14:32:00Z"/>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ins w:id="4677" w:author="Windows User" w:date="2021-11-08T14:32:00Z"/>
                <w:rFonts w:ascii="宋体" w:hAnsi="宋体" w:cs="Arial"/>
                <w:sz w:val="21"/>
                <w:szCs w:val="21"/>
              </w:rPr>
            </w:pPr>
            <w:ins w:id="4678" w:author="Windows User" w:date="2021-11-08T14:32:00Z">
              <w:r>
                <w:rPr>
                  <w:rFonts w:hint="eastAsia" w:ascii="宋体" w:hAnsi="宋体" w:cs="Arial"/>
                  <w:sz w:val="21"/>
                  <w:szCs w:val="21"/>
                </w:rPr>
                <w:t>字段名称</w:t>
              </w:r>
            </w:ins>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4679" w:author="Windows User" w:date="2021-11-08T14:32:00Z"/>
                <w:rFonts w:ascii="宋体" w:hAnsi="宋体" w:cs="Arial"/>
                <w:sz w:val="21"/>
                <w:szCs w:val="21"/>
              </w:rPr>
            </w:pPr>
            <w:ins w:id="4680" w:author="Windows User" w:date="2021-11-08T14:32:00Z">
              <w:r>
                <w:rPr>
                  <w:rFonts w:hint="eastAsia" w:ascii="宋体" w:hAnsi="宋体" w:cs="Arial"/>
                  <w:sz w:val="21"/>
                  <w:szCs w:val="21"/>
                </w:rPr>
                <w:t>类型</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4681" w:author="Windows User" w:date="2021-11-08T14:32:00Z"/>
                <w:rFonts w:ascii="宋体" w:hAnsi="宋体" w:cs="Arial"/>
                <w:sz w:val="21"/>
                <w:szCs w:val="21"/>
              </w:rPr>
            </w:pPr>
            <w:ins w:id="4682" w:author="Windows User" w:date="2021-11-08T14:32:00Z">
              <w:r>
                <w:rPr>
                  <w:rFonts w:hint="eastAsia" w:ascii="宋体" w:hAnsi="宋体" w:cs="Arial"/>
                  <w:sz w:val="21"/>
                  <w:szCs w:val="21"/>
                </w:rPr>
                <w:t>长度</w:t>
              </w:r>
            </w:ins>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ins w:id="4683" w:author="Windows User" w:date="2021-11-08T14:32:00Z"/>
                <w:rFonts w:ascii="宋体" w:hAnsi="宋体" w:cs="Arial"/>
                <w:sz w:val="21"/>
                <w:szCs w:val="21"/>
              </w:rPr>
            </w:pPr>
            <w:ins w:id="4684" w:author="Windows User" w:date="2021-11-08T14:32: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686" w:author="Hanchen HC14 Li" w:date="2021-11-19T11:1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4685" w:author="Windows User" w:date="2021-11-08T14:32:00Z"/>
          <w:trPrChange w:id="4686" w:author="Hanchen HC14 Li" w:date="2021-11-19T11:16:00Z">
            <w:trPr>
              <w:gridBefore w:val="1"/>
              <w:gridAfter w:val="1"/>
              <w:wBefore w:w="540" w:type="dxa"/>
              <w:wAfter w:w="756"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4687" w:author="Hanchen HC14 Li" w:date="2021-11-19T11:16: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4688" w:author="Windows User" w:date="2021-11-08T14:32:00Z"/>
                <w:rFonts w:ascii="宋体" w:hAnsi="宋体" w:cs="宋体"/>
                <w:color w:val="000000"/>
                <w:sz w:val="21"/>
                <w:szCs w:val="21"/>
                <w:highlight w:val="yellow"/>
                <w:rPrChange w:id="4689" w:author="Hanchen HC14 Li" w:date="2021-11-19T14:57:00Z">
                  <w:rPr>
                    <w:ins w:id="4690" w:author="Windows User" w:date="2021-11-08T14:32:00Z"/>
                    <w:rFonts w:ascii="宋体" w:hAnsi="宋体" w:cs="宋体"/>
                    <w:color w:val="000000"/>
                    <w:sz w:val="21"/>
                    <w:szCs w:val="21"/>
                  </w:rPr>
                </w:rPrChange>
              </w:rPr>
            </w:pPr>
            <w:ins w:id="4691" w:author="Hanchen HC14 Li" w:date="2021-11-19T11:16:00Z">
              <w:r>
                <w:rPr>
                  <w:rFonts w:ascii="宋体" w:hAnsi="宋体" w:cs="宋体"/>
                  <w:sz w:val="21"/>
                  <w:szCs w:val="21"/>
                  <w:highlight w:val="yellow"/>
                  <w:rPrChange w:id="4692" w:author="Hanchen HC14 Li" w:date="2021-11-19T14:57:00Z">
                    <w:rPr>
                      <w:rFonts w:ascii="宋体" w:hAnsi="宋体" w:cs="宋体"/>
                      <w:sz w:val="21"/>
                      <w:szCs w:val="21"/>
                    </w:rPr>
                  </w:rPrChange>
                </w:rPr>
                <w:t>issue_inst</w:t>
              </w:r>
            </w:ins>
            <w:ins w:id="4693" w:author="Windows User" w:date="2021-11-08T14:32:00Z">
              <w:del w:id="4694" w:author="Hanchen HC14 Li" w:date="2021-11-19T11:16:00Z">
                <w:r>
                  <w:rPr>
                    <w:rFonts w:ascii="宋体" w:hAnsi="宋体" w:cs="宋体"/>
                    <w:color w:val="000000"/>
                    <w:sz w:val="21"/>
                    <w:szCs w:val="21"/>
                    <w:highlight w:val="yellow"/>
                    <w:rPrChange w:id="4695" w:author="Hanchen HC14 Li" w:date="2021-11-19T14:57:00Z">
                      <w:rPr>
                        <w:rFonts w:ascii="宋体" w:hAnsi="宋体" w:cs="宋体"/>
                        <w:color w:val="000000"/>
                        <w:sz w:val="21"/>
                        <w:szCs w:val="21"/>
                      </w:rPr>
                    </w:rPrChange>
                  </w:rPr>
                  <w:delText>card_no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4696" w:author="Hanchen HC14 Li" w:date="2021-11-19T11:16: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697" w:author="Windows User" w:date="2021-11-08T14:32:00Z"/>
                <w:rFonts w:ascii="宋体" w:hAnsi="宋体" w:cs="宋体"/>
                <w:sz w:val="21"/>
                <w:szCs w:val="21"/>
                <w:highlight w:val="yellow"/>
                <w:rPrChange w:id="4698" w:author="Hanchen HC14 Li" w:date="2021-11-19T14:57:00Z">
                  <w:rPr>
                    <w:ins w:id="4699" w:author="Windows User" w:date="2021-11-08T14:32:00Z"/>
                    <w:rFonts w:ascii="宋体" w:hAnsi="宋体" w:cs="宋体"/>
                    <w:sz w:val="21"/>
                    <w:szCs w:val="21"/>
                  </w:rPr>
                </w:rPrChange>
              </w:rPr>
            </w:pPr>
            <w:ins w:id="4700" w:author="Hanchen HC14 Li" w:date="2021-11-19T11:16:00Z">
              <w:r>
                <w:rPr>
                  <w:rFonts w:ascii="宋体" w:hAnsi="宋体" w:cs="宋体"/>
                  <w:highlight w:val="yellow"/>
                  <w:rPrChange w:id="4701" w:author="Hanchen HC14 Li" w:date="2021-11-19T14:57:00Z">
                    <w:rPr>
                      <w:rFonts w:ascii="宋体" w:hAnsi="宋体" w:cs="宋体"/>
                    </w:rPr>
                  </w:rPrChange>
                </w:rPr>
                <w:t>HEX</w:t>
              </w:r>
            </w:ins>
            <w:ins w:id="4702" w:author="Windows User" w:date="2021-11-08T14:32:00Z">
              <w:del w:id="4703" w:author="Hanchen HC14 Li" w:date="2021-11-19T11:16:00Z">
                <w:r>
                  <w:rPr>
                    <w:rFonts w:ascii="宋体" w:hAnsi="宋体" w:cs="宋体"/>
                    <w:highlight w:val="yellow"/>
                    <w:rPrChange w:id="4704" w:author="Hanchen HC14 Li" w:date="2021-11-19T14:57:00Z">
                      <w:rPr>
                        <w:rFonts w:ascii="宋体" w:hAnsi="宋体" w:cs="宋体"/>
                      </w:rPr>
                    </w:rPrChange>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4705" w:author="Hanchen HC14 Li" w:date="2021-11-19T11:16:00Z">
              <w:tcPr>
                <w:tcW w:w="851"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706" w:author="Windows User" w:date="2021-11-08T14:32:00Z"/>
                <w:rFonts w:ascii="宋体" w:hAnsi="宋体" w:cs="宋体"/>
                <w:sz w:val="21"/>
                <w:szCs w:val="21"/>
                <w:highlight w:val="yellow"/>
                <w:rPrChange w:id="4707" w:author="Hanchen HC14 Li" w:date="2021-11-19T14:57:00Z">
                  <w:rPr>
                    <w:ins w:id="4708" w:author="Windows User" w:date="2021-11-08T14:32:00Z"/>
                    <w:rFonts w:ascii="宋体" w:hAnsi="宋体" w:cs="宋体"/>
                    <w:sz w:val="21"/>
                    <w:szCs w:val="21"/>
                  </w:rPr>
                </w:rPrChange>
              </w:rPr>
            </w:pPr>
            <w:ins w:id="4709" w:author="Hanchen HC14 Li" w:date="2021-11-19T11:16:00Z">
              <w:r>
                <w:rPr>
                  <w:rFonts w:ascii="宋体" w:hAnsi="宋体" w:cs="宋体"/>
                  <w:sz w:val="21"/>
                  <w:szCs w:val="21"/>
                  <w:highlight w:val="yellow"/>
                  <w:rPrChange w:id="4710" w:author="Hanchen HC14 Li" w:date="2021-11-19T14:57:00Z">
                    <w:rPr>
                      <w:rFonts w:ascii="宋体" w:hAnsi="宋体" w:cs="宋体"/>
                      <w:sz w:val="21"/>
                      <w:szCs w:val="21"/>
                    </w:rPr>
                  </w:rPrChange>
                </w:rPr>
                <w:t>8</w:t>
              </w:r>
            </w:ins>
            <w:ins w:id="4711" w:author="Windows User" w:date="2021-11-08T14:32:00Z">
              <w:del w:id="4712" w:author="Hanchen HC14 Li" w:date="2021-11-19T11:16:00Z">
                <w:r>
                  <w:rPr>
                    <w:rFonts w:ascii="宋体" w:hAnsi="宋体" w:cs="宋体"/>
                    <w:highlight w:val="yellow"/>
                    <w:rPrChange w:id="4713" w:author="Hanchen HC14 Li" w:date="2021-11-19T14:57:00Z">
                      <w:rPr>
                        <w:rFonts w:ascii="宋体" w:hAnsi="宋体" w:cs="宋体"/>
                      </w:rPr>
                    </w:rPrChange>
                  </w:rPr>
                  <w:delText>10</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4714" w:author="Hanchen HC14 Li" w:date="2021-11-19T11:16: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4715" w:author="Windows User" w:date="2021-11-08T14:32:00Z"/>
                <w:rFonts w:ascii="宋体" w:hAnsi="宋体"/>
                <w:sz w:val="21"/>
                <w:szCs w:val="21"/>
                <w:highlight w:val="yellow"/>
                <w:rPrChange w:id="4716" w:author="Hanchen HC14 Li" w:date="2021-11-19T14:57:00Z">
                  <w:rPr>
                    <w:ins w:id="4717" w:author="Windows User" w:date="2021-11-08T14:32:00Z"/>
                    <w:rFonts w:ascii="宋体" w:hAnsi="宋体"/>
                    <w:sz w:val="21"/>
                    <w:szCs w:val="21"/>
                  </w:rPr>
                </w:rPrChange>
              </w:rPr>
            </w:pPr>
            <w:ins w:id="4718" w:author="Hanchen HC14 Li" w:date="2021-11-19T11:16:00Z">
              <w:r>
                <w:rPr>
                  <w:rFonts w:hint="eastAsia" w:ascii="宋体" w:hAnsi="宋体" w:cs="宋体"/>
                  <w:highlight w:val="yellow"/>
                  <w:rPrChange w:id="4719" w:author="Hanchen HC14 Li" w:date="2021-11-19T14:57:00Z">
                    <w:rPr>
                      <w:rFonts w:hint="eastAsia" w:ascii="宋体" w:hAnsi="宋体" w:cs="宋体"/>
                    </w:rPr>
                  </w:rPrChange>
                </w:rPr>
                <w:t>发卡机构代码：读取用户卡</w:t>
              </w:r>
            </w:ins>
            <w:ins w:id="4720" w:author="Hanchen HC14 Li" w:date="2021-11-19T11:16:00Z">
              <w:r>
                <w:rPr>
                  <w:rFonts w:ascii="宋体" w:hAnsi="宋体" w:cs="宋体"/>
                  <w:highlight w:val="yellow"/>
                  <w:rPrChange w:id="4721" w:author="Hanchen HC14 Li" w:date="2021-11-19T14:57:00Z">
                    <w:rPr>
                      <w:rFonts w:ascii="宋体" w:hAnsi="宋体" w:cs="宋体"/>
                    </w:rPr>
                  </w:rPrChange>
                </w:rPr>
                <w:t>15H文件获得</w:t>
              </w:r>
            </w:ins>
            <w:ins w:id="4722" w:author="Windows User" w:date="2021-11-08T14:32:00Z">
              <w:del w:id="4723" w:author="Hanchen HC14 Li" w:date="2021-11-19T11:16:00Z">
                <w:r>
                  <w:rPr>
                    <w:rFonts w:hint="eastAsia" w:ascii="宋体" w:hAnsi="宋体" w:cs="宋体"/>
                    <w:highlight w:val="yellow"/>
                    <w:rPrChange w:id="4724" w:author="Hanchen HC14 Li" w:date="2021-11-19T14:57:00Z">
                      <w:rPr>
                        <w:rFonts w:hint="eastAsia" w:ascii="宋体" w:hAnsi="宋体" w:cs="宋体"/>
                      </w:rPr>
                    </w:rPrChange>
                  </w:rPr>
                  <w:delText>卡应用序列号：读取用户卡</w:delText>
                </w:r>
              </w:del>
            </w:ins>
            <w:ins w:id="4725" w:author="Windows User" w:date="2021-11-08T14:32:00Z">
              <w:del w:id="4726" w:author="Hanchen HC14 Li" w:date="2021-11-19T11:16:00Z">
                <w:r>
                  <w:rPr>
                    <w:rFonts w:ascii="宋体" w:hAnsi="宋体" w:cs="宋体"/>
                    <w:highlight w:val="yellow"/>
                    <w:rPrChange w:id="4727" w:author="Hanchen HC14 Li" w:date="2021-11-19T14:57:00Z">
                      <w:rPr>
                        <w:rFonts w:ascii="宋体" w:hAnsi="宋体" w:cs="宋体"/>
                      </w:rPr>
                    </w:rPrChange>
                  </w:rPr>
                  <w:delText>15H文件获取</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728" w:author="Hanchen HC14 Li" w:date="2021-11-19T11:1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729" w:author="Hanchen HC14 Li" w:date="2021-11-19T11:15:00Z"/>
                <w:rFonts w:ascii="宋体" w:hAnsi="宋体" w:cs="宋体"/>
                <w:color w:val="000000"/>
                <w:sz w:val="21"/>
                <w:szCs w:val="21"/>
                <w:highlight w:val="yellow"/>
                <w:rPrChange w:id="4730" w:author="Hanchen HC14 Li" w:date="2021-11-19T14:57:00Z">
                  <w:rPr>
                    <w:ins w:id="4731" w:author="Hanchen HC14 Li" w:date="2021-11-19T11:15:00Z"/>
                    <w:rFonts w:ascii="宋体" w:hAnsi="宋体" w:cs="宋体"/>
                    <w:color w:val="000000"/>
                    <w:sz w:val="21"/>
                    <w:szCs w:val="21"/>
                  </w:rPr>
                </w:rPrChange>
              </w:rPr>
            </w:pPr>
            <w:ins w:id="4732" w:author="Hanchen HC14 Li" w:date="2021-11-19T11:16:00Z">
              <w:r>
                <w:rPr>
                  <w:rFonts w:ascii="宋体" w:hAnsi="宋体" w:cs="宋体"/>
                  <w:color w:val="000000"/>
                  <w:sz w:val="21"/>
                  <w:szCs w:val="21"/>
                  <w:highlight w:val="yellow"/>
                  <w:rPrChange w:id="4733" w:author="Hanchen HC14 Li" w:date="2021-11-19T14:57:00Z">
                    <w:rPr>
                      <w:rFonts w:ascii="宋体" w:hAnsi="宋体" w:cs="宋体"/>
                      <w:color w:val="000000"/>
                      <w:sz w:val="21"/>
                      <w:szCs w:val="21"/>
                    </w:rPr>
                  </w:rPrChange>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734" w:author="Hanchen HC14 Li" w:date="2021-11-19T11:15:00Z"/>
                <w:rFonts w:ascii="宋体" w:hAnsi="宋体" w:cs="宋体"/>
                <w:highlight w:val="yellow"/>
                <w:rPrChange w:id="4735" w:author="Hanchen HC14 Li" w:date="2021-11-19T14:57:00Z">
                  <w:rPr>
                    <w:ins w:id="4736" w:author="Hanchen HC14 Li" w:date="2021-11-19T11:15:00Z"/>
                    <w:rFonts w:ascii="宋体" w:hAnsi="宋体" w:cs="宋体"/>
                  </w:rPr>
                </w:rPrChange>
              </w:rPr>
            </w:pPr>
            <w:ins w:id="4737" w:author="Hanchen HC14 Li" w:date="2021-11-19T11:16:00Z">
              <w:r>
                <w:rPr>
                  <w:rFonts w:ascii="宋体" w:hAnsi="宋体" w:cs="宋体"/>
                  <w:highlight w:val="yellow"/>
                  <w:rPrChange w:id="4738" w:author="Hanchen HC14 Li" w:date="2021-11-19T14:57: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739" w:author="Hanchen HC14 Li" w:date="2021-11-19T11:15:00Z"/>
                <w:rFonts w:ascii="宋体" w:hAnsi="宋体" w:cs="宋体"/>
                <w:highlight w:val="yellow"/>
                <w:rPrChange w:id="4740" w:author="Hanchen HC14 Li" w:date="2021-11-19T14:57:00Z">
                  <w:rPr>
                    <w:ins w:id="4741" w:author="Hanchen HC14 Li" w:date="2021-11-19T11:15:00Z"/>
                    <w:rFonts w:ascii="宋体" w:hAnsi="宋体" w:cs="宋体"/>
                  </w:rPr>
                </w:rPrChange>
              </w:rPr>
            </w:pPr>
            <w:ins w:id="4742" w:author="Hanchen HC14 Li" w:date="2021-11-19T11:16:00Z">
              <w:r>
                <w:rPr>
                  <w:rFonts w:ascii="宋体" w:hAnsi="宋体" w:cs="宋体"/>
                  <w:highlight w:val="yellow"/>
                  <w:rPrChange w:id="4743" w:author="Hanchen HC14 Li" w:date="2021-11-19T14:57:00Z">
                    <w:rPr>
                      <w:rFonts w:ascii="宋体" w:hAnsi="宋体" w:cs="宋体"/>
                    </w:rPr>
                  </w:rPrChange>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744" w:author="Hanchen HC14 Li" w:date="2021-11-19T11:15:00Z"/>
                <w:rFonts w:ascii="宋体" w:hAnsi="宋体" w:cs="宋体"/>
                <w:highlight w:val="yellow"/>
                <w:rPrChange w:id="4745" w:author="Hanchen HC14 Li" w:date="2021-11-19T14:57:00Z">
                  <w:rPr>
                    <w:ins w:id="4746" w:author="Hanchen HC14 Li" w:date="2021-11-19T11:15:00Z"/>
                    <w:rFonts w:ascii="宋体" w:hAnsi="宋体" w:cs="宋体"/>
                  </w:rPr>
                </w:rPrChange>
              </w:rPr>
            </w:pPr>
            <w:ins w:id="4747" w:author="Hanchen HC14 Li" w:date="2021-11-19T11:16:00Z">
              <w:r>
                <w:rPr>
                  <w:rFonts w:hint="eastAsia" w:ascii="宋体" w:hAnsi="宋体" w:cs="宋体"/>
                  <w:highlight w:val="yellow"/>
                  <w:rPrChange w:id="4748" w:author="Hanchen HC14 Li" w:date="2021-11-19T14:57:00Z">
                    <w:rPr>
                      <w:rFonts w:hint="eastAsia" w:ascii="宋体" w:hAnsi="宋体" w:cs="宋体"/>
                    </w:rPr>
                  </w:rPrChange>
                </w:rPr>
                <w:t>终端编号</w:t>
              </w:r>
            </w:ins>
            <w:ins w:id="4749" w:author="Hanchen HC14 Li" w:date="2021-11-19T11:16:00Z">
              <w:del w:id="4750" w:author="Windows User" w:date="2021-11-22T17:02:00Z">
                <w:r>
                  <w:rPr>
                    <w:rFonts w:ascii="宋体" w:hAnsi="宋体" w:cs="宋体"/>
                    <w:highlight w:val="yellow"/>
                    <w:rPrChange w:id="4751" w:author="Hanchen HC14 Li" w:date="2021-11-19T14:57:00Z">
                      <w:rPr>
                        <w:rFonts w:ascii="宋体" w:hAnsi="宋体" w:cs="宋体"/>
                      </w:rPr>
                    </w:rPrChange>
                  </w:rPr>
                  <w:delText>:和能tsm</w:delText>
                </w:r>
              </w:del>
            </w:ins>
            <w:ins w:id="4752" w:author="Hanchen HC14 Li" w:date="2021-11-19T11:16:00Z">
              <w:del w:id="4753" w:author="Windows User" w:date="2021-11-22T17:02:00Z">
                <w:r>
                  <w:rPr>
                    <w:rFonts w:hint="eastAsia" w:ascii="宋体" w:hAnsi="宋体" w:cs="宋体"/>
                    <w:highlight w:val="yellow"/>
                    <w:rPrChange w:id="4754" w:author="Hanchen HC14 Li" w:date="2021-11-19T14:57:00Z">
                      <w:rPr>
                        <w:rFonts w:hint="eastAsia" w:ascii="宋体" w:hAnsi="宋体" w:cs="宋体"/>
                      </w:rPr>
                    </w:rPrChange>
                  </w:rPr>
                  <w:delText>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755" w:author="Hanchen HC14 Li" w:date="2021-11-19T11:1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756" w:author="Hanchen HC14 Li" w:date="2021-11-19T11:15:00Z"/>
                <w:rFonts w:ascii="宋体" w:hAnsi="宋体" w:cs="宋体"/>
                <w:color w:val="000000"/>
                <w:sz w:val="21"/>
                <w:szCs w:val="21"/>
                <w:highlight w:val="yellow"/>
                <w:rPrChange w:id="4757" w:author="Hanchen HC14 Li" w:date="2021-11-19T14:57:00Z">
                  <w:rPr>
                    <w:ins w:id="4758" w:author="Hanchen HC14 Li" w:date="2021-11-19T11:15:00Z"/>
                    <w:rFonts w:ascii="宋体" w:hAnsi="宋体" w:cs="宋体"/>
                    <w:color w:val="000000"/>
                    <w:sz w:val="21"/>
                    <w:szCs w:val="21"/>
                  </w:rPr>
                </w:rPrChange>
              </w:rPr>
            </w:pPr>
            <w:ins w:id="4759" w:author="Hanchen HC14 Li" w:date="2021-11-19T11:16:00Z">
              <w:r>
                <w:rPr>
                  <w:rFonts w:ascii="宋体" w:hAnsi="宋体" w:cs="Arial"/>
                  <w:sz w:val="21"/>
                  <w:szCs w:val="21"/>
                  <w:highlight w:val="yellow"/>
                  <w:rPrChange w:id="4760" w:author="Hanchen HC14 Li" w:date="2021-11-19T14:57: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761" w:author="Hanchen HC14 Li" w:date="2021-11-19T11:15:00Z"/>
                <w:rFonts w:ascii="宋体" w:hAnsi="宋体" w:cs="宋体"/>
                <w:highlight w:val="yellow"/>
                <w:rPrChange w:id="4762" w:author="Hanchen HC14 Li" w:date="2021-11-19T14:57:00Z">
                  <w:rPr>
                    <w:ins w:id="4763" w:author="Hanchen HC14 Li" w:date="2021-11-19T11:15:00Z"/>
                    <w:rFonts w:ascii="宋体" w:hAnsi="宋体" w:cs="宋体"/>
                  </w:rPr>
                </w:rPrChange>
              </w:rPr>
            </w:pPr>
            <w:ins w:id="4764" w:author="Hanchen HC14 Li" w:date="2021-11-19T11:16:00Z">
              <w:r>
                <w:rPr>
                  <w:rFonts w:ascii="宋体" w:hAnsi="宋体" w:cs="宋体"/>
                  <w:highlight w:val="yellow"/>
                  <w:rPrChange w:id="4765" w:author="Hanchen HC14 Li" w:date="2021-11-19T14:57: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766" w:author="Hanchen HC14 Li" w:date="2021-11-19T11:15:00Z"/>
                <w:rFonts w:ascii="宋体" w:hAnsi="宋体" w:cs="宋体"/>
                <w:highlight w:val="yellow"/>
                <w:rPrChange w:id="4767" w:author="Hanchen HC14 Li" w:date="2021-11-19T14:57:00Z">
                  <w:rPr>
                    <w:ins w:id="4768" w:author="Hanchen HC14 Li" w:date="2021-11-19T11:15:00Z"/>
                    <w:rFonts w:ascii="宋体" w:hAnsi="宋体" w:cs="宋体"/>
                  </w:rPr>
                </w:rPrChange>
              </w:rPr>
            </w:pPr>
            <w:ins w:id="4769" w:author="Hanchen HC14 Li" w:date="2021-11-19T11:16:00Z">
              <w:r>
                <w:rPr>
                  <w:rFonts w:ascii="宋体" w:hAnsi="宋体" w:cs="宋体"/>
                  <w:highlight w:val="yellow"/>
                  <w:rPrChange w:id="4770" w:author="Hanchen HC14 Li" w:date="2021-11-19T14:57: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771" w:author="Hanchen HC14 Li" w:date="2021-11-19T11:15:00Z"/>
                <w:rFonts w:ascii="宋体" w:hAnsi="宋体" w:cs="宋体"/>
                <w:highlight w:val="yellow"/>
                <w:rPrChange w:id="4772" w:author="Hanchen HC14 Li" w:date="2021-11-19T14:57:00Z">
                  <w:rPr>
                    <w:ins w:id="4773" w:author="Hanchen HC14 Li" w:date="2021-11-19T11:15:00Z"/>
                    <w:rFonts w:ascii="宋体" w:hAnsi="宋体" w:cs="宋体"/>
                  </w:rPr>
                </w:rPrChange>
              </w:rPr>
            </w:pPr>
            <w:ins w:id="4774" w:author="Hanchen HC14 Li" w:date="2021-11-19T11:16:00Z">
              <w:r>
                <w:rPr>
                  <w:rFonts w:hint="eastAsia" w:ascii="宋体" w:hAnsi="宋体" w:cs="宋体"/>
                  <w:highlight w:val="yellow"/>
                  <w:rPrChange w:id="4775" w:author="Hanchen HC14 Li" w:date="2021-11-19T14:57: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776" w:author="Hanchen HC14 Li" w:date="2021-11-19T11:1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777" w:author="Hanchen HC14 Li" w:date="2021-11-19T11:15:00Z"/>
                <w:rFonts w:ascii="宋体" w:hAnsi="宋体" w:cs="宋体"/>
                <w:color w:val="000000"/>
                <w:sz w:val="21"/>
                <w:szCs w:val="21"/>
              </w:rPr>
            </w:pPr>
            <w:ins w:id="4778" w:author="Hanchen HC14 Li" w:date="2021-11-19T11:16:00Z">
              <w:r>
                <w:rPr>
                  <w:rFonts w:ascii="宋体" w:hAnsi="宋体" w:cs="宋体"/>
                  <w:color w:val="000000"/>
                  <w:sz w:val="21"/>
                  <w:szCs w:val="21"/>
                </w:rPr>
                <w:t>c</w:t>
              </w:r>
            </w:ins>
            <w:ins w:id="4779" w:author="Hanchen HC14 Li" w:date="2021-11-19T11:16:00Z">
              <w:r>
                <w:rPr>
                  <w:rFonts w:hint="eastAsia" w:ascii="宋体" w:hAnsi="宋体" w:cs="宋体"/>
                  <w:color w:val="000000"/>
                  <w:sz w:val="21"/>
                  <w:szCs w:val="21"/>
                </w:rPr>
                <w:t>ard_no</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780" w:author="Hanchen HC14 Li" w:date="2021-11-19T11:15:00Z"/>
                <w:rFonts w:ascii="宋体" w:hAnsi="宋体" w:cs="宋体"/>
              </w:rPr>
            </w:pPr>
            <w:ins w:id="4781" w:author="Hanchen HC14 Li" w:date="2021-11-19T11:16: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782" w:author="Hanchen HC14 Li" w:date="2021-11-19T11:15:00Z"/>
                <w:rFonts w:ascii="宋体" w:hAnsi="宋体" w:cs="宋体"/>
              </w:rPr>
            </w:pPr>
            <w:ins w:id="4783" w:author="Hanchen HC14 Li" w:date="2021-11-19T11:16:00Z">
              <w:r>
                <w:rPr>
                  <w:rFonts w:hint="eastAsia" w:ascii="宋体" w:hAnsi="宋体" w:cs="宋体"/>
                </w:rPr>
                <w:t>10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784" w:author="Hanchen HC14 Li" w:date="2021-11-19T11:15:00Z"/>
                <w:rFonts w:ascii="宋体" w:hAnsi="宋体" w:cs="宋体"/>
              </w:rPr>
            </w:pPr>
            <w:ins w:id="4785" w:author="Hanchen HC14 Li" w:date="2021-11-19T11:16:00Z">
              <w:r>
                <w:rPr>
                  <w:rFonts w:hint="eastAsia" w:ascii="宋体" w:hAnsi="宋体" w:cs="宋体"/>
                </w:rPr>
                <w:t>卡应用序列号：读取用户卡15H文件获取</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788" w:author="Hanchen HC14 Li" w:date="2021-11-19T11:1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4786" w:author="Windows User" w:date="2021-11-08T14:32:00Z"/>
          <w:del w:id="4787" w:author="Hanchen HC14 Li" w:date="2021-11-19T11:16:00Z"/>
          <w:trPrChange w:id="4788" w:author="Hanchen HC14 Li" w:date="2021-11-19T11:16:00Z">
            <w:trPr>
              <w:gridBefore w:val="1"/>
              <w:gridAfter w:val="1"/>
              <w:wBefore w:w="540" w:type="dxa"/>
              <w:wAfter w:w="756"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4789" w:author="Hanchen HC14 Li" w:date="2021-11-19T11:16: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4790" w:author="Windows User" w:date="2021-11-08T14:32:00Z"/>
                <w:del w:id="4791" w:author="Hanchen HC14 Li" w:date="2021-11-19T11:16:00Z"/>
                <w:rFonts w:ascii="宋体" w:hAnsi="宋体" w:cs="宋体"/>
                <w:color w:val="000000"/>
                <w:sz w:val="21"/>
                <w:szCs w:val="21"/>
              </w:rPr>
            </w:pPr>
            <w:ins w:id="4792" w:author="Windows User" w:date="2021-11-08T14:32:00Z">
              <w:del w:id="4793" w:author="Hanchen HC14 Li" w:date="2021-11-19T11:15:00Z">
                <w:r>
                  <w:rPr>
                    <w:rFonts w:ascii="宋体" w:hAnsi="宋体" w:cs="宋体"/>
                    <w:color w:val="000000"/>
                    <w:sz w:val="21"/>
                    <w:szCs w:val="21"/>
                  </w:rPr>
                  <w:delText>terminal_code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4794" w:author="Hanchen HC14 Li" w:date="2021-11-19T11:16: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795" w:author="Windows User" w:date="2021-11-08T14:32:00Z"/>
                <w:del w:id="4796" w:author="Hanchen HC14 Li" w:date="2021-11-19T11:16:00Z"/>
                <w:rFonts w:ascii="宋体" w:hAnsi="宋体" w:cs="宋体"/>
                <w:sz w:val="21"/>
                <w:szCs w:val="21"/>
              </w:rPr>
            </w:pPr>
            <w:ins w:id="4797" w:author="Windows User" w:date="2021-11-08T14:32:00Z">
              <w:del w:id="4798" w:author="Hanchen HC14 Li" w:date="2021-11-19T11:15: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4799" w:author="Hanchen HC14 Li" w:date="2021-11-19T11:16:00Z">
              <w:tcPr>
                <w:tcW w:w="851"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800" w:author="Windows User" w:date="2021-11-08T14:32:00Z"/>
                <w:del w:id="4801" w:author="Hanchen HC14 Li" w:date="2021-11-19T11:16:00Z"/>
                <w:rFonts w:ascii="宋体" w:hAnsi="宋体" w:cs="宋体"/>
                <w:sz w:val="21"/>
                <w:szCs w:val="21"/>
              </w:rPr>
            </w:pPr>
            <w:ins w:id="4802" w:author="Windows User" w:date="2021-11-08T14:32:00Z">
              <w:del w:id="4803" w:author="Hanchen HC14 Li" w:date="2021-11-19T11:15:00Z">
                <w:r>
                  <w:rPr>
                    <w:rFonts w:ascii="宋体" w:hAnsi="宋体" w:cs="宋体"/>
                  </w:rPr>
                  <w:delText>6</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4804" w:author="Hanchen HC14 Li" w:date="2021-11-19T11:16: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4805" w:author="Windows User" w:date="2021-11-08T14:32:00Z"/>
                <w:del w:id="4806" w:author="Hanchen HC14 Li" w:date="2021-11-19T11:16:00Z"/>
                <w:rFonts w:ascii="宋体" w:hAnsi="宋体"/>
                <w:sz w:val="21"/>
                <w:szCs w:val="21"/>
              </w:rPr>
            </w:pPr>
            <w:ins w:id="4807" w:author="Windows User" w:date="2021-11-08T14:32:00Z">
              <w:del w:id="4808" w:author="Hanchen HC14 Li" w:date="2021-11-19T11:15:00Z">
                <w:r>
                  <w:rPr>
                    <w:rFonts w:hint="eastAsia" w:ascii="宋体" w:hAnsi="宋体" w:cs="宋体"/>
                  </w:rPr>
                  <w:delText>终端编号:和能tsm的终端编号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810" w:author="Windows User" w:date="2021-11-08T14:3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4809" w:author="Windows User" w:date="2021-11-08T14:35:00Z"/>
          <w:trPrChange w:id="4810" w:author="Windows User" w:date="2021-11-08T14:36:00Z">
            <w:trPr>
              <w:gridBefore w:val="2"/>
              <w:wBefore w:w="1296"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4811" w:author="Windows User" w:date="2021-11-08T14:36:00Z">
              <w:tcPr>
                <w:tcW w:w="1776" w:type="dxa"/>
                <w:gridSpan w:val="4"/>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4812" w:author="Windows User" w:date="2021-11-08T14:35:00Z"/>
                <w:rFonts w:ascii="宋体" w:hAnsi="宋体" w:cs="宋体"/>
                <w:color w:val="000000"/>
                <w:sz w:val="21"/>
                <w:szCs w:val="21"/>
              </w:rPr>
            </w:pPr>
            <w:ins w:id="4813" w:author="Windows User" w:date="2021-11-08T14:35:00Z">
              <w:del w:id="4814" w:author="Hanchen HC14 Li" w:date="2021-11-19T11:29:00Z">
                <w:r>
                  <w:rPr>
                    <w:rFonts w:ascii="宋体" w:hAnsi="宋体" w:cs="宋体"/>
                    <w:color w:val="000000"/>
                    <w:sz w:val="21"/>
                    <w:szCs w:val="21"/>
                  </w:rPr>
                  <w:delText>S</w:delText>
                </w:r>
              </w:del>
            </w:ins>
            <w:ins w:id="4815" w:author="Hanchen HC14 Li" w:date="2021-11-19T11:29:00Z">
              <w:r>
                <w:rPr>
                  <w:rFonts w:ascii="宋体" w:hAnsi="宋体" w:cs="宋体"/>
                  <w:color w:val="000000"/>
                  <w:sz w:val="21"/>
                  <w:szCs w:val="21"/>
                </w:rPr>
                <w:t>s</w:t>
              </w:r>
            </w:ins>
            <w:ins w:id="4816" w:author="Windows User" w:date="2021-11-08T14:35:00Z">
              <w:r>
                <w:rPr>
                  <w:rFonts w:hint="eastAsia" w:ascii="宋体" w:hAnsi="宋体" w:cs="宋体"/>
                  <w:color w:val="000000"/>
                  <w:sz w:val="21"/>
                  <w:szCs w:val="21"/>
                </w:rPr>
                <w:t>tarttime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4817" w:author="Windows User" w:date="2021-11-08T14:36: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818" w:author="Windows User" w:date="2021-11-08T14:35:00Z"/>
                <w:rFonts w:ascii="宋体" w:hAnsi="宋体" w:cs="宋体"/>
              </w:rPr>
            </w:pPr>
            <w:ins w:id="4819" w:author="Windows User" w:date="2021-11-08T14:36:00Z">
              <w:r>
                <w:rPr>
                  <w:rFonts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4820" w:author="Windows User" w:date="2021-11-08T14:36:00Z">
              <w:tcPr>
                <w:tcW w:w="851"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821" w:author="Windows User" w:date="2021-11-08T14:35:00Z"/>
                <w:rFonts w:ascii="宋体" w:hAnsi="宋体" w:cs="宋体"/>
              </w:rPr>
            </w:pPr>
            <w:ins w:id="4822" w:author="Windows User" w:date="2021-11-08T14:36:00Z">
              <w:r>
                <w:rPr>
                  <w:rFonts w:ascii="宋体" w:hAnsi="宋体" w:cs="宋体"/>
                  <w:sz w:val="21"/>
                  <w:szCs w:val="21"/>
                </w:rPr>
                <w:t>14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4823" w:author="Windows User" w:date="2021-11-08T14:36: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4824" w:author="Windows User" w:date="2021-11-08T14:35:00Z"/>
                <w:rFonts w:ascii="宋体" w:hAnsi="宋体" w:cs="宋体"/>
              </w:rPr>
            </w:pPr>
            <w:ins w:id="4825" w:author="Windows User" w:date="2021-11-08T14:36:00Z">
              <w:r>
                <w:rPr>
                  <w:rFonts w:hint="eastAsia" w:ascii="宋体" w:hAnsi="宋体" w:cs="宋体"/>
                  <w:szCs w:val="28"/>
                </w:rPr>
                <w:t>查询开始时间：</w:t>
              </w:r>
            </w:ins>
            <w:ins w:id="4826" w:author="Windows User" w:date="2021-11-08T14:36:00Z">
              <w:r>
                <w:rPr>
                  <w:rFonts w:hint="eastAsia" w:ascii="宋体" w:hAnsi="宋体" w:cs="宋体"/>
                </w:rPr>
                <w:t>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827" w:author="Windows User" w:date="2021-11-08T14:3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828" w:author="Windows User" w:date="2021-11-08T14:36:00Z"/>
                <w:rFonts w:ascii="宋体" w:hAnsi="宋体" w:cs="宋体"/>
                <w:color w:val="000000"/>
                <w:sz w:val="21"/>
                <w:szCs w:val="21"/>
              </w:rPr>
            </w:pPr>
            <w:ins w:id="4829" w:author="Windows User" w:date="2021-11-08T14:36:00Z">
              <w:del w:id="4830" w:author="Hanchen HC14 Li" w:date="2021-11-19T11:29:00Z">
                <w:r>
                  <w:rPr>
                    <w:rFonts w:ascii="宋体" w:hAnsi="宋体" w:cs="宋体"/>
                    <w:color w:val="000000"/>
                    <w:sz w:val="21"/>
                    <w:szCs w:val="21"/>
                  </w:rPr>
                  <w:delText>E</w:delText>
                </w:r>
              </w:del>
            </w:ins>
            <w:ins w:id="4831" w:author="Hanchen HC14 Li" w:date="2021-11-19T11:29:00Z">
              <w:r>
                <w:rPr>
                  <w:rFonts w:ascii="宋体" w:hAnsi="宋体" w:cs="宋体"/>
                  <w:color w:val="000000"/>
                  <w:sz w:val="21"/>
                  <w:szCs w:val="21"/>
                </w:rPr>
                <w:t>e</w:t>
              </w:r>
            </w:ins>
            <w:ins w:id="4832" w:author="Windows User" w:date="2021-11-08T14:36:00Z">
              <w:r>
                <w:rPr>
                  <w:rFonts w:hint="eastAsia" w:ascii="宋体" w:hAnsi="宋体" w:cs="宋体"/>
                  <w:color w:val="000000"/>
                  <w:sz w:val="21"/>
                  <w:szCs w:val="21"/>
                </w:rPr>
                <w:t>ndtime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4833" w:author="Windows User" w:date="2021-11-08T14:36:00Z"/>
                <w:rFonts w:ascii="宋体" w:hAnsi="宋体" w:cs="宋体"/>
                <w:sz w:val="21"/>
                <w:szCs w:val="21"/>
              </w:rPr>
            </w:pPr>
            <w:ins w:id="4834" w:author="Windows User" w:date="2021-11-08T14:36:00Z">
              <w:r>
                <w:rPr>
                  <w:rFonts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4835" w:author="Windows User" w:date="2021-11-08T14:36:00Z"/>
                <w:rFonts w:ascii="宋体" w:hAnsi="宋体" w:cs="宋体"/>
                <w:sz w:val="21"/>
                <w:szCs w:val="21"/>
              </w:rPr>
            </w:pPr>
            <w:ins w:id="4836" w:author="Windows User" w:date="2021-11-08T14:36:00Z">
              <w:r>
                <w:rPr>
                  <w:rFonts w:ascii="宋体" w:hAnsi="宋体" w:cs="宋体"/>
                  <w:sz w:val="21"/>
                  <w:szCs w:val="21"/>
                </w:rPr>
                <w:t>14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837" w:author="Windows User" w:date="2021-11-08T14:36:00Z"/>
                <w:rFonts w:ascii="宋体" w:hAnsi="宋体" w:cs="宋体"/>
                <w:szCs w:val="28"/>
              </w:rPr>
            </w:pPr>
            <w:ins w:id="4838" w:author="Windows User" w:date="2021-11-08T14:36:00Z">
              <w:r>
                <w:rPr>
                  <w:rFonts w:hint="eastAsia" w:ascii="宋体" w:hAnsi="宋体" w:cs="宋体"/>
                  <w:szCs w:val="28"/>
                </w:rPr>
                <w:t>查询结束时间：</w:t>
              </w:r>
            </w:ins>
            <w:ins w:id="4839" w:author="Windows User" w:date="2021-11-08T14:36:00Z">
              <w:r>
                <w:rPr>
                  <w:rFonts w:hint="eastAsia" w:ascii="宋体" w:hAnsi="宋体" w:cs="宋体"/>
                </w:rPr>
                <w:t>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840" w:author="Windows User" w:date="2021-11-08T14:32:00Z"/>
          <w:del w:id="4841" w:author="Hanchen HC14 Li" w:date="2021-11-19T11:1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842" w:author="Windows User" w:date="2021-11-08T14:32:00Z"/>
                <w:del w:id="4843" w:author="Hanchen HC14 Li" w:date="2021-11-19T11:16:00Z"/>
                <w:rFonts w:ascii="宋体" w:hAnsi="宋体" w:cs="宋体"/>
                <w:color w:val="000000"/>
                <w:sz w:val="21"/>
                <w:szCs w:val="21"/>
              </w:rPr>
            </w:pPr>
            <w:ins w:id="4844" w:author="Windows User" w:date="2021-11-08T14:32:00Z">
              <w:del w:id="4845" w:author="Hanchen HC14 Li" w:date="2021-11-19T11:16:00Z">
                <w:r>
                  <w:rPr>
                    <w:rFonts w:ascii="宋体" w:hAnsi="宋体" w:cs="宋体"/>
                    <w:color w:val="000000"/>
                    <w:sz w:val="21"/>
                    <w:szCs w:val="21"/>
                  </w:rPr>
                  <w:delText>algorithm_id</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846" w:author="Windows User" w:date="2021-11-08T14:32:00Z"/>
                <w:del w:id="4847" w:author="Hanchen HC14 Li" w:date="2021-11-19T11:16:00Z"/>
                <w:rFonts w:ascii="宋体" w:hAnsi="宋体" w:cs="宋体"/>
                <w:sz w:val="21"/>
                <w:szCs w:val="21"/>
              </w:rPr>
            </w:pPr>
            <w:ins w:id="4848" w:author="Windows User" w:date="2021-11-08T14:32:00Z">
              <w:del w:id="4849" w:author="Hanchen HC14 Li" w:date="2021-11-19T11:16: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850" w:author="Windows User" w:date="2021-11-08T14:32:00Z"/>
                <w:del w:id="4851" w:author="Hanchen HC14 Li" w:date="2021-11-19T11:16:00Z"/>
                <w:rFonts w:ascii="宋体" w:hAnsi="宋体" w:cs="宋体"/>
                <w:sz w:val="21"/>
                <w:szCs w:val="21"/>
              </w:rPr>
            </w:pPr>
            <w:ins w:id="4852" w:author="Windows User" w:date="2021-11-08T14:32:00Z">
              <w:del w:id="4853" w:author="Hanchen HC14 Li" w:date="2021-11-19T11:16:00Z">
                <w:r>
                  <w:rPr>
                    <w:rFonts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854" w:author="Windows User" w:date="2021-11-08T14:32:00Z"/>
                <w:del w:id="4855" w:author="Hanchen HC14 Li" w:date="2021-11-19T11:16:00Z"/>
                <w:rFonts w:ascii="宋体" w:hAnsi="宋体"/>
                <w:sz w:val="21"/>
                <w:szCs w:val="21"/>
              </w:rPr>
            </w:pPr>
            <w:ins w:id="4856" w:author="Windows User" w:date="2021-11-08T14:32:00Z">
              <w:del w:id="4857" w:author="Hanchen HC14 Li" w:date="2021-11-19T11:16:00Z">
                <w:r>
                  <w:rPr>
                    <w:rFonts w:hint="eastAsia" w:ascii="宋体" w:hAnsi="宋体" w:cs="宋体"/>
                  </w:rPr>
                  <w:delText>加密算法标识: 00国际/01国密</w:delText>
                </w:r>
              </w:del>
            </w:ins>
          </w:p>
        </w:tc>
      </w:tr>
    </w:tbl>
    <w:p>
      <w:pPr>
        <w:rPr>
          <w:ins w:id="4858" w:author="Windows User" w:date="2021-11-08T14:32:00Z"/>
        </w:rPr>
      </w:pPr>
    </w:p>
    <w:p>
      <w:pPr>
        <w:numPr>
          <w:ilvl w:val="0"/>
          <w:numId w:val="6"/>
        </w:numPr>
        <w:tabs>
          <w:tab w:val="left" w:pos="-810"/>
        </w:tabs>
        <w:spacing w:line="360" w:lineRule="auto"/>
        <w:ind w:left="494" w:leftChars="206"/>
        <w:rPr>
          <w:ins w:id="4859" w:author="Windows User" w:date="2021-11-08T14:32:00Z"/>
          <w:rFonts w:ascii="宋体" w:hAnsi="宋体"/>
        </w:rPr>
      </w:pPr>
      <w:ins w:id="4860" w:author="Windows User" w:date="2021-11-08T14:32:00Z">
        <w:r>
          <w:rPr>
            <w:rFonts w:hint="eastAsia" w:ascii="宋体" w:hAnsi="宋体"/>
          </w:rPr>
          <w:t>响应报文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9"/>
        <w:gridCol w:w="1009"/>
        <w:gridCol w:w="993"/>
        <w:gridCol w:w="3543"/>
        <w:tblGridChange w:id="4861">
          <w:tblGrid>
            <w:gridCol w:w="540"/>
            <w:gridCol w:w="1389"/>
            <w:gridCol w:w="540"/>
            <w:gridCol w:w="469"/>
            <w:gridCol w:w="540"/>
            <w:gridCol w:w="453"/>
            <w:gridCol w:w="540"/>
            <w:gridCol w:w="3003"/>
            <w:gridCol w:w="54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862" w:author="Windows User" w:date="2021-11-08T14:32:00Z"/>
        </w:trPr>
        <w:tc>
          <w:tcPr>
            <w:tcW w:w="1929"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4863" w:author="Windows User" w:date="2021-11-08T14:32:00Z"/>
                <w:rFonts w:ascii="宋体" w:hAnsi="宋体" w:cs="Arial"/>
                <w:sz w:val="21"/>
                <w:szCs w:val="21"/>
              </w:rPr>
            </w:pPr>
            <w:ins w:id="4864" w:author="Windows User" w:date="2021-11-08T14:32:00Z">
              <w:r>
                <w:rPr>
                  <w:rFonts w:hint="eastAsia" w:ascii="宋体" w:hAnsi="宋体" w:cs="Arial"/>
                  <w:sz w:val="21"/>
                  <w:szCs w:val="21"/>
                </w:rPr>
                <w:t>字段名称</w:t>
              </w:r>
            </w:ins>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4865" w:author="Windows User" w:date="2021-11-08T14:32:00Z"/>
                <w:rFonts w:ascii="宋体" w:hAnsi="宋体" w:cs="Arial"/>
                <w:sz w:val="21"/>
                <w:szCs w:val="21"/>
              </w:rPr>
            </w:pPr>
            <w:ins w:id="4866" w:author="Windows User" w:date="2021-11-08T14:32:00Z">
              <w:r>
                <w:rPr>
                  <w:rFonts w:hint="eastAsia" w:ascii="宋体" w:hAnsi="宋体" w:cs="Arial"/>
                  <w:sz w:val="21"/>
                  <w:szCs w:val="21"/>
                </w:rPr>
                <w:t>类型</w:t>
              </w:r>
            </w:ins>
          </w:p>
        </w:tc>
        <w:tc>
          <w:tcPr>
            <w:tcW w:w="993"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4867" w:author="Windows User" w:date="2021-11-08T14:32:00Z"/>
                <w:rFonts w:ascii="宋体" w:hAnsi="宋体" w:cs="Arial"/>
                <w:sz w:val="21"/>
                <w:szCs w:val="21"/>
              </w:rPr>
            </w:pPr>
            <w:ins w:id="4868" w:author="Windows User" w:date="2021-11-08T14:32:00Z">
              <w:r>
                <w:rPr>
                  <w:rFonts w:hint="eastAsia" w:ascii="宋体" w:hAnsi="宋体" w:cs="Arial"/>
                  <w:sz w:val="21"/>
                  <w:szCs w:val="21"/>
                </w:rPr>
                <w:t>长度</w:t>
              </w:r>
            </w:ins>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4869" w:author="Windows User" w:date="2021-11-08T14:32:00Z"/>
                <w:rFonts w:ascii="宋体" w:hAnsi="宋体" w:cs="Arial"/>
                <w:sz w:val="21"/>
                <w:szCs w:val="21"/>
              </w:rPr>
            </w:pPr>
            <w:ins w:id="4870" w:author="Windows User" w:date="2021-11-08T14:32: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871" w:author="Windows User" w:date="2021-11-08T14:32:00Z"/>
          <w:del w:id="4872" w:author="Hanchen HC14 Li" w:date="2021-11-19T11:1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873" w:author="Windows User" w:date="2021-11-08T14:32:00Z"/>
                <w:del w:id="4874" w:author="Hanchen HC14 Li" w:date="2021-11-19T11:17:00Z"/>
                <w:rFonts w:ascii="宋体" w:hAnsi="宋体" w:cs="Arial"/>
                <w:sz w:val="21"/>
                <w:szCs w:val="21"/>
              </w:rPr>
            </w:pPr>
            <w:ins w:id="4875" w:author="Windows User" w:date="2021-11-08T14:34:00Z">
              <w:del w:id="4876" w:author="Hanchen HC14 Li" w:date="2021-11-19T11:17:00Z">
                <w:r>
                  <w:rPr>
                    <w:rFonts w:ascii="宋体" w:hAnsi="宋体" w:cs="宋体"/>
                    <w:color w:val="000000"/>
                    <w:sz w:val="21"/>
                    <w:szCs w:val="21"/>
                  </w:rPr>
                  <w:delText>C</w:delText>
                </w:r>
              </w:del>
            </w:ins>
            <w:ins w:id="4877" w:author="Windows User" w:date="2021-11-08T14:34:00Z">
              <w:del w:id="4878" w:author="Hanchen HC14 Li" w:date="2021-11-19T11:17:00Z">
                <w:r>
                  <w:rPr>
                    <w:rFonts w:hint="eastAsia" w:ascii="宋体" w:hAnsi="宋体" w:cs="宋体"/>
                    <w:color w:val="000000"/>
                    <w:sz w:val="21"/>
                    <w:szCs w:val="21"/>
                  </w:rPr>
                  <w:delText>onsume_</w:delText>
                </w:r>
              </w:del>
            </w:ins>
            <w:ins w:id="4879" w:author="Windows User" w:date="2021-11-08T14:37:00Z">
              <w:del w:id="4880" w:author="Hanchen HC14 Li" w:date="2021-11-19T11:17:00Z">
                <w:r>
                  <w:rPr>
                    <w:rFonts w:hint="eastAsia" w:ascii="宋体" w:hAnsi="宋体" w:cs="宋体"/>
                    <w:color w:val="000000"/>
                    <w:sz w:val="21"/>
                    <w:szCs w:val="21"/>
                  </w:rPr>
                  <w:delText>list</w:delText>
                </w:r>
              </w:del>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881" w:author="Windows User" w:date="2021-11-08T14:32:00Z"/>
                <w:del w:id="4882" w:author="Hanchen HC14 Li" w:date="2021-11-19T11:17:00Z"/>
                <w:rFonts w:ascii="宋体" w:hAnsi="宋体" w:cs="Arial"/>
                <w:sz w:val="21"/>
                <w:szCs w:val="21"/>
              </w:rPr>
            </w:pPr>
            <w:ins w:id="4883" w:author="Windows User" w:date="2021-11-09T14:35:00Z">
              <w:del w:id="4884" w:author="Hanchen HC14 Li" w:date="2021-11-19T11:17:00Z">
                <w:r>
                  <w:rPr>
                    <w:rFonts w:ascii="宋体" w:hAnsi="宋体" w:cs="Arial"/>
                    <w:sz w:val="21"/>
                    <w:szCs w:val="21"/>
                  </w:rPr>
                  <w:delText>S</w:delText>
                </w:r>
              </w:del>
            </w:ins>
            <w:ins w:id="4885" w:author="Windows User" w:date="2021-11-09T14:35:00Z">
              <w:del w:id="4886" w:author="Hanchen HC14 Li" w:date="2021-11-19T11:17:00Z">
                <w:r>
                  <w:rPr>
                    <w:rFonts w:hint="eastAsia" w:ascii="宋体" w:hAnsi="宋体" w:cs="Arial"/>
                    <w:sz w:val="21"/>
                    <w:szCs w:val="21"/>
                  </w:rPr>
                  <w:delText>tring</w:delText>
                </w:r>
              </w:del>
            </w:ins>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887" w:author="Windows User" w:date="2021-11-08T14:32:00Z"/>
                <w:del w:id="4888" w:author="Hanchen HC14 Li" w:date="2021-11-19T11:17:00Z"/>
                <w:rFonts w:ascii="宋体" w:hAnsi="宋体" w:cs="Arial"/>
                <w:sz w:val="21"/>
                <w:szCs w:val="21"/>
              </w:rPr>
            </w:pPr>
            <w:ins w:id="4889" w:author="Windows User" w:date="2021-11-09T14:35:00Z">
              <w:del w:id="4890" w:author="Hanchen HC14 Li" w:date="2021-11-19T11:17:00Z">
                <w:r>
                  <w:rPr>
                    <w:rFonts w:ascii="宋体" w:hAnsi="宋体" w:cs="宋体"/>
                    <w:color w:val="000000"/>
                  </w:rPr>
                  <w:delText>500</w:delText>
                </w:r>
              </w:del>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891" w:author="Windows User" w:date="2021-11-08T14:38:00Z"/>
                <w:del w:id="4892" w:author="Hanchen HC14 Li" w:date="2021-11-19T11:17:00Z"/>
                <w:sz w:val="21"/>
                <w:szCs w:val="21"/>
              </w:rPr>
            </w:pPr>
            <w:ins w:id="4893" w:author="Windows User" w:date="2021-11-08T14:35:00Z">
              <w:del w:id="4894" w:author="Hanchen HC14 Li" w:date="2021-11-19T11:17:00Z">
                <w:r>
                  <w:rPr>
                    <w:rFonts w:hint="eastAsia" w:ascii="宋体" w:hAnsi="宋体" w:cs="宋体"/>
                    <w:szCs w:val="28"/>
                  </w:rPr>
                  <w:delText>消费</w:delText>
                </w:r>
              </w:del>
            </w:ins>
            <w:ins w:id="4895" w:author="Windows User" w:date="2021-11-08T14:37:00Z">
              <w:del w:id="4896" w:author="Hanchen HC14 Li" w:date="2021-11-19T11:17:00Z">
                <w:r>
                  <w:rPr>
                    <w:rFonts w:hint="eastAsia" w:ascii="宋体" w:hAnsi="宋体" w:cs="宋体"/>
                    <w:szCs w:val="28"/>
                  </w:rPr>
                  <w:delText>记录</w:delText>
                </w:r>
              </w:del>
            </w:ins>
            <w:ins w:id="4897" w:author="Windows User" w:date="2021-11-08T14:38:00Z">
              <w:del w:id="4898" w:author="Hanchen HC14 Li" w:date="2021-11-19T11:17:00Z">
                <w:r>
                  <w:rPr>
                    <w:rFonts w:hint="eastAsia"/>
                    <w:sz w:val="21"/>
                    <w:szCs w:val="21"/>
                  </w:rPr>
                  <w:delText>数据集。</w:delText>
                </w:r>
              </w:del>
            </w:ins>
          </w:p>
          <w:p>
            <w:pPr>
              <w:rPr>
                <w:ins w:id="4899" w:author="Windows User" w:date="2021-11-08T14:32:00Z"/>
                <w:del w:id="4900" w:author="Hanchen HC14 Li" w:date="2021-11-19T11:17:00Z"/>
                <w:rFonts w:ascii="宋体" w:hAnsi="宋体"/>
                <w:sz w:val="21"/>
                <w:szCs w:val="21"/>
              </w:rPr>
            </w:pPr>
            <w:ins w:id="4901" w:author="Windows User" w:date="2021-11-08T14:38:00Z">
              <w:del w:id="4902" w:author="Hanchen HC14 Li" w:date="2021-11-19T11:17:00Z">
                <w:r>
                  <w:rPr>
                    <w:rFonts w:hint="eastAsia"/>
                    <w:sz w:val="21"/>
                    <w:szCs w:val="21"/>
                  </w:rPr>
                  <w:delText>嵌套数据类型，包含一个或多个consumeinfo节点。</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904" w:author="Hanchen HC14 Li" w:date="2021-11-19T11:1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4903" w:author="Hanchen HC14 Li" w:date="2021-11-19T11:17:00Z"/>
          <w:trPrChange w:id="4904" w:author="Hanchen HC14 Li" w:date="2021-11-19T11:17:00Z">
            <w:trPr>
              <w:gridBefore w:val="1"/>
              <w:wBefore w:w="540" w:type="dxa"/>
            </w:trPr>
          </w:trPrChange>
        </w:trPr>
        <w:tc>
          <w:tcPr>
            <w:tcW w:w="1929" w:type="dxa"/>
            <w:tcBorders>
              <w:top w:val="single" w:color="000000" w:sz="4" w:space="0"/>
              <w:left w:val="single" w:color="000000" w:sz="4" w:space="0"/>
              <w:bottom w:val="single" w:color="000000" w:sz="4" w:space="0"/>
              <w:right w:val="single" w:color="000000" w:sz="4" w:space="0"/>
            </w:tcBorders>
            <w:shd w:val="clear" w:color="auto" w:fill="FFFFFF"/>
            <w:tcPrChange w:id="4905" w:author="Hanchen HC14 Li" w:date="2021-11-19T11:17:00Z">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4906" w:author="Hanchen HC14 Li" w:date="2021-11-19T11:17:00Z"/>
                <w:rFonts w:ascii="宋体" w:hAnsi="宋体" w:cs="宋体"/>
                <w:color w:val="000000"/>
                <w:sz w:val="21"/>
                <w:szCs w:val="21"/>
                <w:highlight w:val="yellow"/>
                <w:rPrChange w:id="4907" w:author="Hanchen HC14 Li" w:date="2021-11-19T14:57:00Z">
                  <w:rPr>
                    <w:ins w:id="4908" w:author="Hanchen HC14 Li" w:date="2021-11-19T11:17:00Z"/>
                    <w:rFonts w:ascii="宋体" w:hAnsi="宋体" w:cs="宋体"/>
                    <w:color w:val="000000"/>
                    <w:sz w:val="21"/>
                    <w:szCs w:val="21"/>
                  </w:rPr>
                </w:rPrChange>
              </w:rPr>
            </w:pPr>
            <w:ins w:id="4909" w:author="Hanchen HC14 Li" w:date="2021-11-19T11:17:00Z">
              <w:r>
                <w:rPr>
                  <w:rFonts w:ascii="宋体" w:hAnsi="宋体" w:cs="Arial"/>
                  <w:sz w:val="21"/>
                  <w:szCs w:val="21"/>
                  <w:highlight w:val="yellow"/>
                  <w:rPrChange w:id="4910" w:author="Hanchen HC14 Li" w:date="2021-11-19T14:57:00Z">
                    <w:rPr>
                      <w:rFonts w:ascii="宋体" w:hAnsi="宋体" w:cs="Arial"/>
                      <w:sz w:val="21"/>
                      <w:szCs w:val="21"/>
                    </w:rPr>
                  </w:rPrChange>
                </w:rPr>
                <w:t>transaction_datetime</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tcPrChange w:id="4911" w:author="Hanchen HC14 Li" w:date="2021-11-19T11:17:00Z">
              <w:tcPr>
                <w:tcW w:w="1009"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912" w:author="Hanchen HC14 Li" w:date="2021-11-19T11:17:00Z"/>
                <w:rFonts w:ascii="宋体" w:hAnsi="宋体" w:cs="Arial"/>
                <w:sz w:val="21"/>
                <w:szCs w:val="21"/>
                <w:highlight w:val="yellow"/>
                <w:rPrChange w:id="4913" w:author="Hanchen HC14 Li" w:date="2021-11-19T14:57:00Z">
                  <w:rPr>
                    <w:ins w:id="4914" w:author="Hanchen HC14 Li" w:date="2021-11-19T11:17:00Z"/>
                    <w:rFonts w:ascii="宋体" w:hAnsi="宋体" w:cs="Arial"/>
                    <w:sz w:val="21"/>
                    <w:szCs w:val="21"/>
                  </w:rPr>
                </w:rPrChange>
              </w:rPr>
            </w:pPr>
            <w:ins w:id="4915" w:author="Hanchen HC14 Li" w:date="2021-11-19T11:17:00Z">
              <w:r>
                <w:rPr>
                  <w:rFonts w:ascii="宋体" w:hAnsi="宋体" w:cs="宋体"/>
                  <w:sz w:val="21"/>
                  <w:szCs w:val="21"/>
                  <w:highlight w:val="yellow"/>
                  <w:rPrChange w:id="4916" w:author="Hanchen HC14 Li" w:date="2021-11-19T14:57:00Z">
                    <w:rPr>
                      <w:rFonts w:ascii="宋体" w:hAnsi="宋体" w:cs="宋体"/>
                      <w:sz w:val="21"/>
                      <w:szCs w:val="21"/>
                    </w:rPr>
                  </w:rPrChange>
                </w:rPr>
                <w:t>String</w:t>
              </w:r>
            </w:ins>
          </w:p>
        </w:tc>
        <w:tc>
          <w:tcPr>
            <w:tcW w:w="993" w:type="dxa"/>
            <w:tcBorders>
              <w:top w:val="single" w:color="000000" w:sz="4" w:space="0"/>
              <w:left w:val="single" w:color="000000" w:sz="4" w:space="0"/>
              <w:bottom w:val="single" w:color="000000" w:sz="4" w:space="0"/>
              <w:right w:val="single" w:color="auto" w:sz="4" w:space="0"/>
            </w:tcBorders>
            <w:shd w:val="clear" w:color="auto" w:fill="FFFFFF"/>
            <w:tcPrChange w:id="4917" w:author="Hanchen HC14 Li" w:date="2021-11-19T11:17:00Z">
              <w:tcPr>
                <w:tcW w:w="993"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4918" w:author="Hanchen HC14 Li" w:date="2021-11-19T11:17:00Z"/>
                <w:rFonts w:ascii="宋体" w:hAnsi="宋体" w:cs="宋体"/>
                <w:color w:val="000000"/>
                <w:highlight w:val="yellow"/>
                <w:rPrChange w:id="4919" w:author="Hanchen HC14 Li" w:date="2021-11-19T14:57:00Z">
                  <w:rPr>
                    <w:ins w:id="4920" w:author="Hanchen HC14 Li" w:date="2021-11-19T11:17:00Z"/>
                    <w:rFonts w:ascii="宋体" w:hAnsi="宋体" w:cs="宋体"/>
                    <w:color w:val="000000"/>
                  </w:rPr>
                </w:rPrChange>
              </w:rPr>
            </w:pPr>
            <w:ins w:id="4921" w:author="Hanchen HC14 Li" w:date="2021-11-19T11:17:00Z">
              <w:r>
                <w:rPr>
                  <w:rFonts w:ascii="宋体" w:hAnsi="宋体" w:cs="宋体"/>
                  <w:sz w:val="21"/>
                  <w:szCs w:val="21"/>
                  <w:highlight w:val="yellow"/>
                  <w:rPrChange w:id="4922" w:author="Hanchen HC14 Li" w:date="2021-11-19T14:57:00Z">
                    <w:rPr>
                      <w:rFonts w:ascii="宋体" w:hAnsi="宋体" w:cs="宋体"/>
                      <w:sz w:val="21"/>
                      <w:szCs w:val="21"/>
                    </w:rPr>
                  </w:rPrChange>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Change w:id="4923" w:author="Hanchen HC14 Li" w:date="2021-11-19T11:17:00Z">
              <w:tcPr>
                <w:tcW w:w="3543"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4924" w:author="Hanchen HC14 Li" w:date="2021-11-19T11:17:00Z"/>
                <w:rFonts w:ascii="宋体" w:hAnsi="宋体" w:cs="宋体"/>
                <w:szCs w:val="28"/>
                <w:highlight w:val="yellow"/>
                <w:rPrChange w:id="4925" w:author="Hanchen HC14 Li" w:date="2021-11-19T14:57:00Z">
                  <w:rPr>
                    <w:ins w:id="4926" w:author="Hanchen HC14 Li" w:date="2021-11-19T11:17:00Z"/>
                    <w:rFonts w:ascii="宋体" w:hAnsi="宋体" w:cs="宋体"/>
                    <w:szCs w:val="28"/>
                  </w:rPr>
                </w:rPrChange>
              </w:rPr>
            </w:pPr>
            <w:ins w:id="4927" w:author="Hanchen HC14 Li" w:date="2021-11-19T11:17:00Z">
              <w:r>
                <w:rPr>
                  <w:rFonts w:hint="eastAsia" w:ascii="宋体" w:hAnsi="宋体" w:cs="宋体"/>
                  <w:highlight w:val="yellow"/>
                  <w:rPrChange w:id="4928" w:author="Hanchen HC14 Li" w:date="2021-11-19T14:57:00Z">
                    <w:rPr>
                      <w:rFonts w:hint="eastAsia" w:ascii="宋体" w:hAnsi="宋体" w:cs="宋体"/>
                    </w:rPr>
                  </w:rPrChange>
                </w:rPr>
                <w:t>交易日期时间</w:t>
              </w:r>
            </w:ins>
            <w:ins w:id="4929" w:author="Hanchen HC14 Li" w:date="2021-11-19T11:17:00Z">
              <w:r>
                <w:rPr>
                  <w:rFonts w:ascii="宋体" w:hAnsi="宋体" w:cs="宋体"/>
                  <w:highlight w:val="yellow"/>
                  <w:rPrChange w:id="4930" w:author="Hanchen HC14 Li" w:date="2021-11-19T14:57:00Z">
                    <w:rPr>
                      <w:rFonts w:ascii="宋体" w:hAnsi="宋体" w:cs="宋体"/>
                    </w:rPr>
                  </w:rPrChange>
                </w:rPr>
                <w:t xml:space="preserve">: </w:t>
              </w:r>
            </w:ins>
            <w:ins w:id="4931" w:author="Hanchen HC14 Li" w:date="2021-11-19T11:17:00Z">
              <w:r>
                <w:rPr>
                  <w:rFonts w:hint="eastAsia" w:ascii="宋体" w:hAnsi="宋体" w:cs="宋体"/>
                  <w:highlight w:val="yellow"/>
                  <w:rPrChange w:id="4932" w:author="Hanchen HC14 Li" w:date="2021-11-19T14:57:00Z">
                    <w:rPr>
                      <w:rFonts w:hint="eastAsia" w:ascii="宋体" w:hAnsi="宋体" w:cs="宋体"/>
                    </w:rPr>
                  </w:rPrChange>
                </w:rPr>
                <w:t>格式</w:t>
              </w:r>
            </w:ins>
            <w:ins w:id="4933" w:author="Hanchen HC14 Li" w:date="2021-11-19T11:17:00Z">
              <w:r>
                <w:rPr>
                  <w:rFonts w:ascii="宋体" w:hAnsi="宋体" w:cs="宋体"/>
                  <w:highlight w:val="yellow"/>
                  <w:rPrChange w:id="4934" w:author="Hanchen HC14 Li" w:date="2021-11-19T14:57:00Z">
                    <w:rPr>
                      <w:rFonts w:ascii="宋体" w:hAnsi="宋体" w:cs="宋体"/>
                    </w:rPr>
                  </w:rPrChange>
                </w:rPr>
                <w:t>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935" w:author="Hanchen HC14 Li" w:date="2021-11-19T11:1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936" w:author="Hanchen HC14 Li" w:date="2021-11-19T11:17:00Z"/>
                <w:rFonts w:ascii="宋体" w:hAnsi="宋体" w:cs="宋体"/>
                <w:color w:val="000000"/>
                <w:sz w:val="21"/>
                <w:szCs w:val="21"/>
                <w:highlight w:val="yellow"/>
                <w:rPrChange w:id="4937" w:author="Hanchen HC14 Li" w:date="2021-11-19T14:57:00Z">
                  <w:rPr>
                    <w:ins w:id="4938" w:author="Hanchen HC14 Li" w:date="2021-11-19T11:17:00Z"/>
                    <w:rFonts w:ascii="宋体" w:hAnsi="宋体" w:cs="宋体"/>
                    <w:color w:val="000000"/>
                    <w:sz w:val="21"/>
                    <w:szCs w:val="21"/>
                  </w:rPr>
                </w:rPrChange>
              </w:rPr>
            </w:pPr>
            <w:ins w:id="4939" w:author="Hanchen HC14 Li" w:date="2021-11-19T11:17:00Z">
              <w:r>
                <w:rPr>
                  <w:rFonts w:ascii="宋体" w:hAnsi="宋体" w:cs="Arial"/>
                  <w:sz w:val="21"/>
                  <w:szCs w:val="21"/>
                  <w:highlight w:val="yellow"/>
                  <w:rPrChange w:id="4940" w:author="Hanchen HC14 Li" w:date="2021-11-19T14:57:00Z">
                    <w:rPr>
                      <w:rFonts w:ascii="宋体" w:hAnsi="宋体" w:cs="Arial"/>
                      <w:sz w:val="21"/>
                      <w:szCs w:val="21"/>
                    </w:rPr>
                  </w:rPrChange>
                </w:rPr>
                <w:t>transaction_num</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941" w:author="Hanchen HC14 Li" w:date="2021-11-19T11:17:00Z"/>
                <w:rFonts w:ascii="宋体" w:hAnsi="宋体" w:cs="Arial"/>
                <w:sz w:val="21"/>
                <w:szCs w:val="21"/>
                <w:highlight w:val="yellow"/>
                <w:rPrChange w:id="4942" w:author="Hanchen HC14 Li" w:date="2021-11-19T14:57:00Z">
                  <w:rPr>
                    <w:ins w:id="4943" w:author="Hanchen HC14 Li" w:date="2021-11-19T11:17:00Z"/>
                    <w:rFonts w:ascii="宋体" w:hAnsi="宋体" w:cs="Arial"/>
                    <w:sz w:val="21"/>
                    <w:szCs w:val="21"/>
                  </w:rPr>
                </w:rPrChange>
              </w:rPr>
            </w:pPr>
            <w:ins w:id="4944" w:author="Hanchen HC14 Li" w:date="2021-11-19T11:17:00Z">
              <w:r>
                <w:rPr>
                  <w:rFonts w:ascii="宋体" w:hAnsi="宋体" w:cs="宋体"/>
                  <w:highlight w:val="yellow"/>
                  <w:rPrChange w:id="4945" w:author="Hanchen HC14 Li" w:date="2021-11-19T14:57:00Z">
                    <w:rPr>
                      <w:rFonts w:ascii="宋体" w:hAnsi="宋体" w:cs="宋体"/>
                    </w:rPr>
                  </w:rPrChange>
                </w:rPr>
                <w:t>HEX</w:t>
              </w:r>
            </w:ins>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946" w:author="Hanchen HC14 Li" w:date="2021-11-19T11:17:00Z"/>
                <w:rFonts w:ascii="宋体" w:hAnsi="宋体" w:cs="宋体"/>
                <w:color w:val="000000"/>
                <w:highlight w:val="yellow"/>
                <w:rPrChange w:id="4947" w:author="Hanchen HC14 Li" w:date="2021-11-19T14:57:00Z">
                  <w:rPr>
                    <w:ins w:id="4948" w:author="Hanchen HC14 Li" w:date="2021-11-19T11:17:00Z"/>
                    <w:rFonts w:ascii="宋体" w:hAnsi="宋体" w:cs="宋体"/>
                    <w:color w:val="000000"/>
                  </w:rPr>
                </w:rPrChange>
              </w:rPr>
            </w:pPr>
            <w:ins w:id="4949" w:author="Hanchen HC14 Li" w:date="2021-11-19T11:17:00Z">
              <w:r>
                <w:rPr>
                  <w:rFonts w:ascii="宋体" w:hAnsi="宋体" w:cs="宋体"/>
                  <w:highlight w:val="yellow"/>
                  <w:rPrChange w:id="4950" w:author="Hanchen HC14 Li" w:date="2021-11-19T14:57: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951" w:author="Hanchen HC14 Li" w:date="2021-11-19T11:17:00Z"/>
                <w:rFonts w:ascii="宋体" w:hAnsi="宋体" w:cs="宋体"/>
                <w:szCs w:val="28"/>
                <w:highlight w:val="yellow"/>
                <w:rPrChange w:id="4952" w:author="Hanchen HC14 Li" w:date="2021-11-19T14:57:00Z">
                  <w:rPr>
                    <w:ins w:id="4953" w:author="Hanchen HC14 Li" w:date="2021-11-19T11:17:00Z"/>
                    <w:rFonts w:ascii="宋体" w:hAnsi="宋体" w:cs="宋体"/>
                    <w:szCs w:val="28"/>
                  </w:rPr>
                </w:rPrChange>
              </w:rPr>
            </w:pPr>
            <w:ins w:id="4954" w:author="Hanchen HC14 Li" w:date="2021-11-19T11:31:00Z">
              <w:r>
                <w:rPr>
                  <w:rFonts w:hint="eastAsia" w:ascii="宋体" w:hAnsi="宋体" w:cs="宋体"/>
                  <w:highlight w:val="yellow"/>
                  <w:rPrChange w:id="4955" w:author="Hanchen HC14 Li" w:date="2021-11-19T14:57:00Z">
                    <w:rPr>
                      <w:rFonts w:hint="eastAsia" w:ascii="宋体" w:hAnsi="宋体" w:cs="宋体"/>
                    </w:rPr>
                  </w:rPrChange>
                </w:rPr>
                <w:t>同请求</w:t>
              </w:r>
            </w:ins>
            <w:ins w:id="4956" w:author="Hanchen HC14 Li" w:date="2021-11-19T11:31:00Z">
              <w:r>
                <w:rPr>
                  <w:rFonts w:ascii="宋体" w:hAnsi="宋体" w:cs="Arial"/>
                  <w:sz w:val="21"/>
                  <w:szCs w:val="21"/>
                  <w:highlight w:val="yellow"/>
                  <w:rPrChange w:id="4957" w:author="Hanchen HC14 Li" w:date="2021-11-19T14:57:00Z">
                    <w:rPr>
                      <w:rFonts w:ascii="宋体" w:hAnsi="宋体" w:cs="Arial"/>
                      <w:sz w:val="21"/>
                      <w:szCs w:val="21"/>
                    </w:rPr>
                  </w:rPrChange>
                </w:rPr>
                <w:t>transaction_num</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958" w:author="Hanchen HC14 Li" w:date="2021-11-19T11:17:00Z"/>
        </w:trPr>
        <w:tc>
          <w:tcPr>
            <w:tcW w:w="1929"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959" w:author="Hanchen HC14 Li" w:date="2021-11-19T11:17:00Z"/>
                <w:rFonts w:ascii="宋体" w:hAnsi="宋体" w:cs="宋体"/>
                <w:color w:val="000000"/>
                <w:sz w:val="21"/>
                <w:szCs w:val="21"/>
              </w:rPr>
            </w:pPr>
            <w:ins w:id="4960" w:author="Hanchen HC14 Li" w:date="2021-11-19T11:30:00Z">
              <w:r>
                <w:rPr>
                  <w:rFonts w:ascii="宋体" w:hAnsi="宋体" w:cs="宋体"/>
                  <w:color w:val="000000"/>
                  <w:sz w:val="21"/>
                  <w:szCs w:val="21"/>
                </w:rPr>
                <w:t>c</w:t>
              </w:r>
            </w:ins>
            <w:ins w:id="4961" w:author="Hanchen HC14 Li" w:date="2021-11-19T11:17:00Z">
              <w:r>
                <w:rPr>
                  <w:rFonts w:hint="eastAsia" w:ascii="宋体" w:hAnsi="宋体" w:cs="宋体"/>
                  <w:color w:val="000000"/>
                  <w:sz w:val="21"/>
                  <w:szCs w:val="21"/>
                </w:rPr>
                <w:t>onsume_list</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962" w:author="Hanchen HC14 Li" w:date="2021-11-19T11:17:00Z"/>
                <w:rFonts w:ascii="宋体" w:hAnsi="宋体" w:cs="Arial"/>
                <w:sz w:val="21"/>
                <w:szCs w:val="21"/>
              </w:rPr>
            </w:pPr>
            <w:ins w:id="4963" w:author="Hanchen HC14 Li" w:date="2021-11-19T11:17:00Z">
              <w:r>
                <w:rPr>
                  <w:rFonts w:ascii="宋体" w:hAnsi="宋体" w:cs="Arial"/>
                  <w:sz w:val="21"/>
                  <w:szCs w:val="21"/>
                </w:rPr>
                <w:t>S</w:t>
              </w:r>
            </w:ins>
            <w:ins w:id="4964" w:author="Hanchen HC14 Li" w:date="2021-11-19T11:17:00Z">
              <w:r>
                <w:rPr>
                  <w:rFonts w:hint="eastAsia" w:ascii="宋体" w:hAnsi="宋体" w:cs="Arial"/>
                  <w:sz w:val="21"/>
                  <w:szCs w:val="21"/>
                </w:rPr>
                <w:t>tring</w:t>
              </w:r>
            </w:ins>
          </w:p>
        </w:tc>
        <w:tc>
          <w:tcPr>
            <w:tcW w:w="993"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4965" w:author="Hanchen HC14 Li" w:date="2021-11-19T11:17:00Z"/>
                <w:rFonts w:ascii="宋体" w:hAnsi="宋体" w:cs="宋体"/>
                <w:color w:val="000000"/>
              </w:rPr>
            </w:pPr>
            <w:ins w:id="4966" w:author="Hanchen HC14 Li" w:date="2021-11-19T11:17:00Z">
              <w:r>
                <w:rPr>
                  <w:rFonts w:ascii="宋体" w:hAnsi="宋体" w:cs="宋体"/>
                  <w:color w:val="000000"/>
                </w:rPr>
                <w:t>500</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4967" w:author="Hanchen HC14 Li" w:date="2021-11-19T11:17:00Z"/>
                <w:sz w:val="21"/>
                <w:szCs w:val="21"/>
              </w:rPr>
            </w:pPr>
            <w:ins w:id="4968" w:author="Hanchen HC14 Li" w:date="2021-11-19T11:17:00Z">
              <w:r>
                <w:rPr>
                  <w:rFonts w:hint="eastAsia" w:ascii="宋体" w:hAnsi="宋体" w:cs="宋体"/>
                  <w:szCs w:val="28"/>
                </w:rPr>
                <w:t>消费记录</w:t>
              </w:r>
            </w:ins>
            <w:ins w:id="4969" w:author="Hanchen HC14 Li" w:date="2021-11-19T11:17:00Z">
              <w:r>
                <w:rPr>
                  <w:rFonts w:hint="eastAsia"/>
                  <w:sz w:val="21"/>
                  <w:szCs w:val="21"/>
                </w:rPr>
                <w:t>数据集。</w:t>
              </w:r>
            </w:ins>
          </w:p>
          <w:p>
            <w:pPr>
              <w:rPr>
                <w:ins w:id="4970" w:author="Hanchen HC14 Li" w:date="2021-11-19T11:17:00Z"/>
                <w:rFonts w:ascii="宋体" w:hAnsi="宋体" w:cs="宋体"/>
                <w:szCs w:val="28"/>
              </w:rPr>
            </w:pPr>
            <w:ins w:id="4971" w:author="Hanchen HC14 Li" w:date="2021-11-19T11:17:00Z">
              <w:r>
                <w:rPr>
                  <w:rFonts w:hint="eastAsia"/>
                  <w:sz w:val="21"/>
                  <w:szCs w:val="21"/>
                </w:rPr>
                <w:t>嵌套数据类型，包含一个或多个consumeinfo节点。</w:t>
              </w:r>
            </w:ins>
          </w:p>
        </w:tc>
      </w:tr>
    </w:tbl>
    <w:p>
      <w:pPr>
        <w:pStyle w:val="40"/>
        <w:spacing w:before="156" w:after="156"/>
        <w:ind w:firstLine="480"/>
        <w:rPr>
          <w:ins w:id="4972" w:author="Windows User" w:date="2021-11-08T14:38:00Z"/>
          <w:sz w:val="24"/>
          <w:szCs w:val="24"/>
        </w:rPr>
      </w:pPr>
      <w:ins w:id="4973" w:author="Windows User" w:date="2021-11-08T14:38:00Z">
        <w:r>
          <w:rPr>
            <w:rFonts w:hint="eastAsia"/>
            <w:sz w:val="24"/>
            <w:szCs w:val="24"/>
          </w:rPr>
          <w:t>其中</w:t>
        </w:r>
      </w:ins>
      <w:ins w:id="4974" w:author="Windows User" w:date="2021-11-08T14:38:00Z">
        <w:r>
          <w:rPr>
            <w:rFonts w:hint="eastAsia"/>
            <w:sz w:val="21"/>
            <w:szCs w:val="21"/>
          </w:rPr>
          <w:t>consumeinfo</w:t>
        </w:r>
      </w:ins>
      <w:ins w:id="4975" w:author="Windows User" w:date="2021-11-08T14:38:00Z">
        <w:r>
          <w:rPr>
            <w:rFonts w:hint="eastAsia"/>
            <w:sz w:val="24"/>
            <w:szCs w:val="24"/>
          </w:rPr>
          <w:t>定义：</w:t>
        </w:r>
      </w:ins>
    </w:p>
    <w:tbl>
      <w:tblPr>
        <w:tblStyle w:val="27"/>
        <w:tblW w:w="852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1"/>
        <w:gridCol w:w="1140"/>
        <w:gridCol w:w="870"/>
        <w:gridCol w:w="3685"/>
        <w:gridCol w:w="906"/>
        <w:tblGridChange w:id="4976">
          <w:tblGrid>
            <w:gridCol w:w="1296"/>
            <w:gridCol w:w="625"/>
            <w:gridCol w:w="1140"/>
            <w:gridCol w:w="156"/>
            <w:gridCol w:w="714"/>
            <w:gridCol w:w="426"/>
            <w:gridCol w:w="870"/>
            <w:gridCol w:w="2389"/>
            <w:gridCol w:w="906"/>
            <w:gridCol w:w="390"/>
            <w:gridCol w:w="906"/>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977" w:author="Windows User" w:date="2021-11-08T14:38:00Z"/>
        </w:trPr>
        <w:tc>
          <w:tcPr>
            <w:tcW w:w="1921"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4978" w:author="Windows User" w:date="2021-11-08T14:38:00Z"/>
                <w:rFonts w:cs="Arial"/>
                <w:sz w:val="21"/>
                <w:szCs w:val="21"/>
              </w:rPr>
            </w:pPr>
            <w:ins w:id="4979" w:author="Windows User" w:date="2021-11-08T14:38:00Z">
              <w:r>
                <w:rPr>
                  <w:rFonts w:hint="eastAsia" w:cs="Arial"/>
                  <w:sz w:val="21"/>
                  <w:szCs w:val="21"/>
                </w:rPr>
                <w:t>字段名称</w:t>
              </w:r>
            </w:ins>
          </w:p>
        </w:tc>
        <w:tc>
          <w:tcPr>
            <w:tcW w:w="1140"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4980" w:author="Windows User" w:date="2021-11-08T14:38:00Z"/>
                <w:rFonts w:cs="Arial"/>
                <w:sz w:val="21"/>
                <w:szCs w:val="21"/>
              </w:rPr>
            </w:pPr>
            <w:ins w:id="4981" w:author="Windows User" w:date="2021-11-08T14:38:00Z">
              <w:r>
                <w:rPr>
                  <w:rFonts w:hint="eastAsia" w:cs="Arial"/>
                  <w:sz w:val="21"/>
                  <w:szCs w:val="21"/>
                </w:rPr>
                <w:t>类型</w:t>
              </w:r>
            </w:ins>
          </w:p>
        </w:tc>
        <w:tc>
          <w:tcPr>
            <w:tcW w:w="870"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4982" w:author="Windows User" w:date="2021-11-08T14:38:00Z"/>
                <w:rFonts w:cs="Arial"/>
                <w:sz w:val="21"/>
                <w:szCs w:val="21"/>
              </w:rPr>
            </w:pPr>
            <w:ins w:id="4983" w:author="Windows User" w:date="2021-11-08T14:38:00Z">
              <w:r>
                <w:rPr>
                  <w:rFonts w:hint="eastAsia" w:cs="Arial"/>
                  <w:sz w:val="21"/>
                  <w:szCs w:val="21"/>
                </w:rPr>
                <w:t>长度</w:t>
              </w:r>
            </w:ins>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4984" w:author="Windows User" w:date="2021-11-08T14:38:00Z"/>
                <w:rFonts w:cs="Arial"/>
                <w:sz w:val="21"/>
                <w:szCs w:val="21"/>
              </w:rPr>
            </w:pPr>
            <w:ins w:id="4985" w:author="Windows User" w:date="2021-11-08T14:38:00Z">
              <w:r>
                <w:rPr>
                  <w:rFonts w:hint="eastAsia" w:cs="Arial"/>
                  <w:sz w:val="21"/>
                  <w:szCs w:val="21"/>
                </w:rPr>
                <w:t>值/编码说明</w:t>
              </w:r>
            </w:ins>
          </w:p>
        </w:tc>
        <w:tc>
          <w:tcPr>
            <w:tcW w:w="90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4986" w:author="Windows User" w:date="2021-11-08T14:38:00Z"/>
                <w:rFonts w:cs="Arial"/>
                <w:sz w:val="21"/>
                <w:szCs w:val="21"/>
              </w:rPr>
            </w:pPr>
            <w:ins w:id="4987" w:author="Windows User" w:date="2021-11-08T14:38:00Z">
              <w:r>
                <w:rPr>
                  <w:rFonts w:hint="eastAsia" w:cs="Arial"/>
                  <w:sz w:val="21"/>
                  <w:szCs w:val="21"/>
                </w:rPr>
                <w:t>必填项</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4988" w:author="Windows User" w:date="2021-11-08T14:38:00Z"/>
        </w:trPr>
        <w:tc>
          <w:tcPr>
            <w:tcW w:w="192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4989" w:author="Windows User" w:date="2021-11-08T14:38:00Z"/>
                <w:rFonts w:ascii="宋体" w:hAnsi="宋体" w:cs="Arial"/>
                <w:sz w:val="21"/>
                <w:szCs w:val="21"/>
                <w:rPrChange w:id="4990" w:author="Hanchen HC14 Li" w:date="2021-11-19T11:27:00Z">
                  <w:rPr>
                    <w:ins w:id="4991" w:author="Windows User" w:date="2021-11-08T14:38:00Z"/>
                    <w:rFonts w:cs="Arial"/>
                    <w:sz w:val="21"/>
                    <w:szCs w:val="21"/>
                  </w:rPr>
                </w:rPrChange>
              </w:rPr>
            </w:pPr>
            <w:ins w:id="4992" w:author="Windows User" w:date="2021-11-08T14:38:00Z">
              <w:r>
                <w:rPr>
                  <w:rFonts w:ascii="宋体" w:hAnsi="宋体" w:cs="Arial"/>
                  <w:sz w:val="21"/>
                  <w:szCs w:val="21"/>
                  <w:rPrChange w:id="4993" w:author="Hanchen HC14 Li" w:date="2021-11-19T11:27:00Z">
                    <w:rPr>
                      <w:rFonts w:cs="Arial"/>
                      <w:sz w:val="21"/>
                      <w:szCs w:val="21"/>
                    </w:rPr>
                  </w:rPrChange>
                </w:rPr>
                <w:t>index</w:t>
              </w:r>
            </w:ins>
          </w:p>
        </w:tc>
        <w:tc>
          <w:tcPr>
            <w:tcW w:w="1140"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4994" w:author="Windows User" w:date="2021-11-08T14:38:00Z"/>
                <w:rFonts w:ascii="宋体" w:hAnsi="宋体" w:eastAsia="宋体" w:cs="Arial"/>
                <w:sz w:val="21"/>
                <w:szCs w:val="21"/>
                <w:rPrChange w:id="4995" w:author="Hanchen HC14 Li" w:date="2021-11-19T11:27:00Z">
                  <w:rPr>
                    <w:ins w:id="4996" w:author="Windows User" w:date="2021-11-08T14:38:00Z"/>
                    <w:rFonts w:cs="Arial" w:asciiTheme="minorEastAsia" w:hAnsiTheme="minorEastAsia" w:eastAsiaTheme="minorEastAsia"/>
                    <w:sz w:val="21"/>
                    <w:szCs w:val="21"/>
                  </w:rPr>
                </w:rPrChange>
              </w:rPr>
            </w:pPr>
            <w:ins w:id="4997" w:author="Windows User" w:date="2021-11-08T14:38:00Z">
              <w:r>
                <w:rPr>
                  <w:rFonts w:ascii="宋体" w:hAnsi="宋体" w:eastAsia="宋体" w:cs="Arial"/>
                  <w:sz w:val="21"/>
                  <w:szCs w:val="21"/>
                  <w:rPrChange w:id="4998" w:author="Hanchen HC14 Li" w:date="2021-11-19T11:27:00Z">
                    <w:rPr>
                      <w:rFonts w:asciiTheme="minorEastAsia" w:hAnsiTheme="minorEastAsia" w:eastAsiaTheme="minorEastAsia"/>
                      <w:sz w:val="21"/>
                      <w:szCs w:val="21"/>
                    </w:rPr>
                  </w:rPrChange>
                </w:rPr>
                <w:t>Number</w:t>
              </w:r>
            </w:ins>
          </w:p>
        </w:tc>
        <w:tc>
          <w:tcPr>
            <w:tcW w:w="870"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4999" w:author="Windows User" w:date="2021-11-08T14:38:00Z"/>
                <w:rFonts w:ascii="宋体" w:hAnsi="宋体" w:cs="Arial"/>
                <w:sz w:val="21"/>
                <w:szCs w:val="21"/>
                <w:rPrChange w:id="5000" w:author="Hanchen HC14 Li" w:date="2021-11-19T11:27:00Z">
                  <w:rPr>
                    <w:ins w:id="5001" w:author="Windows User" w:date="2021-11-08T14:38:00Z"/>
                    <w:rFonts w:cs="Arial"/>
                    <w:sz w:val="21"/>
                    <w:szCs w:val="21"/>
                  </w:rPr>
                </w:rPrChange>
              </w:rPr>
            </w:pPr>
            <w:ins w:id="5002" w:author="Windows User" w:date="2021-11-08T14:38:00Z">
              <w:r>
                <w:rPr>
                  <w:rFonts w:ascii="宋体" w:hAnsi="宋体" w:cs="Arial"/>
                  <w:sz w:val="21"/>
                  <w:szCs w:val="21"/>
                  <w:rPrChange w:id="5003" w:author="Hanchen HC14 Li" w:date="2021-11-19T11:27:00Z">
                    <w:rPr>
                      <w:rFonts w:cs="Arial"/>
                      <w:sz w:val="21"/>
                      <w:szCs w:val="21"/>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tcPr>
          <w:p>
            <w:pPr>
              <w:rPr>
                <w:ins w:id="5004" w:author="Windows User" w:date="2021-11-08T14:38:00Z"/>
                <w:rFonts w:ascii="宋体" w:hAnsi="宋体" w:cs="Arial"/>
                <w:sz w:val="21"/>
                <w:szCs w:val="21"/>
                <w:rPrChange w:id="5005" w:author="Hanchen HC14 Li" w:date="2021-11-19T11:27:00Z">
                  <w:rPr>
                    <w:ins w:id="5006" w:author="Windows User" w:date="2021-11-08T14:38:00Z"/>
                    <w:sz w:val="21"/>
                    <w:szCs w:val="21"/>
                  </w:rPr>
                </w:rPrChange>
              </w:rPr>
            </w:pPr>
            <w:ins w:id="5007" w:author="Windows User" w:date="2021-11-08T14:38:00Z">
              <w:r>
                <w:rPr>
                  <w:rFonts w:hint="eastAsia" w:ascii="宋体" w:hAnsi="宋体" w:cs="Arial"/>
                  <w:sz w:val="21"/>
                  <w:szCs w:val="21"/>
                  <w:rPrChange w:id="5008" w:author="Hanchen HC14 Li" w:date="2021-11-19T11:27:00Z">
                    <w:rPr>
                      <w:rFonts w:hint="eastAsia"/>
                      <w:sz w:val="21"/>
                      <w:szCs w:val="21"/>
                    </w:rPr>
                  </w:rPrChange>
                </w:rPr>
                <w:t>索引</w:t>
              </w:r>
            </w:ins>
          </w:p>
        </w:tc>
        <w:tc>
          <w:tcPr>
            <w:tcW w:w="90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jc w:val="center"/>
              <w:rPr>
                <w:ins w:id="5009" w:author="Windows User" w:date="2021-11-08T14:38:00Z"/>
                <w:rFonts w:cs="Arial"/>
                <w:sz w:val="21"/>
                <w:szCs w:val="21"/>
              </w:rPr>
            </w:pPr>
            <w:ins w:id="5010" w:author="Windows User" w:date="2021-11-08T14:38:00Z">
              <w:r>
                <w:rPr>
                  <w:rFonts w:hint="eastAsia" w:cs="Arial"/>
                  <w:sz w:val="21"/>
                  <w:szCs w:val="21"/>
                </w:rPr>
                <w:t>M</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012" w:author="Windows User" w:date="2021-11-08T14:4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011" w:author="Windows User" w:date="2021-11-08T14:38:00Z"/>
          <w:trPrChange w:id="5012" w:author="Windows User" w:date="2021-11-08T14:41:00Z">
            <w:trPr>
              <w:gridBefore w:val="1"/>
              <w:wBefore w:w="1296" w:type="dxa"/>
            </w:trPr>
          </w:trPrChange>
        </w:trPr>
        <w:tc>
          <w:tcPr>
            <w:tcW w:w="1921" w:type="dxa"/>
            <w:tcBorders>
              <w:top w:val="single" w:color="000000" w:sz="4" w:space="0"/>
              <w:left w:val="single" w:color="000000" w:sz="4" w:space="0"/>
              <w:bottom w:val="single" w:color="000000" w:sz="4" w:space="0"/>
              <w:right w:val="single" w:color="000000" w:sz="4" w:space="0"/>
            </w:tcBorders>
            <w:shd w:val="clear" w:color="auto" w:fill="FFFFFF"/>
            <w:tcPrChange w:id="5013" w:author="Windows User" w:date="2021-11-08T14:41:00Z">
              <w:tcPr>
                <w:tcW w:w="1921"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014" w:author="Windows User" w:date="2021-11-08T14:38:00Z"/>
                <w:rFonts w:ascii="宋体" w:hAnsi="宋体" w:cs="Arial"/>
                <w:sz w:val="21"/>
                <w:szCs w:val="21"/>
                <w:rPrChange w:id="5015" w:author="Hanchen HC14 Li" w:date="2021-11-19T11:27:00Z">
                  <w:rPr>
                    <w:ins w:id="5016" w:author="Windows User" w:date="2021-11-08T14:38:00Z"/>
                    <w:rFonts w:cs="Arial"/>
                    <w:sz w:val="21"/>
                    <w:szCs w:val="21"/>
                  </w:rPr>
                </w:rPrChange>
              </w:rPr>
            </w:pPr>
            <w:ins w:id="5017" w:author="Windows User" w:date="2021-11-08T14:41:00Z">
              <w:del w:id="5018" w:author="Hanchen HC14 Li" w:date="2021-11-19T11:30:00Z">
                <w:r>
                  <w:rPr>
                    <w:rFonts w:ascii="宋体" w:hAnsi="宋体" w:cs="Arial"/>
                    <w:sz w:val="21"/>
                    <w:szCs w:val="21"/>
                    <w:rPrChange w:id="5019" w:author="Hanchen HC14 Li" w:date="2021-11-19T11:27:00Z">
                      <w:rPr>
                        <w:rFonts w:cs="Arial"/>
                        <w:sz w:val="21"/>
                        <w:szCs w:val="21"/>
                      </w:rPr>
                    </w:rPrChange>
                  </w:rPr>
                  <w:delText>C</w:delText>
                </w:r>
              </w:del>
            </w:ins>
            <w:ins w:id="5020" w:author="Hanchen HC14 Li" w:date="2021-11-19T11:30:00Z">
              <w:r>
                <w:rPr>
                  <w:rFonts w:ascii="宋体" w:hAnsi="宋体" w:cs="Arial"/>
                  <w:sz w:val="21"/>
                  <w:szCs w:val="21"/>
                </w:rPr>
                <w:t>c</w:t>
              </w:r>
            </w:ins>
            <w:ins w:id="5021" w:author="Windows User" w:date="2021-11-08T14:41:00Z">
              <w:r>
                <w:rPr>
                  <w:rFonts w:ascii="宋体" w:hAnsi="宋体" w:cs="Arial"/>
                  <w:sz w:val="21"/>
                  <w:szCs w:val="21"/>
                  <w:rPrChange w:id="5022" w:author="Hanchen HC14 Li" w:date="2021-11-19T11:27:00Z">
                    <w:rPr>
                      <w:rFonts w:cs="Arial"/>
                      <w:sz w:val="21"/>
                      <w:szCs w:val="21"/>
                    </w:rPr>
                  </w:rPrChange>
                </w:rPr>
                <w:t>onsumeamount</w:t>
              </w:r>
            </w:ins>
          </w:p>
        </w:tc>
        <w:tc>
          <w:tcPr>
            <w:tcW w:w="1140" w:type="dxa"/>
            <w:tcBorders>
              <w:top w:val="single" w:color="000000" w:sz="4" w:space="0"/>
              <w:left w:val="single" w:color="000000" w:sz="4" w:space="0"/>
              <w:bottom w:val="single" w:color="000000" w:sz="4" w:space="0"/>
              <w:right w:val="single" w:color="auto" w:sz="4" w:space="0"/>
            </w:tcBorders>
            <w:shd w:val="clear" w:color="auto" w:fill="FFFFFF"/>
            <w:vAlign w:val="center"/>
            <w:tcPrChange w:id="5023" w:author="Windows User" w:date="2021-11-08T14:41:00Z">
              <w:tcPr>
                <w:tcW w:w="1140" w:type="dxa"/>
                <w:gridSpan w:val="2"/>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024" w:author="Windows User" w:date="2021-11-08T14:38:00Z"/>
                <w:rFonts w:ascii="宋体" w:hAnsi="宋体" w:cs="Arial"/>
                <w:sz w:val="21"/>
                <w:szCs w:val="21"/>
                <w:rPrChange w:id="5025" w:author="Hanchen HC14 Li" w:date="2021-11-19T11:27:00Z">
                  <w:rPr>
                    <w:ins w:id="5026" w:author="Windows User" w:date="2021-11-08T14:38:00Z"/>
                    <w:rFonts w:cs="Arial"/>
                    <w:sz w:val="21"/>
                    <w:szCs w:val="21"/>
                  </w:rPr>
                </w:rPrChange>
              </w:rPr>
            </w:pPr>
            <w:ins w:id="5027" w:author="Windows User" w:date="2021-11-08T14:41:00Z">
              <w:r>
                <w:rPr>
                  <w:rFonts w:ascii="宋体" w:hAnsi="宋体" w:cs="Arial"/>
                  <w:color w:val="auto"/>
                  <w:sz w:val="21"/>
                  <w:szCs w:val="21"/>
                  <w:rPrChange w:id="5028" w:author="Hanchen HC14 Li" w:date="2021-11-19T11:27:00Z">
                    <w:rPr>
                      <w:rFonts w:ascii="宋体" w:hAnsi="宋体" w:cs="宋体"/>
                      <w:color w:val="000000"/>
                    </w:rPr>
                  </w:rPrChange>
                </w:rPr>
                <w:t>HEX</w:t>
              </w:r>
            </w:ins>
          </w:p>
        </w:tc>
        <w:tc>
          <w:tcPr>
            <w:tcW w:w="870" w:type="dxa"/>
            <w:tcBorders>
              <w:top w:val="single" w:color="000000" w:sz="4" w:space="0"/>
              <w:left w:val="single" w:color="000000" w:sz="4" w:space="0"/>
              <w:bottom w:val="single" w:color="000000" w:sz="4" w:space="0"/>
              <w:right w:val="single" w:color="auto" w:sz="4" w:space="0"/>
            </w:tcBorders>
            <w:shd w:val="clear" w:color="auto" w:fill="FFFFFF"/>
            <w:vAlign w:val="center"/>
            <w:tcPrChange w:id="5029" w:author="Windows User" w:date="2021-11-08T14:41:00Z">
              <w:tcPr>
                <w:tcW w:w="870" w:type="dxa"/>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030" w:author="Windows User" w:date="2021-11-08T14:38:00Z"/>
                <w:rFonts w:ascii="宋体" w:hAnsi="宋体" w:cs="Arial"/>
                <w:sz w:val="21"/>
                <w:szCs w:val="21"/>
                <w:rPrChange w:id="5031" w:author="Hanchen HC14 Li" w:date="2021-11-19T11:27:00Z">
                  <w:rPr>
                    <w:ins w:id="5032" w:author="Windows User" w:date="2021-11-08T14:38:00Z"/>
                    <w:rFonts w:cs="Arial"/>
                    <w:sz w:val="21"/>
                    <w:szCs w:val="21"/>
                  </w:rPr>
                </w:rPrChange>
              </w:rPr>
            </w:pPr>
            <w:ins w:id="5033" w:author="Windows User" w:date="2021-11-08T14:41:00Z">
              <w:r>
                <w:rPr>
                  <w:rFonts w:ascii="宋体" w:hAnsi="宋体" w:cs="Arial"/>
                  <w:color w:val="auto"/>
                  <w:sz w:val="21"/>
                  <w:szCs w:val="21"/>
                  <w:rPrChange w:id="5034" w:author="Hanchen HC14 Li" w:date="2021-11-19T11:27:00Z">
                    <w:rPr>
                      <w:rFonts w:ascii="宋体" w:hAnsi="宋体" w:cs="宋体"/>
                      <w:color w:val="000000"/>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035" w:author="Windows User" w:date="2021-11-08T14:41: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tcPr>
            </w:tcPrChange>
          </w:tcPr>
          <w:p>
            <w:pPr>
              <w:rPr>
                <w:ins w:id="5036" w:author="Windows User" w:date="2021-11-08T14:38:00Z"/>
                <w:rFonts w:ascii="宋体" w:hAnsi="宋体" w:cs="Arial"/>
                <w:sz w:val="21"/>
                <w:szCs w:val="21"/>
                <w:rPrChange w:id="5037" w:author="Hanchen HC14 Li" w:date="2021-11-19T11:27:00Z">
                  <w:rPr>
                    <w:ins w:id="5038" w:author="Windows User" w:date="2021-11-08T14:38:00Z"/>
                    <w:sz w:val="21"/>
                    <w:szCs w:val="21"/>
                  </w:rPr>
                </w:rPrChange>
              </w:rPr>
            </w:pPr>
            <w:ins w:id="5039" w:author="Windows User" w:date="2021-11-08T14:41:00Z">
              <w:r>
                <w:rPr>
                  <w:rFonts w:hint="eastAsia" w:ascii="宋体" w:hAnsi="宋体" w:cs="Arial"/>
                  <w:sz w:val="21"/>
                  <w:szCs w:val="21"/>
                  <w:rPrChange w:id="5040" w:author="Hanchen HC14 Li" w:date="2021-11-19T11:27:00Z">
                    <w:rPr>
                      <w:rFonts w:hint="eastAsia" w:ascii="宋体" w:hAnsi="宋体" w:cs="宋体"/>
                      <w:szCs w:val="28"/>
                    </w:rPr>
                  </w:rPrChange>
                </w:rPr>
                <w:t>消费金额：单位分</w:t>
              </w:r>
            </w:ins>
          </w:p>
        </w:tc>
        <w:tc>
          <w:tcPr>
            <w:tcW w:w="906" w:type="dxa"/>
            <w:tcBorders>
              <w:top w:val="single" w:color="000000" w:sz="4" w:space="0"/>
              <w:left w:val="single" w:color="000000" w:sz="4" w:space="0"/>
              <w:bottom w:val="single" w:color="000000" w:sz="4" w:space="0"/>
              <w:right w:val="single" w:color="000000" w:sz="4" w:space="0"/>
            </w:tcBorders>
            <w:shd w:val="clear" w:color="auto" w:fill="FFFFFF"/>
            <w:tcPrChange w:id="5041" w:author="Windows User" w:date="2021-11-08T14:41:00Z">
              <w:tcPr>
                <w:tcW w:w="906"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jc w:val="center"/>
              <w:rPr>
                <w:ins w:id="5042" w:author="Windows User" w:date="2021-11-08T14:38:00Z"/>
                <w:rFonts w:cs="Arial"/>
                <w:sz w:val="21"/>
                <w:szCs w:val="21"/>
              </w:rPr>
            </w:pPr>
            <w:ins w:id="5043" w:author="Windows User" w:date="2021-11-08T14:38:00Z">
              <w:r>
                <w:rPr>
                  <w:rFonts w:hint="eastAsia" w:cs="Arial"/>
                  <w:sz w:val="21"/>
                  <w:szCs w:val="21"/>
                </w:rPr>
                <w:t>M</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045" w:author="Windows User" w:date="2021-11-08T14:4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044" w:author="Windows User" w:date="2021-11-08T14:41:00Z"/>
          <w:trPrChange w:id="5045" w:author="Windows User" w:date="2021-11-08T14:42:00Z">
            <w:trPr>
              <w:gridBefore w:val="1"/>
              <w:wBefore w:w="1296" w:type="dxa"/>
            </w:trPr>
          </w:trPrChange>
        </w:trPr>
        <w:tc>
          <w:tcPr>
            <w:tcW w:w="1921" w:type="dxa"/>
            <w:tcBorders>
              <w:top w:val="single" w:color="000000" w:sz="4" w:space="0"/>
              <w:left w:val="single" w:color="000000" w:sz="4" w:space="0"/>
              <w:bottom w:val="single" w:color="000000" w:sz="4" w:space="0"/>
              <w:right w:val="single" w:color="000000" w:sz="4" w:space="0"/>
            </w:tcBorders>
            <w:shd w:val="clear" w:color="auto" w:fill="FFFFFF"/>
            <w:tcPrChange w:id="5046" w:author="Windows User" w:date="2021-11-08T14:42:00Z">
              <w:tcPr>
                <w:tcW w:w="1921"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047" w:author="Windows User" w:date="2021-11-08T14:41:00Z"/>
                <w:rFonts w:ascii="宋体" w:hAnsi="宋体" w:cs="Arial"/>
                <w:sz w:val="21"/>
                <w:szCs w:val="21"/>
                <w:rPrChange w:id="5048" w:author="Hanchen HC14 Li" w:date="2021-11-19T11:27:00Z">
                  <w:rPr>
                    <w:ins w:id="5049" w:author="Windows User" w:date="2021-11-08T14:41:00Z"/>
                    <w:rFonts w:cs="Arial"/>
                    <w:sz w:val="21"/>
                    <w:szCs w:val="21"/>
                  </w:rPr>
                </w:rPrChange>
              </w:rPr>
            </w:pPr>
            <w:ins w:id="5050" w:author="Hanchen HC14 Li" w:date="2021-11-19T11:30:00Z">
              <w:r>
                <w:rPr>
                  <w:rFonts w:ascii="宋体" w:hAnsi="宋体" w:cs="Arial"/>
                  <w:sz w:val="21"/>
                  <w:szCs w:val="21"/>
                </w:rPr>
                <w:t>c</w:t>
              </w:r>
            </w:ins>
            <w:ins w:id="5051" w:author="Windows User" w:date="2021-11-08T14:42:00Z">
              <w:del w:id="5052" w:author="Hanchen HC14 Li" w:date="2021-11-19T11:30:00Z">
                <w:r>
                  <w:rPr>
                    <w:rFonts w:ascii="宋体" w:hAnsi="宋体" w:cs="Arial"/>
                    <w:sz w:val="21"/>
                    <w:szCs w:val="21"/>
                    <w:rPrChange w:id="5053" w:author="Hanchen HC14 Li" w:date="2021-11-19T11:27:00Z">
                      <w:rPr>
                        <w:rFonts w:cs="Arial"/>
                        <w:sz w:val="21"/>
                        <w:szCs w:val="21"/>
                      </w:rPr>
                    </w:rPrChange>
                  </w:rPr>
                  <w:delText>C</w:delText>
                </w:r>
              </w:del>
            </w:ins>
            <w:ins w:id="5054" w:author="Windows User" w:date="2021-11-08T14:42:00Z">
              <w:r>
                <w:rPr>
                  <w:rFonts w:ascii="宋体" w:hAnsi="宋体" w:cs="Arial"/>
                  <w:sz w:val="21"/>
                  <w:szCs w:val="21"/>
                  <w:rPrChange w:id="5055" w:author="Hanchen HC14 Li" w:date="2021-11-19T11:27:00Z">
                    <w:rPr>
                      <w:rFonts w:cs="Arial"/>
                      <w:sz w:val="21"/>
                      <w:szCs w:val="21"/>
                    </w:rPr>
                  </w:rPrChange>
                </w:rPr>
                <w:t>onsumetime</w:t>
              </w:r>
            </w:ins>
          </w:p>
        </w:tc>
        <w:tc>
          <w:tcPr>
            <w:tcW w:w="1140" w:type="dxa"/>
            <w:tcBorders>
              <w:top w:val="single" w:color="000000" w:sz="4" w:space="0"/>
              <w:left w:val="single" w:color="000000" w:sz="4" w:space="0"/>
              <w:bottom w:val="single" w:color="000000" w:sz="4" w:space="0"/>
              <w:right w:val="single" w:color="auto" w:sz="4" w:space="0"/>
            </w:tcBorders>
            <w:shd w:val="clear" w:color="auto" w:fill="FFFFFF"/>
            <w:tcPrChange w:id="5056" w:author="Windows User" w:date="2021-11-08T14:42:00Z">
              <w:tcPr>
                <w:tcW w:w="1140"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5057" w:author="Windows User" w:date="2021-11-08T14:41:00Z"/>
                <w:rFonts w:ascii="宋体" w:hAnsi="宋体" w:cs="Arial"/>
                <w:color w:val="auto"/>
                <w:sz w:val="21"/>
                <w:szCs w:val="21"/>
                <w:rPrChange w:id="5058" w:author="Hanchen HC14 Li" w:date="2021-11-19T11:27:00Z">
                  <w:rPr>
                    <w:ins w:id="5059" w:author="Windows User" w:date="2021-11-08T14:41:00Z"/>
                    <w:rFonts w:ascii="宋体" w:hAnsi="宋体" w:cs="宋体"/>
                    <w:color w:val="000000"/>
                  </w:rPr>
                </w:rPrChange>
              </w:rPr>
            </w:pPr>
            <w:ins w:id="5060" w:author="Windows User" w:date="2021-11-08T14:42:00Z">
              <w:r>
                <w:rPr>
                  <w:rFonts w:ascii="宋体" w:hAnsi="宋体" w:cs="Arial"/>
                  <w:sz w:val="21"/>
                  <w:szCs w:val="21"/>
                  <w:rPrChange w:id="5061" w:author="Hanchen HC14 Li" w:date="2021-11-19T11:27:00Z">
                    <w:rPr>
                      <w:rFonts w:ascii="宋体" w:hAnsi="宋体" w:cs="宋体"/>
                      <w:sz w:val="21"/>
                      <w:szCs w:val="21"/>
                    </w:rPr>
                  </w:rPrChange>
                </w:rPr>
                <w:t>String</w:t>
              </w:r>
            </w:ins>
          </w:p>
        </w:tc>
        <w:tc>
          <w:tcPr>
            <w:tcW w:w="870" w:type="dxa"/>
            <w:tcBorders>
              <w:top w:val="single" w:color="000000" w:sz="4" w:space="0"/>
              <w:left w:val="single" w:color="000000" w:sz="4" w:space="0"/>
              <w:bottom w:val="single" w:color="000000" w:sz="4" w:space="0"/>
              <w:right w:val="single" w:color="auto" w:sz="4" w:space="0"/>
            </w:tcBorders>
            <w:shd w:val="clear" w:color="auto" w:fill="FFFFFF"/>
            <w:tcPrChange w:id="5062" w:author="Windows User" w:date="2021-11-08T14:42:00Z">
              <w:tcPr>
                <w:tcW w:w="870"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5063" w:author="Windows User" w:date="2021-11-08T14:41:00Z"/>
                <w:rFonts w:ascii="宋体" w:hAnsi="宋体" w:cs="Arial"/>
                <w:color w:val="auto"/>
                <w:sz w:val="21"/>
                <w:szCs w:val="21"/>
                <w:rPrChange w:id="5064" w:author="Hanchen HC14 Li" w:date="2021-11-19T11:27:00Z">
                  <w:rPr>
                    <w:ins w:id="5065" w:author="Windows User" w:date="2021-11-08T14:41:00Z"/>
                    <w:rFonts w:ascii="宋体" w:hAnsi="宋体" w:cs="宋体"/>
                    <w:color w:val="000000"/>
                  </w:rPr>
                </w:rPrChange>
              </w:rPr>
            </w:pPr>
            <w:ins w:id="5066" w:author="Windows User" w:date="2021-11-08T14:42:00Z">
              <w:r>
                <w:rPr>
                  <w:rFonts w:ascii="宋体" w:hAnsi="宋体" w:cs="Arial"/>
                  <w:sz w:val="21"/>
                  <w:szCs w:val="21"/>
                  <w:rPrChange w:id="5067" w:author="Hanchen HC14 Li" w:date="2021-11-19T11:27:00Z">
                    <w:rPr>
                      <w:rFonts w:ascii="宋体" w:hAnsi="宋体" w:cs="宋体"/>
                      <w:sz w:val="21"/>
                      <w:szCs w:val="21"/>
                    </w:rPr>
                  </w:rPrChange>
                </w:rPr>
                <w:t>14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068" w:author="Windows User" w:date="2021-11-08T14:42: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069" w:author="Windows User" w:date="2021-11-08T14:41:00Z"/>
                <w:rFonts w:ascii="宋体" w:hAnsi="宋体" w:cs="Arial"/>
                <w:sz w:val="21"/>
                <w:szCs w:val="21"/>
                <w:rPrChange w:id="5070" w:author="Hanchen HC14 Li" w:date="2021-11-19T11:27:00Z">
                  <w:rPr>
                    <w:ins w:id="5071" w:author="Windows User" w:date="2021-11-08T14:41:00Z"/>
                    <w:rFonts w:ascii="宋体" w:hAnsi="宋体" w:cs="宋体"/>
                    <w:szCs w:val="28"/>
                  </w:rPr>
                </w:rPrChange>
              </w:rPr>
            </w:pPr>
            <w:ins w:id="5072" w:author="Windows User" w:date="2021-11-08T14:42:00Z">
              <w:r>
                <w:rPr>
                  <w:rFonts w:hint="eastAsia" w:ascii="宋体" w:hAnsi="宋体" w:cs="Arial"/>
                  <w:sz w:val="21"/>
                  <w:szCs w:val="21"/>
                  <w:rPrChange w:id="5073" w:author="Hanchen HC14 Li" w:date="2021-11-19T11:27:00Z">
                    <w:rPr>
                      <w:rFonts w:hint="eastAsia" w:ascii="宋体" w:hAnsi="宋体" w:cs="宋体"/>
                      <w:szCs w:val="28"/>
                    </w:rPr>
                  </w:rPrChange>
                </w:rPr>
                <w:t>消费时间：格式</w:t>
              </w:r>
            </w:ins>
            <w:ins w:id="5074" w:author="Windows User" w:date="2021-11-08T14:42:00Z">
              <w:r>
                <w:rPr>
                  <w:rFonts w:ascii="宋体" w:hAnsi="宋体" w:cs="Arial"/>
                  <w:sz w:val="21"/>
                  <w:szCs w:val="21"/>
                  <w:rPrChange w:id="5075" w:author="Hanchen HC14 Li" w:date="2021-11-19T11:27:00Z">
                    <w:rPr>
                      <w:rFonts w:ascii="宋体" w:hAnsi="宋体" w:cs="宋体"/>
                    </w:rPr>
                  </w:rPrChange>
                </w:rPr>
                <w:t>yyyyMMddHHmmss</w:t>
              </w:r>
            </w:ins>
          </w:p>
        </w:tc>
        <w:tc>
          <w:tcPr>
            <w:tcW w:w="906" w:type="dxa"/>
            <w:tcBorders>
              <w:top w:val="single" w:color="000000" w:sz="4" w:space="0"/>
              <w:left w:val="single" w:color="000000" w:sz="4" w:space="0"/>
              <w:bottom w:val="single" w:color="000000" w:sz="4" w:space="0"/>
              <w:right w:val="single" w:color="000000" w:sz="4" w:space="0"/>
            </w:tcBorders>
            <w:shd w:val="clear" w:color="auto" w:fill="FFFFFF"/>
            <w:tcPrChange w:id="5076" w:author="Windows User" w:date="2021-11-08T14:42:00Z">
              <w:tcPr>
                <w:tcW w:w="906" w:type="dxa"/>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jc w:val="center"/>
              <w:rPr>
                <w:ins w:id="5077" w:author="Windows User" w:date="2021-11-08T14:41:00Z"/>
                <w:rFonts w:cs="Arial"/>
                <w:sz w:val="21"/>
                <w:szCs w:val="21"/>
              </w:rPr>
            </w:pPr>
            <w:ins w:id="5078" w:author="Windows User" w:date="2021-11-08T14:42:00Z">
              <w:r>
                <w:rPr>
                  <w:rFonts w:hint="eastAsia" w:cs="Arial"/>
                  <w:sz w:val="21"/>
                  <w:szCs w:val="21"/>
                </w:rPr>
                <w:t>M</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079" w:author="Windows User" w:date="2021-11-08T14:42:00Z"/>
        </w:trPr>
        <w:tc>
          <w:tcPr>
            <w:tcW w:w="192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080" w:author="Windows User" w:date="2021-11-08T14:42:00Z"/>
                <w:rFonts w:ascii="宋体" w:hAnsi="宋体" w:cs="Arial"/>
                <w:sz w:val="21"/>
                <w:szCs w:val="21"/>
                <w:rPrChange w:id="5081" w:author="Hanchen HC14 Li" w:date="2021-11-19T11:27:00Z">
                  <w:rPr>
                    <w:ins w:id="5082" w:author="Windows User" w:date="2021-11-08T14:42:00Z"/>
                    <w:rFonts w:cs="Arial"/>
                    <w:sz w:val="21"/>
                    <w:szCs w:val="21"/>
                  </w:rPr>
                </w:rPrChange>
              </w:rPr>
            </w:pPr>
            <w:ins w:id="5083" w:author="Hanchen HC14 Li" w:date="2021-11-19T11:30:00Z">
              <w:r>
                <w:rPr>
                  <w:rFonts w:ascii="宋体" w:hAnsi="宋体" w:cs="Arial"/>
                  <w:sz w:val="21"/>
                  <w:szCs w:val="21"/>
                </w:rPr>
                <w:t>c</w:t>
              </w:r>
            </w:ins>
            <w:ins w:id="5084" w:author="Windows User" w:date="2021-11-08T14:42:00Z">
              <w:del w:id="5085" w:author="Hanchen HC14 Li" w:date="2021-11-19T11:30:00Z">
                <w:r>
                  <w:rPr>
                    <w:rFonts w:ascii="宋体" w:hAnsi="宋体" w:cs="Arial"/>
                    <w:sz w:val="21"/>
                    <w:szCs w:val="21"/>
                    <w:rPrChange w:id="5086" w:author="Hanchen HC14 Li" w:date="2021-11-19T11:27:00Z">
                      <w:rPr>
                        <w:rFonts w:cs="Arial"/>
                        <w:sz w:val="21"/>
                        <w:szCs w:val="21"/>
                      </w:rPr>
                    </w:rPrChange>
                  </w:rPr>
                  <w:delText>C</w:delText>
                </w:r>
              </w:del>
            </w:ins>
            <w:ins w:id="5087" w:author="Windows User" w:date="2021-11-08T14:42:00Z">
              <w:r>
                <w:rPr>
                  <w:rFonts w:ascii="宋体" w:hAnsi="宋体" w:cs="Arial"/>
                  <w:sz w:val="21"/>
                  <w:szCs w:val="21"/>
                  <w:rPrChange w:id="5088" w:author="Hanchen HC14 Li" w:date="2021-11-19T11:27:00Z">
                    <w:rPr>
                      <w:rFonts w:cs="Arial"/>
                      <w:sz w:val="21"/>
                      <w:szCs w:val="21"/>
                    </w:rPr>
                  </w:rPrChange>
                </w:rPr>
                <w:t>onsume</w:t>
              </w:r>
            </w:ins>
            <w:ins w:id="5089" w:author="Windows User" w:date="2021-11-09T14:48:00Z">
              <w:r>
                <w:rPr>
                  <w:rFonts w:ascii="宋体" w:hAnsi="宋体" w:cs="Arial"/>
                  <w:sz w:val="21"/>
                  <w:szCs w:val="21"/>
                  <w:rPrChange w:id="5090" w:author="Hanchen HC14 Li" w:date="2021-11-19T11:27:00Z">
                    <w:rPr>
                      <w:rFonts w:cs="Arial"/>
                      <w:sz w:val="21"/>
                      <w:szCs w:val="21"/>
                    </w:rPr>
                  </w:rPrChange>
                </w:rPr>
                <w:t>line</w:t>
              </w:r>
            </w:ins>
          </w:p>
        </w:tc>
        <w:tc>
          <w:tcPr>
            <w:tcW w:w="1140"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091" w:author="Windows User" w:date="2021-11-08T14:42:00Z"/>
                <w:rFonts w:ascii="宋体" w:hAnsi="宋体" w:cs="Arial"/>
                <w:sz w:val="21"/>
                <w:szCs w:val="21"/>
                <w:rPrChange w:id="5092" w:author="Hanchen HC14 Li" w:date="2021-11-19T11:27:00Z">
                  <w:rPr>
                    <w:ins w:id="5093" w:author="Windows User" w:date="2021-11-08T14:42:00Z"/>
                    <w:rFonts w:ascii="宋体" w:hAnsi="宋体" w:cs="宋体"/>
                    <w:sz w:val="21"/>
                    <w:szCs w:val="21"/>
                  </w:rPr>
                </w:rPrChange>
              </w:rPr>
            </w:pPr>
            <w:ins w:id="5094" w:author="Windows User" w:date="2021-11-08T14:42:00Z">
              <w:r>
                <w:rPr>
                  <w:rFonts w:ascii="宋体" w:hAnsi="宋体" w:cs="Arial"/>
                  <w:sz w:val="21"/>
                  <w:szCs w:val="21"/>
                  <w:rPrChange w:id="5095" w:author="Hanchen HC14 Li" w:date="2021-11-19T11:27:00Z">
                    <w:rPr>
                      <w:rFonts w:ascii="宋体" w:hAnsi="宋体" w:cs="宋体"/>
                      <w:sz w:val="21"/>
                      <w:szCs w:val="21"/>
                    </w:rPr>
                  </w:rPrChange>
                </w:rPr>
                <w:t>String</w:t>
              </w:r>
            </w:ins>
          </w:p>
        </w:tc>
        <w:tc>
          <w:tcPr>
            <w:tcW w:w="870"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096" w:author="Windows User" w:date="2021-11-08T14:42:00Z"/>
                <w:rFonts w:ascii="宋体" w:hAnsi="宋体" w:cs="Arial"/>
                <w:sz w:val="21"/>
                <w:szCs w:val="21"/>
                <w:rPrChange w:id="5097" w:author="Hanchen HC14 Li" w:date="2021-11-19T11:27:00Z">
                  <w:rPr>
                    <w:ins w:id="5098" w:author="Windows User" w:date="2021-11-08T14:42:00Z"/>
                    <w:rFonts w:ascii="宋体" w:hAnsi="宋体" w:cs="宋体"/>
                    <w:sz w:val="21"/>
                    <w:szCs w:val="21"/>
                  </w:rPr>
                </w:rPrChange>
              </w:rPr>
            </w:pPr>
            <w:ins w:id="5099" w:author="Windows User" w:date="2021-11-08T14:42:00Z">
              <w:r>
                <w:rPr>
                  <w:rFonts w:ascii="宋体" w:hAnsi="宋体" w:cs="Arial"/>
                  <w:sz w:val="21"/>
                  <w:szCs w:val="21"/>
                  <w:rPrChange w:id="5100" w:author="Hanchen HC14 Li" w:date="2021-11-19T11:27:00Z">
                    <w:rPr>
                      <w:rFonts w:ascii="宋体" w:hAnsi="宋体" w:cs="宋体"/>
                      <w:sz w:val="21"/>
                      <w:szCs w:val="21"/>
                    </w:rPr>
                  </w:rPrChange>
                </w:rPr>
                <w:t>50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101" w:author="Windows User" w:date="2021-11-08T14:42:00Z"/>
                <w:rFonts w:ascii="宋体" w:hAnsi="宋体" w:cs="Arial"/>
                <w:sz w:val="21"/>
                <w:szCs w:val="21"/>
                <w:rPrChange w:id="5102" w:author="Hanchen HC14 Li" w:date="2021-11-19T11:27:00Z">
                  <w:rPr>
                    <w:ins w:id="5103" w:author="Windows User" w:date="2021-11-08T14:42:00Z"/>
                    <w:rFonts w:ascii="宋体" w:hAnsi="宋体" w:cs="宋体"/>
                    <w:szCs w:val="28"/>
                  </w:rPr>
                </w:rPrChange>
              </w:rPr>
            </w:pPr>
            <w:ins w:id="5104" w:author="Windows User" w:date="2021-11-08T14:42:00Z">
              <w:r>
                <w:rPr>
                  <w:rFonts w:hint="eastAsia" w:ascii="宋体" w:hAnsi="宋体" w:cs="Arial"/>
                  <w:sz w:val="21"/>
                  <w:szCs w:val="21"/>
                  <w:rPrChange w:id="5105" w:author="Hanchen HC14 Li" w:date="2021-11-19T11:27:00Z">
                    <w:rPr>
                      <w:rFonts w:hint="eastAsia" w:ascii="宋体" w:hAnsi="宋体" w:cs="宋体"/>
                      <w:szCs w:val="28"/>
                    </w:rPr>
                  </w:rPrChange>
                </w:rPr>
                <w:t>消费</w:t>
              </w:r>
            </w:ins>
            <w:ins w:id="5106" w:author="Windows User" w:date="2021-11-09T14:35:00Z">
              <w:r>
                <w:rPr>
                  <w:rFonts w:hint="eastAsia" w:ascii="宋体" w:hAnsi="宋体" w:cs="Arial"/>
                  <w:sz w:val="21"/>
                  <w:szCs w:val="21"/>
                  <w:rPrChange w:id="5107" w:author="Hanchen HC14 Li" w:date="2021-11-19T11:27:00Z">
                    <w:rPr>
                      <w:rFonts w:hint="eastAsia" w:ascii="宋体" w:hAnsi="宋体" w:cs="宋体"/>
                      <w:szCs w:val="28"/>
                    </w:rPr>
                  </w:rPrChange>
                </w:rPr>
                <w:t>线路</w:t>
              </w:r>
            </w:ins>
          </w:p>
        </w:tc>
        <w:tc>
          <w:tcPr>
            <w:tcW w:w="90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jc w:val="center"/>
              <w:rPr>
                <w:ins w:id="5108" w:author="Windows User" w:date="2021-11-08T14:42:00Z"/>
                <w:rFonts w:cs="Arial"/>
                <w:sz w:val="21"/>
                <w:szCs w:val="21"/>
              </w:rPr>
            </w:pPr>
            <w:ins w:id="5109" w:author="Windows User" w:date="2021-11-08T14:42:00Z">
              <w:r>
                <w:rPr>
                  <w:rFonts w:hint="eastAsia" w:cs="Arial"/>
                  <w:sz w:val="21"/>
                  <w:szCs w:val="21"/>
                </w:rPr>
                <w:t>M</w:t>
              </w:r>
            </w:ins>
          </w:p>
        </w:tc>
      </w:tr>
    </w:tbl>
    <w:p>
      <w:pPr>
        <w:spacing w:line="360" w:lineRule="auto"/>
        <w:rPr>
          <w:ins w:id="5110" w:author="Windows User" w:date="2021-11-08T14:32:00Z"/>
          <w:rFonts w:cs="MS Mincho" w:asciiTheme="minorEastAsia" w:hAnsiTheme="minorEastAsia" w:eastAsiaTheme="minorEastAsia"/>
          <w:color w:val="333333"/>
          <w:shd w:val="clear" w:color="auto" w:fill="FFFFFF"/>
        </w:rPr>
      </w:pPr>
    </w:p>
    <w:p>
      <w:pPr>
        <w:spacing w:line="360" w:lineRule="auto"/>
        <w:rPr>
          <w:rFonts w:cs="MS Mincho" w:asciiTheme="minorEastAsia" w:hAnsiTheme="minorEastAsia" w:eastAsiaTheme="minorEastAsia"/>
          <w:color w:val="333333"/>
          <w:shd w:val="clear" w:color="auto" w:fill="FFFFFF"/>
        </w:rPr>
      </w:pPr>
    </w:p>
    <w:p>
      <w:pPr>
        <w:pStyle w:val="4"/>
        <w:numPr>
          <w:ilvl w:val="0"/>
          <w:numId w:val="0"/>
        </w:numPr>
        <w:ind w:left="4394" w:firstLine="0"/>
        <w:rPr>
          <w:ins w:id="5112" w:author="zhouliang" w:date="2021-11-08T09:45:00Z"/>
        </w:rPr>
        <w:pPrChange w:id="5111" w:author="Windows User" w:date="2021-11-09T11:44:00Z">
          <w:pPr>
            <w:pStyle w:val="4"/>
            <w:numPr>
              <w:ilvl w:val="2"/>
              <w:numId w:val="3"/>
            </w:numPr>
            <w:ind w:left="4394" w:hanging="567"/>
          </w:pPr>
        </w:pPrChange>
      </w:pPr>
      <w:ins w:id="5113" w:author="Windows User" w:date="2021-11-09T11:44:00Z">
        <w:bookmarkStart w:id="107" w:name="_Toc87350876"/>
        <w:r>
          <w:rPr>
            <w:rFonts w:hint="eastAsia"/>
          </w:rPr>
          <w:t>7</w:t>
        </w:r>
      </w:ins>
      <w:ins w:id="5114" w:author="Windows User" w:date="2021-11-09T11:44:00Z">
        <w:r>
          <w:rPr/>
          <w:t>.2.9</w:t>
        </w:r>
      </w:ins>
      <w:ins w:id="5115" w:author="zhouliang" w:date="2021-11-08T09:45:00Z">
        <w:r>
          <w:rPr>
            <w:rFonts w:hint="eastAsia"/>
          </w:rPr>
          <w:t>修改卡种类型</w:t>
        </w:r>
      </w:ins>
      <w:ins w:id="5116" w:author="Windows User" w:date="2021-11-09T11:05:00Z">
        <w:r>
          <w:rPr>
            <w:rFonts w:hint="eastAsia"/>
          </w:rPr>
          <w:t>请求</w:t>
        </w:r>
        <w:bookmarkEnd w:id="107"/>
      </w:ins>
    </w:p>
    <w:p>
      <w:pPr>
        <w:ind w:left="424" w:hanging="424" w:hangingChars="176"/>
        <w:rPr>
          <w:ins w:id="5117" w:author="zhouliang" w:date="2021-11-08T09:45:00Z"/>
          <w:rFonts w:eastAsia="Times New Roman"/>
        </w:rPr>
      </w:pPr>
      <w:ins w:id="5118" w:author="zhouliang" w:date="2021-11-08T09:45:00Z">
        <w:r>
          <w:rPr>
            <w:rFonts w:ascii="Helvetica Neue" w:hAnsi="Helvetica Neue"/>
            <w:b/>
            <w:bCs/>
            <w:color w:val="000000"/>
          </w:rPr>
          <w:t>接口地址</w:t>
        </w:r>
      </w:ins>
      <w:ins w:id="5119" w:author="zhouliang" w:date="2021-11-08T09:45:00Z">
        <w:r>
          <w:rPr>
            <w:rFonts w:hint="eastAsia" w:ascii="Helvetica Neue" w:hAnsi="Helvetica Neue"/>
            <w:color w:val="333333"/>
          </w:rPr>
          <w:t>：</w:t>
        </w:r>
      </w:ins>
      <w:ins w:id="5120" w:author="zhouliang" w:date="2021-11-08T09:45:00Z">
        <w:r>
          <w:rPr>
            <w:rFonts w:ascii="Helvetica Neue" w:hAnsi="Helvetica Neue"/>
            <w:color w:val="333333"/>
          </w:rPr>
          <w:t>http(s):{域名}/</w:t>
        </w:r>
      </w:ins>
      <w:ins w:id="5121" w:author="zhouliang" w:date="2021-11-08T09:45:00Z">
        <w:r>
          <w:rPr>
            <w:rFonts w:hint="eastAsia" w:ascii="Helvetica Neue" w:hAnsi="Helvetica Neue"/>
            <w:color w:val="333333"/>
          </w:rPr>
          <w:t>CITYPLAT</w:t>
        </w:r>
      </w:ins>
      <w:ins w:id="5122" w:author="zhouliang" w:date="2021-11-08T09:45:00Z">
        <w:r>
          <w:rPr>
            <w:rFonts w:ascii="Helvetica Neue" w:hAnsi="Helvetica Neue"/>
            <w:color w:val="333333"/>
          </w:rPr>
          <w:t>/…</w:t>
        </w:r>
      </w:ins>
    </w:p>
    <w:p>
      <w:pPr>
        <w:spacing w:line="360" w:lineRule="auto"/>
        <w:rPr>
          <w:ins w:id="5123" w:author="zhouliang" w:date="2021-11-08T09:45:00Z"/>
          <w:rFonts w:cs="MS Mincho" w:asciiTheme="minorEastAsia" w:hAnsiTheme="minorEastAsia" w:eastAsiaTheme="minorEastAsia"/>
          <w:color w:val="333333"/>
          <w:shd w:val="clear" w:color="auto" w:fill="FFFFFF"/>
        </w:rPr>
      </w:pPr>
      <w:ins w:id="5124" w:author="zhouliang" w:date="2021-11-08T09:45:00Z">
        <w:r>
          <w:rPr>
            <w:rStyle w:val="30"/>
            <w:rFonts w:ascii="MS Mincho" w:hAnsi="MS Mincho" w:eastAsia="MS Mincho" w:cs="MS Mincho"/>
            <w:color w:val="000000"/>
          </w:rPr>
          <w:t>接口描述</w:t>
        </w:r>
      </w:ins>
      <w:ins w:id="5125" w:author="zhouliang" w:date="2021-11-08T09:45:00Z">
        <w:r>
          <w:rPr>
            <w:rStyle w:val="30"/>
            <w:rFonts w:hint="eastAsia" w:ascii="MS Mincho" w:hAnsi="MS Mincho" w:eastAsia="MS Mincho" w:cs="MS Mincho"/>
            <w:color w:val="000000"/>
          </w:rPr>
          <w:t>：</w:t>
        </w:r>
      </w:ins>
      <w:ins w:id="5126" w:author="zhouliang" w:date="2021-11-08T09:45:00Z">
        <w:r>
          <w:rPr>
            <w:rFonts w:ascii="MS Mincho" w:hAnsi="MS Mincho" w:eastAsia="MS Mincho" w:cs="MS Mincho"/>
            <w:color w:val="333333"/>
            <w:shd w:val="clear" w:color="auto" w:fill="FFFFFF"/>
          </w:rPr>
          <w:t>本接口</w:t>
        </w:r>
      </w:ins>
      <w:ins w:id="5127" w:author="zhouliang" w:date="2021-11-08T09:45:00Z">
        <w:r>
          <w:rPr>
            <w:rFonts w:hint="eastAsia" w:cs="MS Mincho" w:asciiTheme="minorEastAsia" w:hAnsiTheme="minorEastAsia" w:eastAsiaTheme="minorEastAsia"/>
            <w:color w:val="333333"/>
            <w:shd w:val="clear" w:color="auto" w:fill="FFFFFF"/>
          </w:rPr>
          <w:t>用于和能tsm通过城市平台申请</w:t>
        </w:r>
      </w:ins>
      <w:ins w:id="5128" w:author="Windows User" w:date="2021-11-09T11:05:00Z">
        <w:r>
          <w:rPr>
            <w:rFonts w:hint="eastAsia" w:cs="MS Mincho" w:asciiTheme="minorEastAsia" w:hAnsiTheme="minorEastAsia" w:eastAsiaTheme="minorEastAsia"/>
            <w:color w:val="333333"/>
            <w:shd w:val="clear" w:color="auto" w:fill="FFFFFF"/>
          </w:rPr>
          <w:t>请求</w:t>
        </w:r>
      </w:ins>
      <w:ins w:id="5129" w:author="zhouliang" w:date="2021-11-08T09:45:00Z">
        <w:del w:id="5130" w:author="Windows User" w:date="2021-11-09T11:05:00Z">
          <w:r>
            <w:rPr>
              <w:rFonts w:hint="eastAsia" w:cs="MS Mincho" w:asciiTheme="minorEastAsia" w:hAnsiTheme="minorEastAsia" w:eastAsiaTheme="minorEastAsia"/>
              <w:color w:val="333333"/>
              <w:shd w:val="clear" w:color="auto" w:fill="FFFFFF"/>
            </w:rPr>
            <w:delText>卡</w:delText>
          </w:r>
        </w:del>
      </w:ins>
      <w:ins w:id="5131" w:author="zhouliang" w:date="2021-11-08T09:46:00Z">
        <w:del w:id="5132" w:author="Windows User" w:date="2021-11-09T11:05:00Z">
          <w:r>
            <w:rPr>
              <w:rFonts w:hint="eastAsia" w:cs="MS Mincho" w:asciiTheme="minorEastAsia" w:hAnsiTheme="minorEastAsia" w:eastAsiaTheme="minorEastAsia"/>
              <w:color w:val="333333"/>
              <w:shd w:val="clear" w:color="auto" w:fill="FFFFFF"/>
            </w:rPr>
            <w:delText>修改</w:delText>
          </w:r>
        </w:del>
      </w:ins>
      <w:ins w:id="5133" w:author="Windows User" w:date="2021-11-09T11:05:00Z">
        <w:r>
          <w:rPr>
            <w:rFonts w:hint="eastAsia" w:cs="MS Mincho" w:asciiTheme="minorEastAsia" w:hAnsiTheme="minorEastAsia" w:eastAsiaTheme="minorEastAsia"/>
            <w:color w:val="333333"/>
            <w:shd w:val="clear" w:color="auto" w:fill="FFFFFF"/>
          </w:rPr>
          <w:t>修改</w:t>
        </w:r>
      </w:ins>
      <w:ins w:id="5134" w:author="zhouliang" w:date="2021-11-08T09:46:00Z">
        <w:r>
          <w:rPr>
            <w:rFonts w:hint="eastAsia" w:cs="MS Mincho" w:asciiTheme="minorEastAsia" w:hAnsiTheme="minorEastAsia" w:eastAsiaTheme="minorEastAsia"/>
            <w:color w:val="333333"/>
            <w:shd w:val="clear" w:color="auto" w:fill="FFFFFF"/>
          </w:rPr>
          <w:t>卡种类型</w:t>
        </w:r>
      </w:ins>
      <w:ins w:id="5135" w:author="zhouliang" w:date="2021-11-08T09:45:00Z">
        <w:r>
          <w:rPr>
            <w:rFonts w:cs="MS Mincho" w:asciiTheme="minorEastAsia" w:hAnsiTheme="minorEastAsia" w:eastAsiaTheme="minorEastAsia"/>
            <w:color w:val="333333"/>
            <w:shd w:val="clear" w:color="auto" w:fill="FFFFFF"/>
          </w:rPr>
          <w:t>。</w:t>
        </w:r>
      </w:ins>
    </w:p>
    <w:p>
      <w:pPr>
        <w:spacing w:line="360" w:lineRule="auto"/>
        <w:rPr>
          <w:ins w:id="5136" w:author="zhouliang" w:date="2021-11-08T09:45:00Z"/>
          <w:rFonts w:cs="MS Mincho" w:asciiTheme="minorEastAsia" w:hAnsiTheme="minorEastAsia" w:eastAsiaTheme="minorEastAsia"/>
          <w:color w:val="333333"/>
          <w:shd w:val="clear" w:color="auto" w:fill="FFFFFF"/>
        </w:rPr>
      </w:pPr>
      <w:ins w:id="5137" w:author="zhouliang" w:date="2021-11-08T09:45:00Z">
        <w:r>
          <w:rPr>
            <w:rStyle w:val="30"/>
            <w:rFonts w:ascii="MS Mincho" w:hAnsi="MS Mincho" w:eastAsia="MS Mincho" w:cs="MS Mincho"/>
            <w:color w:val="000000"/>
          </w:rPr>
          <w:t>接口</w:t>
        </w:r>
      </w:ins>
      <w:ins w:id="5138" w:author="zhouliang" w:date="2021-11-08T09:45:00Z">
        <w:r>
          <w:rPr>
            <w:rStyle w:val="30"/>
            <w:rFonts w:hint="eastAsia" w:cs="MS Mincho" w:asciiTheme="minorEastAsia" w:hAnsiTheme="minorEastAsia" w:eastAsiaTheme="minorEastAsia"/>
            <w:color w:val="000000"/>
          </w:rPr>
          <w:t>方向</w:t>
        </w:r>
      </w:ins>
      <w:ins w:id="5139" w:author="zhouliang" w:date="2021-11-08T09:45:00Z">
        <w:r>
          <w:rPr>
            <w:rStyle w:val="30"/>
            <w:rFonts w:hint="eastAsia" w:ascii="MS Mincho" w:hAnsi="MS Mincho" w:eastAsia="MS Mincho" w:cs="MS Mincho"/>
            <w:color w:val="000000"/>
          </w:rPr>
          <w:t>：</w:t>
        </w:r>
      </w:ins>
      <w:ins w:id="5140" w:author="zhouliang" w:date="2021-11-08T09:45:00Z">
        <w:r>
          <w:rPr>
            <w:rStyle w:val="30"/>
            <w:rFonts w:hint="eastAsia" w:cs="MS Mincho" w:asciiTheme="minorEastAsia" w:hAnsiTheme="minorEastAsia" w:eastAsiaTheme="minorEastAsia"/>
            <w:color w:val="000000"/>
          </w:rPr>
          <w:t>和能tsm</w:t>
        </w:r>
      </w:ins>
      <w:ins w:id="5141" w:author="zhouliang" w:date="2021-11-08T09:45:00Z">
        <w:r>
          <w:rPr>
            <w:rFonts w:cs="MS Mincho" w:asciiTheme="minorEastAsia" w:hAnsiTheme="minorEastAsia" w:eastAsiaTheme="minorEastAsia"/>
            <w:b/>
            <w:bCs/>
            <w:color w:val="333333"/>
            <w:shd w:val="clear" w:color="auto" w:fill="FFFFFF"/>
          </w:rPr>
          <w:sym w:font="Wingdings" w:char="F0E0"/>
        </w:r>
      </w:ins>
      <w:ins w:id="5142" w:author="zhouliang" w:date="2021-11-08T09:45:00Z">
        <w:r>
          <w:rPr>
            <w:rFonts w:hint="eastAsia" w:cs="MS Mincho" w:asciiTheme="minorEastAsia" w:hAnsiTheme="minorEastAsia" w:eastAsiaTheme="minorEastAsia"/>
            <w:b/>
            <w:bCs/>
            <w:color w:val="333333"/>
            <w:shd w:val="clear" w:color="auto" w:fill="FFFFFF"/>
          </w:rPr>
          <w:t>城市平台</w:t>
        </w:r>
      </w:ins>
      <w:ins w:id="5143" w:author="zhouliang" w:date="2021-11-08T09:45:00Z">
        <w:r>
          <w:rPr>
            <w:rFonts w:cs="MS Mincho" w:asciiTheme="minorEastAsia" w:hAnsiTheme="minorEastAsia" w:eastAsiaTheme="minorEastAsia"/>
            <w:color w:val="333333"/>
            <w:shd w:val="clear" w:color="auto" w:fill="FFFFFF"/>
          </w:rPr>
          <w:t>。</w:t>
        </w:r>
      </w:ins>
    </w:p>
    <w:p>
      <w:pPr>
        <w:rPr>
          <w:ins w:id="5144" w:author="zhouliang" w:date="2021-11-08T09:45:00Z"/>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ins w:id="5145" w:author="zhouliang" w:date="2021-11-08T09:45:00Z"/>
          <w:rFonts w:ascii="宋体" w:hAnsi="宋体"/>
        </w:rPr>
      </w:pPr>
      <w:ins w:id="5146" w:author="zhouliang" w:date="2021-11-08T09:45:00Z">
        <w:r>
          <w:rPr>
            <w:rFonts w:hint="eastAsia" w:ascii="宋体" w:hAnsi="宋体"/>
          </w:rPr>
          <w:t>请求报文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5147">
          <w:tblGrid>
            <w:gridCol w:w="108"/>
            <w:gridCol w:w="432"/>
            <w:gridCol w:w="1236"/>
            <w:gridCol w:w="108"/>
            <w:gridCol w:w="432"/>
            <w:gridCol w:w="622"/>
            <w:gridCol w:w="108"/>
            <w:gridCol w:w="432"/>
            <w:gridCol w:w="311"/>
            <w:gridCol w:w="108"/>
            <w:gridCol w:w="432"/>
            <w:gridCol w:w="3145"/>
            <w:gridCol w:w="108"/>
            <w:gridCol w:w="43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ins w:id="5148"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ins w:id="5149" w:author="zhouliang" w:date="2021-11-08T09:45:00Z"/>
                <w:rFonts w:ascii="宋体" w:hAnsi="宋体" w:cs="Arial"/>
                <w:sz w:val="21"/>
                <w:szCs w:val="21"/>
              </w:rPr>
            </w:pPr>
            <w:ins w:id="5150" w:author="zhouliang" w:date="2021-11-08T09:45:00Z">
              <w:r>
                <w:rPr>
                  <w:rFonts w:hint="eastAsia" w:ascii="宋体" w:hAnsi="宋体" w:cs="Arial"/>
                  <w:sz w:val="21"/>
                  <w:szCs w:val="21"/>
                </w:rPr>
                <w:t>字段名称</w:t>
              </w:r>
            </w:ins>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5151" w:author="zhouliang" w:date="2021-11-08T09:45:00Z"/>
                <w:rFonts w:ascii="宋体" w:hAnsi="宋体" w:cs="Arial"/>
                <w:sz w:val="21"/>
                <w:szCs w:val="21"/>
              </w:rPr>
            </w:pPr>
            <w:ins w:id="5152" w:author="zhouliang" w:date="2021-11-08T09:45:00Z">
              <w:r>
                <w:rPr>
                  <w:rFonts w:hint="eastAsia" w:ascii="宋体" w:hAnsi="宋体" w:cs="Arial"/>
                  <w:sz w:val="21"/>
                  <w:szCs w:val="21"/>
                </w:rPr>
                <w:t>类型</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5153" w:author="zhouliang" w:date="2021-11-08T09:45:00Z"/>
                <w:rFonts w:ascii="宋体" w:hAnsi="宋体" w:cs="Arial"/>
                <w:sz w:val="21"/>
                <w:szCs w:val="21"/>
              </w:rPr>
            </w:pPr>
            <w:ins w:id="5154" w:author="zhouliang" w:date="2021-11-08T09:45:00Z">
              <w:r>
                <w:rPr>
                  <w:rFonts w:hint="eastAsia" w:ascii="宋体" w:hAnsi="宋体" w:cs="Arial"/>
                  <w:sz w:val="21"/>
                  <w:szCs w:val="21"/>
                </w:rPr>
                <w:t>长度</w:t>
              </w:r>
            </w:ins>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ins w:id="5155" w:author="zhouliang" w:date="2021-11-08T09:45:00Z"/>
                <w:rFonts w:ascii="宋体" w:hAnsi="宋体" w:cs="Arial"/>
                <w:sz w:val="21"/>
                <w:szCs w:val="21"/>
              </w:rPr>
            </w:pPr>
            <w:ins w:id="5156" w:author="zhouliang" w:date="2021-11-08T09:45: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157"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158" w:author="zhouliang" w:date="2021-11-08T09:45:00Z"/>
                <w:rFonts w:ascii="宋体" w:hAnsi="宋体" w:cs="宋体"/>
                <w:sz w:val="21"/>
                <w:szCs w:val="21"/>
              </w:rPr>
            </w:pPr>
            <w:ins w:id="5159" w:author="zhouliang" w:date="2021-11-08T09:45:00Z">
              <w:r>
                <w:rPr>
                  <w:rFonts w:ascii="宋体" w:hAnsi="宋体" w:cs="宋体"/>
                  <w:sz w:val="21"/>
                  <w:szCs w:val="21"/>
                </w:rPr>
                <w:t>issue_inst</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160" w:author="zhouliang" w:date="2021-11-08T09:45:00Z"/>
                <w:rFonts w:ascii="宋体" w:hAnsi="宋体" w:cs="宋体"/>
                <w:sz w:val="21"/>
                <w:szCs w:val="21"/>
              </w:rPr>
            </w:pPr>
            <w:ins w:id="5161" w:author="zhouliang" w:date="2021-11-08T09:45: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162" w:author="zhouliang" w:date="2021-11-08T09:45:00Z"/>
                <w:rFonts w:ascii="宋体" w:hAnsi="宋体" w:cs="宋体"/>
                <w:sz w:val="21"/>
                <w:szCs w:val="21"/>
              </w:rPr>
            </w:pPr>
            <w:ins w:id="5163" w:author="zhouliang" w:date="2021-11-08T09:45:00Z">
              <w:r>
                <w:rPr>
                  <w:rFonts w:ascii="宋体" w:hAnsi="宋体" w:cs="宋体"/>
                  <w:sz w:val="21"/>
                  <w:szCs w:val="21"/>
                </w:rPr>
                <w:t>8</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164" w:author="zhouliang" w:date="2021-11-08T09:45:00Z"/>
                <w:rFonts w:ascii="宋体" w:hAnsi="宋体" w:cs="宋体"/>
                <w:sz w:val="21"/>
                <w:szCs w:val="21"/>
              </w:rPr>
            </w:pPr>
            <w:ins w:id="5165" w:author="zhouliang" w:date="2021-11-08T09:45:00Z">
              <w:r>
                <w:rPr>
                  <w:rFonts w:hint="eastAsia" w:ascii="宋体" w:hAnsi="宋体" w:cs="宋体"/>
                </w:rPr>
                <w:t>发卡机构代码：读取用户卡15H文件获得</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166" w:author="zhouliang" w:date="2021-11-08T09:45:00Z"/>
          <w:del w:id="5167" w:author="Hanchen HC14 Li" w:date="2021-11-19T11:3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168" w:author="zhouliang" w:date="2021-11-08T09:45:00Z"/>
                <w:del w:id="5169" w:author="Hanchen HC14 Li" w:date="2021-11-19T11:31:00Z"/>
                <w:rFonts w:ascii="宋体" w:hAnsi="宋体" w:cs="宋体"/>
                <w:sz w:val="21"/>
                <w:szCs w:val="21"/>
              </w:rPr>
            </w:pPr>
            <w:ins w:id="5170" w:author="zhouliang" w:date="2021-11-08T09:45:00Z">
              <w:del w:id="5171" w:author="Hanchen HC14 Li" w:date="2021-11-19T11:31:00Z">
                <w:r>
                  <w:rPr>
                    <w:rFonts w:ascii="宋体" w:hAnsi="宋体" w:cs="宋体"/>
                    <w:sz w:val="21"/>
                    <w:szCs w:val="21"/>
                  </w:rPr>
                  <w:delText>c</w:delText>
                </w:r>
              </w:del>
            </w:ins>
            <w:ins w:id="5172" w:author="zhouliang" w:date="2021-11-08T09:45:00Z">
              <w:del w:id="5173" w:author="Hanchen HC14 Li" w:date="2021-11-19T11:31:00Z">
                <w:r>
                  <w:rPr>
                    <w:rFonts w:hint="eastAsia" w:ascii="宋体" w:hAnsi="宋体" w:cs="宋体"/>
                    <w:sz w:val="21"/>
                    <w:szCs w:val="21"/>
                  </w:rPr>
                  <w:delText>ity_</w:delText>
                </w:r>
              </w:del>
            </w:ins>
            <w:ins w:id="5174" w:author="zhouliang" w:date="2021-11-08T09:45:00Z">
              <w:del w:id="5175" w:author="Hanchen HC14 Li" w:date="2021-11-19T11:31:00Z">
                <w:r>
                  <w:rPr>
                    <w:rFonts w:ascii="宋体" w:hAnsi="宋体" w:cs="宋体"/>
                    <w:sz w:val="21"/>
                    <w:szCs w:val="21"/>
                  </w:rPr>
                  <w:delText>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176" w:author="zhouliang" w:date="2021-11-08T09:45:00Z"/>
                <w:del w:id="5177" w:author="Hanchen HC14 Li" w:date="2021-11-19T11:31:00Z"/>
                <w:rFonts w:ascii="宋体" w:hAnsi="宋体" w:cs="宋体"/>
                <w:sz w:val="21"/>
                <w:szCs w:val="21"/>
              </w:rPr>
            </w:pPr>
            <w:ins w:id="5178" w:author="zhouliang" w:date="2021-11-08T09:45:00Z">
              <w:del w:id="5179" w:author="Hanchen HC14 Li" w:date="2021-11-19T11:31:00Z">
                <w:r>
                  <w:rPr>
                    <w:rFonts w:hint="eastAsia" w:ascii="宋体" w:hAnsi="宋体" w:cs="宋体"/>
                    <w:sz w:val="21"/>
                    <w:szCs w:val="21"/>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180" w:author="zhouliang" w:date="2021-11-08T09:45:00Z"/>
                <w:del w:id="5181" w:author="Hanchen HC14 Li" w:date="2021-11-19T11:31:00Z"/>
                <w:rFonts w:ascii="宋体" w:hAnsi="宋体" w:cs="宋体"/>
                <w:sz w:val="21"/>
                <w:szCs w:val="21"/>
              </w:rPr>
            </w:pPr>
            <w:ins w:id="5182" w:author="zhouliang" w:date="2021-11-08T09:45:00Z">
              <w:del w:id="5183" w:author="Hanchen HC14 Li" w:date="2021-11-19T11:31:00Z">
                <w:r>
                  <w:rPr>
                    <w:rFonts w:ascii="宋体" w:hAnsi="宋体" w:cs="宋体"/>
                    <w:sz w:val="21"/>
                    <w:szCs w:val="21"/>
                  </w:rPr>
                  <w:delText>4</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184" w:author="zhouliang" w:date="2021-11-08T09:45:00Z"/>
                <w:del w:id="5185" w:author="Hanchen HC14 Li" w:date="2021-11-19T11:31:00Z"/>
                <w:rFonts w:ascii="宋体" w:hAnsi="宋体"/>
                <w:sz w:val="21"/>
                <w:szCs w:val="21"/>
              </w:rPr>
            </w:pPr>
            <w:ins w:id="5186" w:author="zhouliang" w:date="2021-11-08T09:45:00Z">
              <w:del w:id="5187" w:author="Hanchen HC14 Li" w:date="2021-11-19T11:31:00Z">
                <w:r>
                  <w:rPr>
                    <w:rFonts w:hint="eastAsia" w:ascii="宋体" w:hAnsi="宋体" w:cs="宋体"/>
                  </w:rPr>
                  <w:delText>城市代码：读取用户卡17H文件获取</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189" w:author="Hanchen HC14 Li" w:date="2021-11-19T11:1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188" w:author="Hanchen HC14 Li" w:date="2021-11-19T11:18:00Z"/>
          <w:trPrChange w:id="5189" w:author="Hanchen HC14 Li" w:date="2021-11-19T11:18:00Z">
            <w:trPr>
              <w:gridBefore w:val="2"/>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5190" w:author="Hanchen HC14 Li" w:date="2021-11-19T11:18: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191" w:author="Hanchen HC14 Li" w:date="2021-11-19T11:18:00Z"/>
                <w:rFonts w:ascii="宋体" w:hAnsi="宋体" w:cs="宋体"/>
                <w:sz w:val="21"/>
                <w:szCs w:val="21"/>
              </w:rPr>
            </w:pPr>
            <w:ins w:id="5192" w:author="Hanchen HC14 Li" w:date="2021-11-19T11:18: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5193" w:author="Hanchen HC14 Li" w:date="2021-11-19T11:18: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194" w:author="Hanchen HC14 Li" w:date="2021-11-19T11:18:00Z"/>
                <w:rFonts w:ascii="宋体" w:hAnsi="宋体" w:cs="宋体"/>
                <w:sz w:val="21"/>
                <w:szCs w:val="21"/>
              </w:rPr>
            </w:pPr>
            <w:ins w:id="5195" w:author="Hanchen HC14 Li" w:date="2021-11-19T11:18: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5196" w:author="Hanchen HC14 Li" w:date="2021-11-19T11:18: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197" w:author="Hanchen HC14 Li" w:date="2021-11-19T11:18:00Z"/>
                <w:rFonts w:ascii="宋体" w:hAnsi="宋体" w:cs="宋体"/>
                <w:sz w:val="21"/>
                <w:szCs w:val="21"/>
              </w:rPr>
            </w:pPr>
            <w:ins w:id="5198" w:author="Hanchen HC14 Li" w:date="2021-11-19T11:18: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199" w:author="Hanchen HC14 Li" w:date="2021-11-19T11:18: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200" w:author="Hanchen HC14 Li" w:date="2021-11-19T11:18:00Z"/>
                <w:rFonts w:ascii="宋体" w:hAnsi="宋体" w:cs="宋体"/>
              </w:rPr>
            </w:pPr>
            <w:ins w:id="5201" w:author="Hanchen HC14 Li" w:date="2021-11-19T11:18:00Z">
              <w:r>
                <w:rPr>
                  <w:rFonts w:hint="eastAsia" w:ascii="宋体" w:hAnsi="宋体" w:cs="宋体"/>
                </w:rPr>
                <w:t>终端编号</w:t>
              </w:r>
            </w:ins>
            <w:ins w:id="5202" w:author="Hanchen HC14 Li" w:date="2021-11-19T11:18:00Z">
              <w:del w:id="5203" w:author="Windows User" w:date="2021-11-22T17:28: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205" w:author="Hanchen HC14 Li" w:date="2021-11-19T11:1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204" w:author="Hanchen HC14 Li" w:date="2021-11-19T11:18:00Z"/>
          <w:trPrChange w:id="5205" w:author="Hanchen HC14 Li" w:date="2021-11-19T11:18:00Z">
            <w:trPr>
              <w:gridBefore w:val="2"/>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5206" w:author="Hanchen HC14 Li" w:date="2021-11-19T11:18: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207" w:author="Hanchen HC14 Li" w:date="2021-11-19T11:18:00Z"/>
                <w:rFonts w:ascii="宋体" w:hAnsi="宋体" w:cs="宋体"/>
                <w:sz w:val="21"/>
                <w:szCs w:val="21"/>
                <w:highlight w:val="yellow"/>
                <w:rPrChange w:id="5208" w:author="Hanchen HC14 Li" w:date="2021-11-19T14:56:00Z">
                  <w:rPr>
                    <w:ins w:id="5209" w:author="Hanchen HC14 Li" w:date="2021-11-19T11:18:00Z"/>
                    <w:rFonts w:ascii="宋体" w:hAnsi="宋体" w:cs="宋体"/>
                    <w:sz w:val="21"/>
                    <w:szCs w:val="21"/>
                  </w:rPr>
                </w:rPrChange>
              </w:rPr>
            </w:pPr>
            <w:ins w:id="5210" w:author="Hanchen HC14 Li" w:date="2021-11-19T11:18:00Z">
              <w:r>
                <w:rPr>
                  <w:rFonts w:ascii="宋体" w:hAnsi="宋体" w:cs="Arial"/>
                  <w:sz w:val="21"/>
                  <w:szCs w:val="21"/>
                  <w:highlight w:val="yellow"/>
                  <w:rPrChange w:id="5211" w:author="Hanchen HC14 Li" w:date="2021-11-19T14:56: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5212" w:author="Hanchen HC14 Li" w:date="2021-11-19T11:18: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213" w:author="Hanchen HC14 Li" w:date="2021-11-19T11:18:00Z"/>
                <w:rFonts w:ascii="宋体" w:hAnsi="宋体" w:cs="宋体"/>
                <w:sz w:val="21"/>
                <w:szCs w:val="21"/>
                <w:highlight w:val="yellow"/>
                <w:rPrChange w:id="5214" w:author="Hanchen HC14 Li" w:date="2021-11-19T14:56:00Z">
                  <w:rPr>
                    <w:ins w:id="5215" w:author="Hanchen HC14 Li" w:date="2021-11-19T11:18:00Z"/>
                    <w:rFonts w:ascii="宋体" w:hAnsi="宋体" w:cs="宋体"/>
                    <w:sz w:val="21"/>
                    <w:szCs w:val="21"/>
                  </w:rPr>
                </w:rPrChange>
              </w:rPr>
            </w:pPr>
            <w:ins w:id="5216" w:author="Hanchen HC14 Li" w:date="2021-11-19T11:18:00Z">
              <w:r>
                <w:rPr>
                  <w:rFonts w:ascii="宋体" w:hAnsi="宋体" w:cs="宋体"/>
                  <w:highlight w:val="yellow"/>
                  <w:rPrChange w:id="5217" w:author="Hanchen HC14 Li" w:date="2021-11-19T14:56: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5218" w:author="Hanchen HC14 Li" w:date="2021-11-19T11:18: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219" w:author="Hanchen HC14 Li" w:date="2021-11-19T11:18:00Z"/>
                <w:rFonts w:ascii="宋体" w:hAnsi="宋体" w:cs="宋体"/>
                <w:sz w:val="21"/>
                <w:szCs w:val="21"/>
                <w:highlight w:val="yellow"/>
                <w:rPrChange w:id="5220" w:author="Hanchen HC14 Li" w:date="2021-11-19T14:56:00Z">
                  <w:rPr>
                    <w:ins w:id="5221" w:author="Hanchen HC14 Li" w:date="2021-11-19T11:18:00Z"/>
                    <w:rFonts w:ascii="宋体" w:hAnsi="宋体" w:cs="宋体"/>
                    <w:sz w:val="21"/>
                    <w:szCs w:val="21"/>
                  </w:rPr>
                </w:rPrChange>
              </w:rPr>
            </w:pPr>
            <w:ins w:id="5222" w:author="Hanchen HC14 Li" w:date="2021-11-19T11:18:00Z">
              <w:r>
                <w:rPr>
                  <w:rFonts w:ascii="宋体" w:hAnsi="宋体" w:cs="宋体"/>
                  <w:highlight w:val="yellow"/>
                  <w:rPrChange w:id="5223" w:author="Hanchen HC14 Li" w:date="2021-11-19T14:56: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224" w:author="Hanchen HC14 Li" w:date="2021-11-19T11:18: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225" w:author="Hanchen HC14 Li" w:date="2021-11-19T11:18:00Z"/>
                <w:rFonts w:ascii="宋体" w:hAnsi="宋体" w:cs="宋体"/>
                <w:highlight w:val="yellow"/>
                <w:rPrChange w:id="5226" w:author="Hanchen HC14 Li" w:date="2021-11-19T14:56:00Z">
                  <w:rPr>
                    <w:ins w:id="5227" w:author="Hanchen HC14 Li" w:date="2021-11-19T11:18:00Z"/>
                    <w:rFonts w:ascii="宋体" w:hAnsi="宋体" w:cs="宋体"/>
                  </w:rPr>
                </w:rPrChange>
              </w:rPr>
            </w:pPr>
            <w:ins w:id="5228" w:author="Hanchen HC14 Li" w:date="2021-11-19T11:18:00Z">
              <w:r>
                <w:rPr>
                  <w:rFonts w:hint="eastAsia" w:ascii="宋体" w:hAnsi="宋体" w:cs="宋体"/>
                  <w:highlight w:val="yellow"/>
                  <w:rPrChange w:id="5229" w:author="Hanchen HC14 Li" w:date="2021-11-19T14:56: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230"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231" w:author="zhouliang" w:date="2021-11-08T09:45:00Z"/>
                <w:rFonts w:ascii="宋体" w:hAnsi="宋体" w:cs="宋体"/>
                <w:color w:val="000000"/>
                <w:sz w:val="21"/>
                <w:szCs w:val="21"/>
              </w:rPr>
            </w:pPr>
            <w:ins w:id="5232" w:author="zhouliang" w:date="2021-11-08T09:45:00Z">
              <w:r>
                <w:rPr>
                  <w:rFonts w:ascii="宋体" w:hAnsi="宋体" w:cs="宋体"/>
                  <w:color w:val="000000"/>
                  <w:sz w:val="21"/>
                  <w:szCs w:val="21"/>
                </w:rPr>
                <w:t>c</w:t>
              </w:r>
            </w:ins>
            <w:ins w:id="5233" w:author="zhouliang" w:date="2021-11-08T09:45:00Z">
              <w:r>
                <w:rPr>
                  <w:rFonts w:hint="eastAsia" w:ascii="宋体" w:hAnsi="宋体" w:cs="宋体"/>
                  <w:color w:val="000000"/>
                  <w:sz w:val="21"/>
                  <w:szCs w:val="21"/>
                </w:rPr>
                <w:t>ard_no</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34" w:author="zhouliang" w:date="2021-11-08T09:45:00Z"/>
                <w:rFonts w:ascii="宋体" w:hAnsi="宋体" w:cs="宋体"/>
                <w:sz w:val="21"/>
                <w:szCs w:val="21"/>
              </w:rPr>
            </w:pPr>
            <w:ins w:id="5235" w:author="zhouliang" w:date="2021-11-08T09:45: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36" w:author="zhouliang" w:date="2021-11-08T09:45:00Z"/>
                <w:rFonts w:ascii="宋体" w:hAnsi="宋体" w:cs="宋体"/>
                <w:sz w:val="21"/>
                <w:szCs w:val="21"/>
              </w:rPr>
            </w:pPr>
            <w:ins w:id="5237" w:author="zhouliang" w:date="2021-11-08T09:45:00Z">
              <w:r>
                <w:rPr>
                  <w:rFonts w:hint="eastAsia" w:ascii="宋体" w:hAnsi="宋体" w:cs="宋体"/>
                </w:rPr>
                <w:t>10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238" w:author="zhouliang" w:date="2021-11-08T09:45:00Z"/>
                <w:rFonts w:ascii="宋体" w:hAnsi="宋体"/>
                <w:sz w:val="21"/>
                <w:szCs w:val="21"/>
              </w:rPr>
            </w:pPr>
            <w:ins w:id="5239" w:author="zhouliang" w:date="2021-11-08T09:45:00Z">
              <w:r>
                <w:rPr>
                  <w:rFonts w:hint="eastAsia" w:ascii="宋体" w:hAnsi="宋体" w:cs="宋体"/>
                </w:rPr>
                <w:t>卡应用序列号：读取用户卡15H文件获取</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240"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241" w:author="zhouliang" w:date="2021-11-08T09:45:00Z"/>
                <w:rFonts w:ascii="宋体" w:hAnsi="宋体" w:cs="宋体"/>
                <w:color w:val="000000"/>
                <w:sz w:val="21"/>
                <w:szCs w:val="21"/>
              </w:rPr>
            </w:pPr>
            <w:ins w:id="5242" w:author="zhouliang" w:date="2021-11-08T09:45:00Z">
              <w:r>
                <w:rPr>
                  <w:rFonts w:hint="eastAsia" w:ascii="宋体" w:hAnsi="宋体" w:cs="宋体"/>
                  <w:color w:val="000000"/>
                  <w:sz w:val="21"/>
                  <w:szCs w:val="21"/>
                </w:rPr>
                <w:t>card</w:t>
              </w:r>
            </w:ins>
            <w:ins w:id="5243" w:author="zhouliang" w:date="2021-11-08T09:45:00Z">
              <w:r>
                <w:rPr>
                  <w:rFonts w:ascii="宋体" w:hAnsi="宋体" w:cs="宋体"/>
                  <w:color w:val="000000"/>
                  <w:sz w:val="21"/>
                  <w:szCs w:val="21"/>
                </w:rPr>
                <w:t>_</w:t>
              </w:r>
            </w:ins>
            <w:ins w:id="5244" w:author="zhouliang" w:date="2021-11-08T09:45:00Z">
              <w:r>
                <w:rPr>
                  <w:rFonts w:hint="eastAsia" w:ascii="宋体" w:hAnsi="宋体" w:cs="宋体"/>
                  <w:color w:val="000000"/>
                  <w:sz w:val="21"/>
                  <w:szCs w:val="21"/>
                </w:rPr>
                <w:t>type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45" w:author="zhouliang" w:date="2021-11-08T09:45:00Z"/>
                <w:rFonts w:ascii="宋体" w:hAnsi="宋体" w:cs="宋体"/>
                <w:sz w:val="21"/>
                <w:szCs w:val="21"/>
              </w:rPr>
            </w:pPr>
            <w:ins w:id="5246" w:author="zhouliang" w:date="2021-11-08T09:45: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47" w:author="zhouliang" w:date="2021-11-08T09:45:00Z"/>
                <w:rFonts w:ascii="宋体" w:hAnsi="宋体" w:cs="宋体"/>
                <w:sz w:val="21"/>
                <w:szCs w:val="21"/>
              </w:rPr>
            </w:pPr>
            <w:ins w:id="5248" w:author="zhouliang" w:date="2021-11-08T09:45:00Z">
              <w:r>
                <w:rPr>
                  <w:rFonts w:hint="eastAsia" w:ascii="宋体" w:hAnsi="宋体" w:cs="宋体"/>
                </w:rPr>
                <w:t>1</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249" w:author="zhouliang" w:date="2021-11-08T09:45:00Z"/>
                <w:rFonts w:ascii="宋体" w:hAnsi="宋体"/>
                <w:sz w:val="21"/>
                <w:szCs w:val="21"/>
              </w:rPr>
            </w:pPr>
            <w:ins w:id="5250" w:author="zhouliang" w:date="2021-11-08T09:45:00Z">
              <w:r>
                <w:rPr>
                  <w:rFonts w:hint="eastAsia" w:ascii="宋体" w:hAnsi="宋体" w:cs="宋体"/>
                </w:rPr>
                <w:t>卡类型：读取用户卡17H文件获取</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252" w:author="luffy" w:date="2021-11-22T22:5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5251" w:author="luffy" w:date="2021-11-22T22:55:00Z"/>
          <w:trPrChange w:id="5252" w:author="luffy" w:date="2021-11-22T22:55:00Z">
            <w:trPr>
              <w:gridBefore w:val="1"/>
              <w:gridAfter w:val="1"/>
              <w:wBefore w:w="108" w:type="dxa"/>
              <w:wAfter w:w="432"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5253" w:author="luffy" w:date="2021-11-22T22:55: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254" w:author="luffy" w:date="2021-11-22T22:55:00Z"/>
                <w:rFonts w:ascii="宋体" w:hAnsi="宋体" w:cs="宋体"/>
                <w:color w:val="000000"/>
                <w:sz w:val="21"/>
                <w:szCs w:val="21"/>
              </w:rPr>
            </w:pPr>
            <w:ins w:id="5255" w:author="luffy" w:date="2021-11-22T22:55:00Z">
              <w:r>
                <w:rPr>
                  <w:rFonts w:ascii="宋体" w:hAnsi="宋体" w:cs="宋体"/>
                  <w:color w:val="000000"/>
                  <w:sz w:val="21"/>
                  <w:szCs w:val="21"/>
                </w:rPr>
                <w:t>merchant</w:t>
              </w:r>
            </w:ins>
            <w:ins w:id="5256" w:author="luffy" w:date="2021-11-22T22:55:00Z">
              <w:r>
                <w:rPr>
                  <w:rFonts w:hint="eastAsia" w:ascii="宋体" w:hAnsi="宋体" w:cs="宋体"/>
                  <w:color w:val="000000"/>
                  <w:sz w:val="21"/>
                  <w:szCs w:val="21"/>
                </w:rPr>
                <w:t>_</w:t>
              </w:r>
            </w:ins>
            <w:ins w:id="5257" w:author="luffy" w:date="2021-11-22T22:55:00Z">
              <w:r>
                <w:rPr>
                  <w:rFonts w:ascii="宋体" w:hAnsi="宋体" w:cs="宋体"/>
                  <w:color w:val="000000"/>
                  <w:sz w:val="21"/>
                  <w:szCs w:val="21"/>
                </w:rPr>
                <w:t>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5258" w:author="luffy" w:date="2021-11-22T22:55: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5259" w:author="luffy" w:date="2021-11-22T22:55:00Z"/>
                <w:rFonts w:ascii="宋体" w:hAnsi="宋体" w:cs="宋体"/>
              </w:rPr>
            </w:pPr>
            <w:ins w:id="5260" w:author="luffy" w:date="2021-11-22T22:55: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5261" w:author="luffy" w:date="2021-11-22T22:55:00Z">
              <w:tcPr>
                <w:tcW w:w="851" w:type="dxa"/>
                <w:gridSpan w:val="3"/>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5262" w:author="luffy" w:date="2021-11-22T22:55:00Z"/>
                <w:rFonts w:ascii="宋体" w:hAnsi="宋体" w:cs="宋体"/>
              </w:rPr>
            </w:pPr>
            <w:ins w:id="5263" w:author="luffy" w:date="2021-11-22T22:55:00Z">
              <w:r>
                <w:rPr>
                  <w:rFonts w:ascii="宋体" w:hAnsi="宋体" w:cs="宋体"/>
                  <w:sz w:val="21"/>
                  <w:szCs w:val="21"/>
                </w:rPr>
                <w:t>20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264" w:author="luffy" w:date="2021-11-22T22:55: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265" w:author="luffy" w:date="2021-11-22T22:55:00Z"/>
                <w:rFonts w:ascii="宋体" w:hAnsi="宋体" w:cs="宋体"/>
              </w:rPr>
            </w:pPr>
            <w:ins w:id="5266" w:author="luffy" w:date="2021-11-22T22:55:00Z">
              <w:r>
                <w:rPr>
                  <w:rFonts w:hint="eastAsia" w:ascii="宋体" w:hAnsi="宋体" w:cs="宋体"/>
                </w:rPr>
                <w:t>商户号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267" w:author="zhouliang" w:date="2021-11-08T09:45:00Z"/>
          <w:del w:id="5268" w:author="Hanchen HC14 Li" w:date="2021-11-19T11:1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269" w:author="zhouliang" w:date="2021-11-08T09:45:00Z"/>
                <w:del w:id="5270" w:author="Hanchen HC14 Li" w:date="2021-11-19T11:18:00Z"/>
                <w:rFonts w:ascii="宋体" w:hAnsi="宋体" w:cs="宋体"/>
                <w:color w:val="000000"/>
                <w:sz w:val="21"/>
                <w:szCs w:val="21"/>
              </w:rPr>
            </w:pPr>
            <w:ins w:id="5271" w:author="zhouliang" w:date="2021-11-08T09:45:00Z">
              <w:del w:id="5272" w:author="Hanchen HC14 Li" w:date="2021-11-19T11:18:00Z">
                <w:r>
                  <w:rPr>
                    <w:rFonts w:ascii="宋体" w:hAnsi="宋体" w:cs="宋体"/>
                    <w:color w:val="000000"/>
                    <w:sz w:val="21"/>
                    <w:szCs w:val="21"/>
                  </w:rPr>
                  <w:delText>terminal_code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73" w:author="zhouliang" w:date="2021-11-08T09:45:00Z"/>
                <w:del w:id="5274" w:author="Hanchen HC14 Li" w:date="2021-11-19T11:18:00Z"/>
                <w:rFonts w:ascii="宋体" w:hAnsi="宋体" w:cs="宋体"/>
                <w:sz w:val="21"/>
                <w:szCs w:val="21"/>
              </w:rPr>
            </w:pPr>
            <w:ins w:id="5275" w:author="zhouliang" w:date="2021-11-08T09:45:00Z">
              <w:del w:id="5276" w:author="Hanchen HC14 Li" w:date="2021-11-19T11:18: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77" w:author="zhouliang" w:date="2021-11-08T09:45:00Z"/>
                <w:del w:id="5278" w:author="Hanchen HC14 Li" w:date="2021-11-19T11:18:00Z"/>
                <w:rFonts w:ascii="宋体" w:hAnsi="宋体" w:cs="宋体"/>
                <w:sz w:val="21"/>
                <w:szCs w:val="21"/>
              </w:rPr>
            </w:pPr>
            <w:ins w:id="5279" w:author="zhouliang" w:date="2021-11-08T09:45:00Z">
              <w:del w:id="5280" w:author="Hanchen HC14 Li" w:date="2021-11-19T11:18:00Z">
                <w:r>
                  <w:rPr>
                    <w:rFonts w:ascii="宋体" w:hAnsi="宋体" w:cs="宋体"/>
                  </w:rPr>
                  <w:delText>6</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281" w:author="zhouliang" w:date="2021-11-08T09:45:00Z"/>
                <w:del w:id="5282" w:author="Hanchen HC14 Li" w:date="2021-11-19T11:18:00Z"/>
                <w:rFonts w:ascii="宋体" w:hAnsi="宋体"/>
                <w:sz w:val="21"/>
                <w:szCs w:val="21"/>
              </w:rPr>
            </w:pPr>
            <w:ins w:id="5283" w:author="zhouliang" w:date="2021-11-08T09:45:00Z">
              <w:del w:id="5284" w:author="Hanchen HC14 Li" w:date="2021-11-19T11:18:00Z">
                <w:r>
                  <w:rPr>
                    <w:rFonts w:hint="eastAsia" w:ascii="宋体" w:hAnsi="宋体" w:cs="宋体"/>
                  </w:rPr>
                  <w:delText>终端编号:和能tsm的终端编号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285"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286" w:author="zhouliang" w:date="2021-11-08T09:45:00Z"/>
                <w:rFonts w:ascii="宋体" w:hAnsi="宋体" w:cs="宋体"/>
                <w:color w:val="000000"/>
                <w:sz w:val="21"/>
                <w:szCs w:val="21"/>
              </w:rPr>
            </w:pPr>
            <w:ins w:id="5287" w:author="zhouliang" w:date="2021-11-08T09:45:00Z">
              <w:r>
                <w:rPr>
                  <w:rFonts w:hint="eastAsia" w:ascii="宋体" w:hAnsi="宋体" w:cs="宋体"/>
                  <w:color w:val="000000"/>
                  <w:sz w:val="21"/>
                  <w:szCs w:val="21"/>
                </w:rPr>
                <w:t>r</w:t>
              </w:r>
            </w:ins>
            <w:ins w:id="5288" w:author="zhouliang" w:date="2021-11-08T09:45:00Z">
              <w:r>
                <w:rPr>
                  <w:rFonts w:ascii="宋体" w:hAnsi="宋体" w:cs="宋体"/>
                  <w:color w:val="000000"/>
                  <w:sz w:val="21"/>
                  <w:szCs w:val="21"/>
                </w:rPr>
                <w:t>andom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89" w:author="zhouliang" w:date="2021-11-08T09:45:00Z"/>
                <w:rFonts w:ascii="宋体" w:hAnsi="宋体" w:cs="宋体"/>
                <w:sz w:val="21"/>
                <w:szCs w:val="21"/>
              </w:rPr>
            </w:pPr>
            <w:ins w:id="5290" w:author="zhouliang" w:date="2021-11-08T09:45: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91" w:author="zhouliang" w:date="2021-11-08T09:45:00Z"/>
                <w:rFonts w:ascii="宋体" w:hAnsi="宋体" w:cs="宋体"/>
                <w:sz w:val="21"/>
                <w:szCs w:val="21"/>
              </w:rPr>
            </w:pPr>
            <w:ins w:id="5292" w:author="zhouliang" w:date="2021-11-08T09:45:00Z">
              <w:r>
                <w:rPr>
                  <w:rFonts w:hint="eastAsia" w:ascii="宋体" w:hAnsi="宋体" w:cs="宋体"/>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293" w:author="zhouliang" w:date="2021-11-08T09:45:00Z"/>
                <w:rFonts w:ascii="宋体" w:hAnsi="宋体"/>
                <w:sz w:val="21"/>
                <w:szCs w:val="21"/>
              </w:rPr>
            </w:pPr>
            <w:ins w:id="5294" w:author="zhouliang" w:date="2021-11-08T09:45:00Z">
              <w:r>
                <w:rPr>
                  <w:rFonts w:hint="eastAsia" w:ascii="宋体" w:hAnsi="宋体" w:cs="宋体"/>
                </w:rPr>
                <w:t>随机数：获取卡的4字节随机数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295"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296" w:author="zhouliang" w:date="2021-11-08T09:45:00Z"/>
                <w:rFonts w:ascii="宋体" w:hAnsi="宋体" w:cs="宋体"/>
                <w:color w:val="000000"/>
                <w:sz w:val="21"/>
                <w:szCs w:val="21"/>
              </w:rPr>
            </w:pPr>
            <w:ins w:id="5297" w:author="zhouliang" w:date="2021-11-08T09:45:00Z">
              <w:r>
                <w:rPr>
                  <w:rFonts w:ascii="宋体" w:hAnsi="宋体" w:cs="宋体"/>
                  <w:color w:val="000000"/>
                  <w:sz w:val="21"/>
                  <w:szCs w:val="21"/>
                </w:rPr>
                <w:t>algorithm_id</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298" w:author="zhouliang" w:date="2021-11-08T09:45:00Z"/>
                <w:rFonts w:ascii="宋体" w:hAnsi="宋体" w:cs="宋体"/>
                <w:sz w:val="21"/>
                <w:szCs w:val="21"/>
              </w:rPr>
            </w:pPr>
            <w:ins w:id="5299" w:author="zhouliang" w:date="2021-11-08T09:45: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00" w:author="zhouliang" w:date="2021-11-08T09:45:00Z"/>
                <w:rFonts w:ascii="宋体" w:hAnsi="宋体" w:cs="宋体"/>
                <w:sz w:val="21"/>
                <w:szCs w:val="21"/>
              </w:rPr>
            </w:pPr>
            <w:ins w:id="5301" w:author="zhouliang" w:date="2021-11-08T09:45:00Z">
              <w:r>
                <w:rPr>
                  <w:rFonts w:ascii="宋体" w:hAnsi="宋体" w:cs="宋体"/>
                </w:rPr>
                <w:t>1</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302" w:author="zhouliang" w:date="2021-11-08T09:45:00Z"/>
                <w:rFonts w:ascii="宋体" w:hAnsi="宋体"/>
                <w:sz w:val="21"/>
                <w:szCs w:val="21"/>
              </w:rPr>
            </w:pPr>
            <w:ins w:id="5303" w:author="zhouliang" w:date="2021-11-08T09:45:00Z">
              <w:r>
                <w:rPr>
                  <w:rFonts w:hint="eastAsia" w:ascii="宋体" w:hAnsi="宋体" w:cs="宋体"/>
                </w:rPr>
                <w:t>加密算法标识: 00国际/01国密</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304"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305" w:author="zhouliang" w:date="2021-11-08T09:45:00Z"/>
                <w:rFonts w:ascii="宋体" w:hAnsi="宋体" w:cs="宋体"/>
                <w:color w:val="000000"/>
                <w:sz w:val="21"/>
                <w:szCs w:val="21"/>
              </w:rPr>
            </w:pPr>
            <w:ins w:id="5306" w:author="Windows User" w:date="2021-11-09T11:40:00Z">
              <w:r>
                <w:rPr>
                  <w:rFonts w:hint="eastAsia" w:ascii="宋体" w:hAnsi="宋体" w:cs="宋体"/>
                  <w:color w:val="000000"/>
                  <w:sz w:val="21"/>
                  <w:szCs w:val="21"/>
                </w:rPr>
                <w:t>region</w:t>
              </w:r>
            </w:ins>
            <w:ins w:id="5307" w:author="Windows User" w:date="2021-11-09T11:40:00Z">
              <w:r>
                <w:rPr>
                  <w:rFonts w:ascii="宋体" w:hAnsi="宋体" w:cs="宋体"/>
                  <w:color w:val="000000"/>
                  <w:sz w:val="21"/>
                  <w:szCs w:val="21"/>
                </w:rPr>
                <w:t>_code</w:t>
              </w:r>
            </w:ins>
            <w:ins w:id="5308" w:author="zhouliang" w:date="2021-11-08T09:45:00Z">
              <w:del w:id="5309" w:author="Windows User" w:date="2021-11-09T11:40: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10" w:author="zhouliang" w:date="2021-11-08T09:45:00Z"/>
                <w:rFonts w:ascii="宋体" w:hAnsi="宋体" w:cs="宋体"/>
              </w:rPr>
            </w:pPr>
            <w:ins w:id="5311" w:author="Windows User" w:date="2021-11-09T11:40:00Z">
              <w:r>
                <w:rPr>
                  <w:rFonts w:hint="eastAsia" w:ascii="宋体" w:hAnsi="宋体" w:cs="宋体"/>
                </w:rPr>
                <w:t>HEX</w:t>
              </w:r>
            </w:ins>
            <w:ins w:id="5312" w:author="zhouliang" w:date="2021-11-08T09:45:00Z">
              <w:del w:id="5313" w:author="Windows User" w:date="2021-11-09T11:40: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14" w:author="zhouliang" w:date="2021-11-08T09:45:00Z"/>
                <w:rFonts w:ascii="宋体" w:hAnsi="宋体" w:cs="宋体"/>
              </w:rPr>
            </w:pPr>
            <w:ins w:id="5315" w:author="Windows User" w:date="2021-11-09T11:40:00Z">
              <w:r>
                <w:rPr>
                  <w:rFonts w:hint="eastAsia" w:ascii="宋体" w:hAnsi="宋体" w:cs="宋体"/>
                </w:rPr>
                <w:t>1</w:t>
              </w:r>
            </w:ins>
            <w:ins w:id="5316" w:author="zhouliang" w:date="2021-11-08T09:45:00Z">
              <w:del w:id="5317" w:author="Windows User" w:date="2021-11-09T11:40: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318" w:author="zhouliang" w:date="2021-11-08T09:45:00Z"/>
                <w:rFonts w:ascii="宋体" w:hAnsi="宋体" w:cs="宋体"/>
              </w:rPr>
            </w:pPr>
            <w:ins w:id="5319" w:author="Windows User" w:date="2021-11-09T11:40:00Z">
              <w:r>
                <w:rPr>
                  <w:rFonts w:hint="eastAsia" w:ascii="宋体" w:hAnsi="宋体" w:cs="宋体"/>
                  <w:color w:val="000000"/>
                  <w:sz w:val="21"/>
                  <w:szCs w:val="21"/>
                </w:rPr>
                <w:t>地区代码，</w:t>
              </w:r>
            </w:ins>
            <w:ins w:id="5320" w:author="Windows User" w:date="2021-11-09T11:40:00Z">
              <w:r>
                <w:rPr>
                  <w:rFonts w:hint="eastAsia" w:ascii="宋体" w:hAnsi="宋体" w:cs="宋体"/>
                </w:rPr>
                <w:t>0</w:t>
              </w:r>
            </w:ins>
            <w:ins w:id="5321" w:author="Windows User" w:date="2021-11-09T11:40:00Z">
              <w:r>
                <w:rPr>
                  <w:rFonts w:ascii="宋体" w:hAnsi="宋体" w:cs="宋体"/>
                </w:rPr>
                <w:t>0-99</w:t>
              </w:r>
            </w:ins>
            <w:ins w:id="5322" w:author="zhouliang" w:date="2021-11-08T09:45:00Z">
              <w:del w:id="5323" w:author="Windows User" w:date="2021-11-09T11:40:00Z">
                <w:r>
                  <w:rPr>
                    <w:rFonts w:hint="eastAsia" w:ascii="宋体" w:hAnsi="宋体" w:cs="宋体"/>
                  </w:rPr>
                  <w:delText>0</w:delText>
                </w:r>
              </w:del>
            </w:ins>
            <w:ins w:id="5324" w:author="zhouliang" w:date="2021-11-08T09:45:00Z">
              <w:del w:id="5325" w:author="Windows User" w:date="2021-11-09T11:40: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326"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327" w:author="zhouliang" w:date="2021-11-08T09:45:00Z"/>
                <w:rFonts w:ascii="宋体" w:hAnsi="宋体" w:cs="宋体"/>
                <w:color w:val="000000"/>
                <w:sz w:val="21"/>
                <w:szCs w:val="21"/>
              </w:rPr>
            </w:pPr>
            <w:ins w:id="5328" w:author="Windows User" w:date="2021-11-09T14:49:00Z">
              <w:r>
                <w:rPr>
                  <w:rFonts w:ascii="宋体" w:hAnsi="宋体" w:cs="宋体"/>
                  <w:color w:val="000000"/>
                  <w:sz w:val="21"/>
                  <w:szCs w:val="21"/>
                  <w:rPrChange w:id="5329" w:author="Windows User" w:date="2021-11-09T14:49:00Z">
                    <w:rPr/>
                  </w:rPrChange>
                </w:rPr>
                <w:t>present</w:t>
              </w:r>
            </w:ins>
            <w:ins w:id="5330" w:author="Windows User" w:date="2021-11-09T14:49:00Z">
              <w:r>
                <w:rPr>
                  <w:rFonts w:ascii="宋体" w:hAnsi="宋体" w:cs="宋体"/>
                  <w:color w:val="000000"/>
                  <w:sz w:val="21"/>
                  <w:szCs w:val="21"/>
                </w:rPr>
                <w:t>_</w:t>
              </w:r>
            </w:ins>
            <w:ins w:id="5331" w:author="Windows User" w:date="2021-11-09T11:40:00Z">
              <w:r>
                <w:rPr>
                  <w:rFonts w:hint="eastAsia" w:ascii="宋体" w:hAnsi="宋体" w:cs="宋体"/>
                  <w:color w:val="000000"/>
                  <w:sz w:val="21"/>
                  <w:szCs w:val="21"/>
                </w:rPr>
                <w:t>c</w:t>
              </w:r>
            </w:ins>
            <w:ins w:id="5332" w:author="Windows User" w:date="2021-11-09T11:40:00Z">
              <w:r>
                <w:rPr>
                  <w:rFonts w:ascii="宋体" w:hAnsi="宋体" w:cs="宋体"/>
                  <w:color w:val="000000"/>
                  <w:sz w:val="21"/>
                  <w:szCs w:val="21"/>
                </w:rPr>
                <w:t>ard_species</w:t>
              </w:r>
            </w:ins>
            <w:ins w:id="5333" w:author="zhouliang" w:date="2021-11-08T09:45:00Z">
              <w:del w:id="5334" w:author="Windows User" w:date="2021-11-09T11:40: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35" w:author="zhouliang" w:date="2021-11-08T09:45:00Z"/>
                <w:rFonts w:ascii="宋体" w:hAnsi="宋体" w:cs="宋体"/>
              </w:rPr>
            </w:pPr>
            <w:ins w:id="5336" w:author="Windows User" w:date="2021-11-09T11:40:00Z">
              <w:r>
                <w:rPr>
                  <w:rFonts w:hint="eastAsia" w:ascii="宋体" w:hAnsi="宋体" w:cs="宋体"/>
                  <w:sz w:val="21"/>
                  <w:szCs w:val="21"/>
                </w:rPr>
                <w:t>String</w:t>
              </w:r>
            </w:ins>
            <w:ins w:id="5337" w:author="zhouliang" w:date="2021-11-08T09:45:00Z">
              <w:del w:id="5338" w:author="Windows User" w:date="2021-11-09T11:40: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39" w:author="zhouliang" w:date="2021-11-08T09:45:00Z"/>
                <w:rFonts w:ascii="宋体" w:hAnsi="宋体" w:cs="宋体"/>
              </w:rPr>
            </w:pPr>
            <w:ins w:id="5340" w:author="Windows User" w:date="2021-11-09T11:40:00Z">
              <w:r>
                <w:rPr>
                  <w:rFonts w:ascii="宋体" w:hAnsi="宋体" w:cs="宋体"/>
                </w:rPr>
                <w:t>4</w:t>
              </w:r>
            </w:ins>
            <w:ins w:id="5341" w:author="zhouliang" w:date="2021-11-08T09:45:00Z">
              <w:del w:id="5342" w:author="Windows User" w:date="2021-11-09T11:40: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343" w:author="zhouliang" w:date="2021-11-08T09:45:00Z"/>
                <w:rFonts w:ascii="宋体" w:hAnsi="宋体" w:cs="宋体"/>
              </w:rPr>
            </w:pPr>
            <w:ins w:id="5344" w:author="Windows User" w:date="2021-11-09T14:39:00Z">
              <w:r>
                <w:rPr>
                  <w:rFonts w:hint="eastAsia" w:ascii="宋体" w:hAnsi="宋体" w:cs="宋体"/>
                  <w:color w:val="000000"/>
                  <w:sz w:val="21"/>
                  <w:szCs w:val="21"/>
                </w:rPr>
                <w:t>现</w:t>
              </w:r>
            </w:ins>
            <w:ins w:id="5345" w:author="Windows User" w:date="2021-11-09T11:40:00Z">
              <w:r>
                <w:rPr>
                  <w:rFonts w:hint="eastAsia" w:ascii="宋体" w:hAnsi="宋体" w:cs="宋体"/>
                  <w:color w:val="000000"/>
                  <w:sz w:val="21"/>
                  <w:szCs w:val="21"/>
                </w:rPr>
                <w:t>卡种类型，</w:t>
              </w:r>
            </w:ins>
            <w:ins w:id="5346" w:author="Windows User" w:date="2021-11-09T11:40:00Z">
              <w:r>
                <w:rPr>
                  <w:rFonts w:hint="eastAsia" w:ascii="宋体" w:hAnsi="宋体" w:cs="宋体"/>
                </w:rPr>
                <w:t>例:0210</w:t>
              </w:r>
            </w:ins>
            <w:ins w:id="5347" w:author="zhouliang" w:date="2021-11-08T09:45:00Z">
              <w:del w:id="5348" w:author="Windows User" w:date="2021-11-09T11:40: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349" w:author="Windows User" w:date="2021-11-09T14:39: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350" w:author="Windows User" w:date="2021-11-09T14:39:00Z"/>
                <w:rFonts w:ascii="宋体" w:hAnsi="宋体" w:cs="宋体"/>
                <w:color w:val="000000"/>
                <w:sz w:val="21"/>
                <w:szCs w:val="21"/>
              </w:rPr>
            </w:pPr>
            <w:ins w:id="5351" w:author="Windows User" w:date="2021-11-09T14:48:00Z">
              <w:del w:id="5352" w:author="Hanchen HC14 Li" w:date="2021-11-19T11:31:00Z">
                <w:r>
                  <w:rPr>
                    <w:rFonts w:ascii="宋体" w:hAnsi="宋体" w:cs="宋体"/>
                    <w:color w:val="000000"/>
                    <w:sz w:val="21"/>
                    <w:szCs w:val="21"/>
                  </w:rPr>
                  <w:delText>M</w:delText>
                </w:r>
              </w:del>
            </w:ins>
            <w:ins w:id="5353" w:author="Hanchen HC14 Li" w:date="2021-11-19T11:31:00Z">
              <w:r>
                <w:rPr>
                  <w:rFonts w:ascii="宋体" w:hAnsi="宋体" w:cs="宋体"/>
                  <w:color w:val="000000"/>
                  <w:sz w:val="21"/>
                  <w:szCs w:val="21"/>
                </w:rPr>
                <w:t>m</w:t>
              </w:r>
            </w:ins>
            <w:ins w:id="5354" w:author="Windows User" w:date="2021-11-09T14:48:00Z">
              <w:r>
                <w:rPr>
                  <w:rFonts w:ascii="宋体" w:hAnsi="宋体" w:cs="宋体"/>
                  <w:color w:val="000000"/>
                  <w:sz w:val="21"/>
                  <w:szCs w:val="21"/>
                </w:rPr>
                <w:t>odified_</w:t>
              </w:r>
            </w:ins>
            <w:ins w:id="5355" w:author="Windows User" w:date="2021-11-09T14:39:00Z">
              <w:r>
                <w:rPr>
                  <w:rFonts w:hint="eastAsia" w:ascii="宋体" w:hAnsi="宋体" w:cs="宋体"/>
                  <w:color w:val="000000"/>
                  <w:sz w:val="21"/>
                  <w:szCs w:val="21"/>
                </w:rPr>
                <w:t>c</w:t>
              </w:r>
            </w:ins>
            <w:ins w:id="5356" w:author="Windows User" w:date="2021-11-09T14:39:00Z">
              <w:r>
                <w:rPr>
                  <w:rFonts w:ascii="宋体" w:hAnsi="宋体" w:cs="宋体"/>
                  <w:color w:val="000000"/>
                  <w:sz w:val="21"/>
                  <w:szCs w:val="21"/>
                </w:rPr>
                <w:t>ard_species</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57" w:author="Windows User" w:date="2021-11-09T14:39:00Z"/>
                <w:rFonts w:ascii="宋体" w:hAnsi="宋体" w:cs="宋体"/>
                <w:sz w:val="21"/>
                <w:szCs w:val="21"/>
              </w:rPr>
            </w:pPr>
            <w:ins w:id="5358" w:author="Windows User" w:date="2021-11-09T14:39: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59" w:author="Windows User" w:date="2021-11-09T14:39:00Z"/>
                <w:rFonts w:ascii="宋体" w:hAnsi="宋体" w:cs="宋体"/>
              </w:rPr>
            </w:pPr>
            <w:ins w:id="5360" w:author="Windows User" w:date="2021-11-09T14:39:00Z">
              <w:r>
                <w:rPr>
                  <w:rFonts w:ascii="宋体" w:hAnsi="宋体" w:cs="宋体"/>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361" w:author="Windows User" w:date="2021-11-09T14:39:00Z"/>
                <w:rFonts w:ascii="宋体" w:hAnsi="宋体" w:cs="宋体"/>
                <w:color w:val="000000"/>
                <w:sz w:val="21"/>
                <w:szCs w:val="21"/>
              </w:rPr>
            </w:pPr>
            <w:ins w:id="5362" w:author="Windows User" w:date="2021-11-09T14:39:00Z">
              <w:r>
                <w:rPr>
                  <w:rFonts w:hint="eastAsia" w:ascii="宋体" w:hAnsi="宋体" w:cs="宋体"/>
                  <w:color w:val="000000"/>
                  <w:sz w:val="21"/>
                  <w:szCs w:val="21"/>
                </w:rPr>
                <w:t>修改后卡种类型，</w:t>
              </w:r>
            </w:ins>
            <w:ins w:id="5363" w:author="Windows User" w:date="2021-11-09T14:39:00Z">
              <w:r>
                <w:rPr>
                  <w:rFonts w:hint="eastAsia" w:ascii="宋体" w:hAnsi="宋体" w:cs="宋体"/>
                </w:rPr>
                <w:t>例:0210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364" w:author="Hanchen HC14 Li" w:date="2021-11-19T14:46: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365" w:author="Hanchen HC14 Li" w:date="2021-11-19T14:46:00Z"/>
                <w:rFonts w:ascii="宋体" w:hAnsi="宋体" w:cs="宋体"/>
                <w:color w:val="000000"/>
                <w:sz w:val="21"/>
                <w:szCs w:val="21"/>
                <w:highlight w:val="yellow"/>
                <w:rPrChange w:id="5366" w:author="Hanchen HC14 Li" w:date="2021-11-19T14:56:00Z">
                  <w:rPr>
                    <w:ins w:id="5367" w:author="Hanchen HC14 Li" w:date="2021-11-19T14:46:00Z"/>
                    <w:rFonts w:ascii="宋体" w:hAnsi="宋体" w:cs="宋体"/>
                    <w:color w:val="000000"/>
                    <w:sz w:val="21"/>
                    <w:szCs w:val="21"/>
                  </w:rPr>
                </w:rPrChange>
              </w:rPr>
            </w:pPr>
            <w:ins w:id="5368" w:author="Windows User" w:date="2021-11-22T17:28:00Z">
              <w:r>
                <w:rPr>
                  <w:rFonts w:ascii="宋体" w:hAnsi="宋体" w:cs="宋体"/>
                  <w:color w:val="000000"/>
                  <w:sz w:val="21"/>
                  <w:szCs w:val="21"/>
                  <w:highlight w:val="yellow"/>
                </w:rPr>
                <w:t>order_no</w:t>
              </w:r>
            </w:ins>
            <w:ins w:id="5369" w:author="Hanchen HC14 Li" w:date="2021-11-19T14:46:00Z">
              <w:del w:id="5370" w:author="Windows User" w:date="2021-11-22T17:28:00Z">
                <w:r>
                  <w:rPr>
                    <w:rFonts w:ascii="宋体" w:hAnsi="宋体" w:cs="宋体"/>
                    <w:color w:val="000000"/>
                    <w:sz w:val="21"/>
                    <w:szCs w:val="21"/>
                    <w:highlight w:val="yellow"/>
                    <w:rPrChange w:id="5371" w:author="Hanchen HC14 Li" w:date="2021-11-19T14:56:00Z">
                      <w:rPr>
                        <w:rFonts w:ascii="宋体" w:hAnsi="宋体" w:cs="宋体"/>
                        <w:color w:val="000000"/>
                        <w:sz w:val="21"/>
                        <w:szCs w:val="21"/>
                      </w:rPr>
                    </w:rPrChange>
                  </w:rPr>
                  <w:delText>order_no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72" w:author="Hanchen HC14 Li" w:date="2021-11-19T14:46:00Z"/>
                <w:rFonts w:ascii="宋体" w:hAnsi="宋体" w:cs="宋体"/>
                <w:sz w:val="21"/>
                <w:szCs w:val="21"/>
                <w:highlight w:val="yellow"/>
                <w:rPrChange w:id="5373" w:author="Hanchen HC14 Li" w:date="2021-11-19T14:56:00Z">
                  <w:rPr>
                    <w:ins w:id="5374" w:author="Hanchen HC14 Li" w:date="2021-11-19T14:46:00Z"/>
                    <w:rFonts w:ascii="宋体" w:hAnsi="宋体" w:cs="宋体"/>
                    <w:sz w:val="21"/>
                    <w:szCs w:val="21"/>
                  </w:rPr>
                </w:rPrChange>
              </w:rPr>
            </w:pPr>
            <w:ins w:id="5375" w:author="Windows User" w:date="2021-11-22T17:28:00Z">
              <w:r>
                <w:rPr>
                  <w:rFonts w:ascii="宋体" w:hAnsi="宋体" w:cs="宋体"/>
                  <w:sz w:val="21"/>
                  <w:szCs w:val="21"/>
                  <w:highlight w:val="yellow"/>
                </w:rPr>
                <w:t>String</w:t>
              </w:r>
            </w:ins>
            <w:ins w:id="5376" w:author="Hanchen HC14 Li" w:date="2021-11-19T14:46:00Z">
              <w:del w:id="5377" w:author="Windows User" w:date="2021-11-22T17:28:00Z">
                <w:r>
                  <w:rPr>
                    <w:rFonts w:ascii="宋体" w:hAnsi="宋体" w:cs="宋体"/>
                    <w:sz w:val="21"/>
                    <w:szCs w:val="21"/>
                    <w:highlight w:val="yellow"/>
                    <w:rPrChange w:id="5378" w:author="Hanchen HC14 Li" w:date="2021-11-19T14:56:00Z">
                      <w:rPr>
                        <w:rFonts w:ascii="宋体" w:hAnsi="宋体" w:cs="宋体"/>
                        <w:sz w:val="21"/>
                        <w:szCs w:val="21"/>
                      </w:rPr>
                    </w:rPrChange>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379" w:author="Hanchen HC14 Li" w:date="2021-11-19T14:46:00Z"/>
                <w:rFonts w:ascii="宋体" w:hAnsi="宋体" w:cs="宋体"/>
                <w:highlight w:val="yellow"/>
                <w:rPrChange w:id="5380" w:author="Hanchen HC14 Li" w:date="2021-11-19T14:56:00Z">
                  <w:rPr>
                    <w:ins w:id="5381" w:author="Hanchen HC14 Li" w:date="2021-11-19T14:46:00Z"/>
                    <w:rFonts w:ascii="宋体" w:hAnsi="宋体" w:cs="宋体"/>
                  </w:rPr>
                </w:rPrChange>
              </w:rPr>
            </w:pPr>
            <w:ins w:id="5382" w:author="Windows User" w:date="2021-11-22T17:28:00Z">
              <w:r>
                <w:rPr>
                  <w:rFonts w:ascii="宋体" w:hAnsi="宋体" w:cs="宋体"/>
                  <w:highlight w:val="yellow"/>
                </w:rPr>
                <w:t>34</w:t>
              </w:r>
            </w:ins>
            <w:ins w:id="5383" w:author="Hanchen HC14 Li" w:date="2021-11-19T14:46:00Z">
              <w:del w:id="5384" w:author="Windows User" w:date="2021-11-22T17:28:00Z">
                <w:r>
                  <w:rPr>
                    <w:rFonts w:ascii="宋体" w:hAnsi="宋体" w:cs="宋体"/>
                    <w:highlight w:val="yellow"/>
                    <w:rPrChange w:id="5385" w:author="Hanchen HC14 Li" w:date="2021-11-19T14:56: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386" w:author="Windows User" w:date="2021-11-22T17:28:00Z"/>
                <w:rFonts w:ascii="宋体" w:hAnsi="宋体" w:cs="宋体"/>
                <w:color w:val="000000"/>
                <w:sz w:val="21"/>
                <w:szCs w:val="21"/>
                <w:highlight w:val="yellow"/>
              </w:rPr>
            </w:pPr>
            <w:ins w:id="5387" w:author="Windows User" w:date="2021-11-22T17:28:00Z">
              <w:r>
                <w:rPr>
                  <w:rFonts w:hint="eastAsia" w:ascii="宋体" w:hAnsi="宋体" w:cs="宋体"/>
                  <w:color w:val="000000"/>
                  <w:sz w:val="21"/>
                  <w:szCs w:val="21"/>
                  <w:highlight w:val="yellow"/>
                </w:rPr>
                <w:t>全局唯一。确定唯一一笔交易，业务幂等性判断。</w:t>
              </w:r>
            </w:ins>
          </w:p>
          <w:p>
            <w:pPr>
              <w:rPr>
                <w:ins w:id="5388" w:author="Hanchen HC14 Li" w:date="2021-11-19T14:46:00Z"/>
                <w:del w:id="5389" w:author="Windows User" w:date="2021-11-22T17:28:00Z"/>
                <w:rFonts w:ascii="宋体" w:hAnsi="宋体" w:cs="宋体"/>
                <w:color w:val="000000"/>
                <w:sz w:val="21"/>
                <w:szCs w:val="21"/>
                <w:highlight w:val="yellow"/>
                <w:rPrChange w:id="5390" w:author="Hanchen HC14 Li" w:date="2021-11-19T14:56:00Z">
                  <w:rPr>
                    <w:ins w:id="5391" w:author="Hanchen HC14 Li" w:date="2021-11-19T14:46:00Z"/>
                    <w:del w:id="5392" w:author="Windows User" w:date="2021-11-22T17:28:00Z"/>
                    <w:rFonts w:ascii="宋体" w:hAnsi="宋体" w:cs="宋体"/>
                    <w:color w:val="000000"/>
                    <w:sz w:val="21"/>
                    <w:szCs w:val="21"/>
                  </w:rPr>
                </w:rPrChange>
              </w:rPr>
            </w:pPr>
            <w:ins w:id="5393" w:author="Windows User" w:date="2021-11-22T17:28:00Z">
              <w:r>
                <w:rPr>
                  <w:rFonts w:ascii="宋体" w:hAnsi="宋体" w:cs="宋体"/>
                  <w:color w:val="000000"/>
                  <w:sz w:val="21"/>
                  <w:szCs w:val="21"/>
                </w:rPr>
                <w:t>terminal_code</w:t>
              </w:r>
            </w:ins>
            <w:ins w:id="5394" w:author="Windows User" w:date="2021-11-22T17:28:00Z">
              <w:r>
                <w:rPr>
                  <w:rFonts w:hint="eastAsia" w:ascii="宋体" w:hAnsi="宋体" w:cs="宋体"/>
                  <w:color w:val="000000"/>
                  <w:sz w:val="21"/>
                  <w:szCs w:val="21"/>
                </w:rPr>
                <w:t>+</w:t>
              </w:r>
            </w:ins>
            <w:ins w:id="5395" w:author="Windows User" w:date="2021-11-22T17:28:00Z">
              <w:r>
                <w:rPr>
                  <w:rFonts w:ascii="宋体" w:hAnsi="宋体" w:cs="Arial"/>
                  <w:sz w:val="21"/>
                  <w:szCs w:val="21"/>
                  <w:highlight w:val="yellow"/>
                </w:rPr>
                <w:t xml:space="preserve"> transaction_num</w:t>
              </w:r>
            </w:ins>
            <w:ins w:id="5396" w:author="Windows User" w:date="2021-11-22T17:28:00Z">
              <w:r>
                <w:rPr>
                  <w:rFonts w:hint="eastAsia" w:ascii="宋体" w:hAnsi="宋体" w:cs="Arial"/>
                  <w:sz w:val="21"/>
                  <w:szCs w:val="21"/>
                  <w:highlight w:val="yellow"/>
                </w:rPr>
                <w:t>+yyyymmddhhmmss</w:t>
              </w:r>
            </w:ins>
            <w:ins w:id="5397" w:author="Hanchen HC14 Li" w:date="2021-11-19T14:46:00Z">
              <w:del w:id="5398" w:author="Windows User" w:date="2021-11-22T17:28:00Z">
                <w:r>
                  <w:rPr>
                    <w:rFonts w:hint="eastAsia" w:ascii="宋体" w:hAnsi="宋体" w:cs="宋体"/>
                    <w:color w:val="000000"/>
                    <w:sz w:val="21"/>
                    <w:szCs w:val="21"/>
                    <w:highlight w:val="yellow"/>
                    <w:rPrChange w:id="5399" w:author="Hanchen HC14 Li" w:date="2021-11-19T14:56:00Z">
                      <w:rPr>
                        <w:rFonts w:hint="eastAsia" w:ascii="宋体" w:hAnsi="宋体" w:cs="宋体"/>
                        <w:color w:val="000000"/>
                        <w:sz w:val="21"/>
                        <w:szCs w:val="21"/>
                      </w:rPr>
                    </w:rPrChange>
                  </w:rPr>
                  <w:delText>全局唯一。确定唯一一笔交易，业务幂等性判断。</w:delText>
                </w:r>
              </w:del>
            </w:ins>
          </w:p>
          <w:p>
            <w:pPr>
              <w:rPr>
                <w:ins w:id="5400" w:author="Hanchen HC14 Li" w:date="2021-11-19T14:46:00Z"/>
                <w:del w:id="5401" w:author="Windows User" w:date="2021-11-22T17:28:00Z"/>
                <w:rFonts w:ascii="宋体" w:hAnsi="宋体" w:cs="宋体"/>
                <w:color w:val="000000"/>
                <w:sz w:val="21"/>
                <w:szCs w:val="21"/>
                <w:highlight w:val="yellow"/>
                <w:rPrChange w:id="5402" w:author="Hanchen HC14 Li" w:date="2021-11-19T14:56:00Z">
                  <w:rPr>
                    <w:ins w:id="5403" w:author="Hanchen HC14 Li" w:date="2021-11-19T14:46:00Z"/>
                    <w:del w:id="5404" w:author="Windows User" w:date="2021-11-22T17:28:00Z"/>
                    <w:rFonts w:ascii="宋体" w:hAnsi="宋体" w:cs="宋体"/>
                    <w:color w:val="000000"/>
                    <w:sz w:val="21"/>
                    <w:szCs w:val="21"/>
                  </w:rPr>
                </w:rPrChange>
              </w:rPr>
            </w:pPr>
            <w:ins w:id="5405" w:author="Hanchen HC14 Li" w:date="2021-11-19T14:46:00Z">
              <w:del w:id="5406" w:author="Windows User" w:date="2021-11-22T17:28:00Z">
                <w:r>
                  <w:rPr>
                    <w:rFonts w:hint="eastAsia" w:ascii="宋体" w:hAnsi="宋体" w:cs="宋体"/>
                    <w:color w:val="000000"/>
                    <w:sz w:val="21"/>
                    <w:szCs w:val="21"/>
                    <w:highlight w:val="yellow"/>
                    <w:rPrChange w:id="5407" w:author="Hanchen HC14 Li" w:date="2021-11-19T14:56:00Z">
                      <w:rPr>
                        <w:rFonts w:hint="eastAsia" w:ascii="宋体" w:hAnsi="宋体" w:cs="宋体"/>
                        <w:color w:val="000000"/>
                        <w:sz w:val="21"/>
                        <w:szCs w:val="21"/>
                      </w:rPr>
                    </w:rPrChange>
                  </w:rPr>
                  <w:delText>举例：</w:delText>
                </w:r>
              </w:del>
            </w:ins>
            <w:ins w:id="5408" w:author="Hanchen HC14 Li" w:date="2021-11-19T14:46:00Z">
              <w:del w:id="5409" w:author="Windows User" w:date="2021-11-22T17:28:00Z">
                <w:r>
                  <w:rPr>
                    <w:rFonts w:ascii="宋体" w:hAnsi="宋体" w:cs="宋体"/>
                    <w:color w:val="000000"/>
                    <w:sz w:val="21"/>
                    <w:szCs w:val="21"/>
                    <w:highlight w:val="yellow"/>
                    <w:rPrChange w:id="5410" w:author="Hanchen HC14 Li" w:date="2021-11-19T14:56:00Z">
                      <w:rPr>
                        <w:rFonts w:ascii="宋体" w:hAnsi="宋体" w:cs="宋体"/>
                        <w:color w:val="000000"/>
                        <w:sz w:val="21"/>
                        <w:szCs w:val="21"/>
                      </w:rPr>
                    </w:rPrChange>
                  </w:rPr>
                  <w:delText>21111912121201461584940511866880</w:delText>
                </w:r>
              </w:del>
            </w:ins>
          </w:p>
          <w:p>
            <w:pPr>
              <w:rPr>
                <w:ins w:id="5411" w:author="Hanchen HC14 Li" w:date="2021-11-19T14:46:00Z"/>
                <w:rFonts w:ascii="宋体" w:hAnsi="宋体" w:cs="宋体"/>
                <w:color w:val="000000"/>
                <w:sz w:val="21"/>
                <w:szCs w:val="21"/>
                <w:highlight w:val="yellow"/>
                <w:rPrChange w:id="5412" w:author="Hanchen HC14 Li" w:date="2021-11-19T14:56:00Z">
                  <w:rPr>
                    <w:ins w:id="5413" w:author="Hanchen HC14 Li" w:date="2021-11-19T14:46:00Z"/>
                    <w:rFonts w:ascii="宋体" w:hAnsi="宋体" w:cs="宋体"/>
                    <w:color w:val="000000"/>
                    <w:sz w:val="21"/>
                    <w:szCs w:val="21"/>
                  </w:rPr>
                </w:rPrChange>
              </w:rPr>
            </w:pPr>
          </w:p>
        </w:tc>
      </w:tr>
    </w:tbl>
    <w:p>
      <w:pPr>
        <w:rPr>
          <w:ins w:id="5414" w:author="zhouliang" w:date="2021-11-08T09:45:00Z"/>
        </w:rPr>
      </w:pPr>
    </w:p>
    <w:p>
      <w:pPr>
        <w:numPr>
          <w:ilvl w:val="0"/>
          <w:numId w:val="6"/>
        </w:numPr>
        <w:tabs>
          <w:tab w:val="left" w:pos="-810"/>
        </w:tabs>
        <w:spacing w:line="360" w:lineRule="auto"/>
        <w:ind w:left="494" w:leftChars="206"/>
        <w:rPr>
          <w:ins w:id="5415" w:author="zhouliang" w:date="2021-11-08T09:45:00Z"/>
          <w:rFonts w:ascii="宋体" w:hAnsi="宋体"/>
        </w:rPr>
      </w:pPr>
      <w:ins w:id="5416" w:author="zhouliang" w:date="2021-11-08T09:45:00Z">
        <w:r>
          <w:rPr>
            <w:rFonts w:hint="eastAsia" w:ascii="宋体" w:hAnsi="宋体"/>
          </w:rPr>
          <w:t>响应报文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3"/>
        <w:gridCol w:w="6"/>
        <w:gridCol w:w="1009"/>
        <w:gridCol w:w="987"/>
        <w:gridCol w:w="6"/>
        <w:gridCol w:w="3543"/>
        <w:tblGridChange w:id="5417">
          <w:tblGrid>
            <w:gridCol w:w="1512"/>
            <w:gridCol w:w="417"/>
            <w:gridCol w:w="1009"/>
            <w:gridCol w:w="350"/>
            <w:gridCol w:w="643"/>
            <w:gridCol w:w="519"/>
            <w:gridCol w:w="851"/>
            <w:gridCol w:w="2173"/>
            <w:gridCol w:w="15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418" w:author="zhouliang" w:date="2021-11-08T09:45:00Z"/>
        </w:trPr>
        <w:tc>
          <w:tcPr>
            <w:tcW w:w="1929" w:type="dxa"/>
            <w:gridSpan w:val="2"/>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5419" w:author="zhouliang" w:date="2021-11-08T09:45:00Z"/>
                <w:rFonts w:ascii="宋体" w:hAnsi="宋体" w:cs="Arial"/>
                <w:sz w:val="21"/>
                <w:szCs w:val="21"/>
              </w:rPr>
            </w:pPr>
            <w:ins w:id="5420" w:author="zhouliang" w:date="2021-11-08T09:45:00Z">
              <w:r>
                <w:rPr>
                  <w:rFonts w:hint="eastAsia" w:ascii="宋体" w:hAnsi="宋体" w:cs="Arial"/>
                  <w:sz w:val="21"/>
                  <w:szCs w:val="21"/>
                </w:rPr>
                <w:t>字段名称</w:t>
              </w:r>
            </w:ins>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5421" w:author="zhouliang" w:date="2021-11-08T09:45:00Z"/>
                <w:rFonts w:ascii="宋体" w:hAnsi="宋体" w:cs="Arial"/>
                <w:sz w:val="21"/>
                <w:szCs w:val="21"/>
              </w:rPr>
            </w:pPr>
            <w:ins w:id="5422" w:author="zhouliang" w:date="2021-11-08T09:45:00Z">
              <w:r>
                <w:rPr>
                  <w:rFonts w:hint="eastAsia" w:ascii="宋体" w:hAnsi="宋体" w:cs="Arial"/>
                  <w:sz w:val="21"/>
                  <w:szCs w:val="21"/>
                </w:rPr>
                <w:t>类型</w:t>
              </w:r>
            </w:ins>
          </w:p>
        </w:tc>
        <w:tc>
          <w:tcPr>
            <w:tcW w:w="993" w:type="dxa"/>
            <w:gridSpan w:val="2"/>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5423" w:author="zhouliang" w:date="2021-11-08T09:45:00Z"/>
                <w:rFonts w:ascii="宋体" w:hAnsi="宋体" w:cs="Arial"/>
                <w:sz w:val="21"/>
                <w:szCs w:val="21"/>
              </w:rPr>
            </w:pPr>
            <w:ins w:id="5424" w:author="zhouliang" w:date="2021-11-08T09:45:00Z">
              <w:r>
                <w:rPr>
                  <w:rFonts w:hint="eastAsia" w:ascii="宋体" w:hAnsi="宋体" w:cs="Arial"/>
                  <w:sz w:val="21"/>
                  <w:szCs w:val="21"/>
                </w:rPr>
                <w:t>长度</w:t>
              </w:r>
            </w:ins>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5425" w:author="zhouliang" w:date="2021-11-08T09:45:00Z"/>
                <w:rFonts w:ascii="宋体" w:hAnsi="宋体" w:cs="Arial"/>
                <w:sz w:val="21"/>
                <w:szCs w:val="21"/>
              </w:rPr>
            </w:pPr>
            <w:ins w:id="5426" w:author="zhouliang" w:date="2021-11-08T09:45: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427" w:author="zhouliang" w:date="2021-11-08T09:45:00Z"/>
        </w:trPr>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428" w:author="zhouliang" w:date="2021-11-08T09:45:00Z"/>
                <w:rFonts w:ascii="宋体" w:hAnsi="宋体" w:cs="Arial"/>
                <w:sz w:val="21"/>
                <w:szCs w:val="21"/>
              </w:rPr>
            </w:pPr>
            <w:ins w:id="5429" w:author="zhouliang" w:date="2021-11-08T09:45:00Z">
              <w:r>
                <w:rPr>
                  <w:rFonts w:ascii="宋体" w:hAnsi="宋体" w:cs="Arial"/>
                  <w:sz w:val="21"/>
                  <w:szCs w:val="21"/>
                </w:rPr>
                <w:t>transaction_datetime</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430" w:author="zhouliang" w:date="2021-11-08T09:45:00Z"/>
                <w:rFonts w:ascii="宋体" w:hAnsi="宋体" w:cs="Arial"/>
                <w:sz w:val="21"/>
                <w:szCs w:val="21"/>
              </w:rPr>
            </w:pPr>
            <w:ins w:id="5431" w:author="zhouliang" w:date="2021-11-08T09:45:00Z">
              <w:r>
                <w:rPr>
                  <w:rFonts w:ascii="宋体" w:hAnsi="宋体" w:cs="宋体"/>
                  <w:sz w:val="21"/>
                  <w:szCs w:val="21"/>
                </w:rPr>
                <w:t>String</w:t>
              </w:r>
            </w:ins>
          </w:p>
        </w:tc>
        <w:tc>
          <w:tcPr>
            <w:tcW w:w="993" w:type="dxa"/>
            <w:gridSpan w:val="2"/>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432" w:author="zhouliang" w:date="2021-11-08T09:45:00Z"/>
                <w:rFonts w:ascii="宋体" w:hAnsi="宋体" w:cs="Arial"/>
                <w:sz w:val="21"/>
                <w:szCs w:val="21"/>
              </w:rPr>
            </w:pPr>
            <w:ins w:id="5433" w:author="zhouliang" w:date="2021-11-08T09:45:00Z">
              <w:r>
                <w:rPr>
                  <w:rFonts w:ascii="宋体" w:hAnsi="宋体" w:cs="宋体"/>
                  <w:sz w:val="21"/>
                  <w:szCs w:val="21"/>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434" w:author="zhouliang" w:date="2021-11-08T09:45:00Z"/>
                <w:rFonts w:ascii="宋体" w:hAnsi="宋体"/>
                <w:sz w:val="21"/>
                <w:szCs w:val="21"/>
              </w:rPr>
            </w:pPr>
            <w:ins w:id="5435" w:author="zhouliang" w:date="2021-11-08T09:45:00Z">
              <w:r>
                <w:rPr>
                  <w:rFonts w:hint="eastAsia" w:ascii="宋体" w:hAnsi="宋体" w:cs="宋体"/>
                </w:rPr>
                <w:t>交易日期时间: 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436" w:author="zhouliang" w:date="2021-11-08T09:45:00Z"/>
        </w:trPr>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437" w:author="zhouliang" w:date="2021-11-08T09:45:00Z"/>
                <w:rFonts w:ascii="宋体" w:hAnsi="宋体" w:cs="Arial"/>
                <w:sz w:val="21"/>
                <w:szCs w:val="21"/>
                <w:highlight w:val="yellow"/>
                <w:rPrChange w:id="5438" w:author="Hanchen HC14 Li" w:date="2021-11-19T14:56:00Z">
                  <w:rPr>
                    <w:ins w:id="5439" w:author="zhouliang" w:date="2021-11-08T09:45:00Z"/>
                    <w:rFonts w:ascii="宋体" w:hAnsi="宋体" w:cs="Arial"/>
                    <w:sz w:val="21"/>
                    <w:szCs w:val="21"/>
                  </w:rPr>
                </w:rPrChange>
              </w:rPr>
            </w:pPr>
            <w:ins w:id="5440" w:author="zhouliang" w:date="2021-11-08T09:45:00Z">
              <w:r>
                <w:rPr>
                  <w:rFonts w:ascii="宋体" w:hAnsi="宋体" w:cs="Arial"/>
                  <w:sz w:val="21"/>
                  <w:szCs w:val="21"/>
                  <w:highlight w:val="yellow"/>
                  <w:rPrChange w:id="5441" w:author="Hanchen HC14 Li" w:date="2021-11-19T14:56:00Z">
                    <w:rPr>
                      <w:rFonts w:ascii="宋体" w:hAnsi="宋体" w:cs="Arial"/>
                      <w:sz w:val="21"/>
                      <w:szCs w:val="21"/>
                    </w:rPr>
                  </w:rPrChange>
                </w:rPr>
                <w:t>transaction_num</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442" w:author="zhouliang" w:date="2021-11-08T09:45:00Z"/>
                <w:rFonts w:ascii="宋体" w:hAnsi="宋体" w:cs="Arial"/>
                <w:sz w:val="21"/>
                <w:szCs w:val="21"/>
                <w:highlight w:val="yellow"/>
                <w:rPrChange w:id="5443" w:author="Hanchen HC14 Li" w:date="2021-11-19T14:56:00Z">
                  <w:rPr>
                    <w:ins w:id="5444" w:author="zhouliang" w:date="2021-11-08T09:45:00Z"/>
                    <w:rFonts w:ascii="宋体" w:hAnsi="宋体" w:cs="Arial"/>
                    <w:sz w:val="21"/>
                    <w:szCs w:val="21"/>
                  </w:rPr>
                </w:rPrChange>
              </w:rPr>
            </w:pPr>
            <w:ins w:id="5445" w:author="zhouliang" w:date="2021-11-08T09:45:00Z">
              <w:r>
                <w:rPr>
                  <w:rFonts w:ascii="宋体" w:hAnsi="宋体" w:cs="宋体"/>
                  <w:highlight w:val="yellow"/>
                  <w:rPrChange w:id="5446" w:author="Hanchen HC14 Li" w:date="2021-11-19T14:56:00Z">
                    <w:rPr>
                      <w:rFonts w:ascii="宋体" w:hAnsi="宋体" w:cs="宋体"/>
                    </w:rPr>
                  </w:rPrChange>
                </w:rPr>
                <w:t>HEX</w:t>
              </w:r>
            </w:ins>
          </w:p>
        </w:tc>
        <w:tc>
          <w:tcPr>
            <w:tcW w:w="993"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447" w:author="zhouliang" w:date="2021-11-08T09:45:00Z"/>
                <w:rFonts w:ascii="宋体" w:hAnsi="宋体" w:cs="Arial"/>
                <w:sz w:val="21"/>
                <w:szCs w:val="21"/>
                <w:highlight w:val="yellow"/>
                <w:rPrChange w:id="5448" w:author="Hanchen HC14 Li" w:date="2021-11-19T14:56:00Z">
                  <w:rPr>
                    <w:ins w:id="5449" w:author="zhouliang" w:date="2021-11-08T09:45:00Z"/>
                    <w:rFonts w:ascii="宋体" w:hAnsi="宋体" w:cs="Arial"/>
                    <w:sz w:val="21"/>
                    <w:szCs w:val="21"/>
                  </w:rPr>
                </w:rPrChange>
              </w:rPr>
            </w:pPr>
            <w:ins w:id="5450" w:author="zhouliang" w:date="2021-11-08T09:45:00Z">
              <w:r>
                <w:rPr>
                  <w:rFonts w:ascii="宋体" w:hAnsi="宋体" w:cs="宋体"/>
                  <w:highlight w:val="yellow"/>
                  <w:rPrChange w:id="5451" w:author="Hanchen HC14 Li" w:date="2021-11-19T14:56: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452" w:author="zhouliang" w:date="2021-11-08T09:45:00Z"/>
                <w:rFonts w:ascii="宋体" w:hAnsi="宋体"/>
                <w:sz w:val="21"/>
                <w:szCs w:val="21"/>
                <w:highlight w:val="yellow"/>
                <w:rPrChange w:id="5453" w:author="Hanchen HC14 Li" w:date="2021-11-19T14:56:00Z">
                  <w:rPr>
                    <w:ins w:id="5454" w:author="zhouliang" w:date="2021-11-08T09:45:00Z"/>
                    <w:rFonts w:ascii="宋体" w:hAnsi="宋体"/>
                    <w:sz w:val="21"/>
                    <w:szCs w:val="21"/>
                  </w:rPr>
                </w:rPrChange>
              </w:rPr>
            </w:pPr>
            <w:ins w:id="5455" w:author="Hanchen HC14 Li" w:date="2021-11-19T11:31:00Z">
              <w:r>
                <w:rPr>
                  <w:rFonts w:hint="eastAsia" w:ascii="宋体" w:hAnsi="宋体" w:cs="宋体"/>
                  <w:highlight w:val="yellow"/>
                  <w:rPrChange w:id="5456" w:author="Hanchen HC14 Li" w:date="2021-11-19T14:56:00Z">
                    <w:rPr>
                      <w:rFonts w:hint="eastAsia" w:ascii="宋体" w:hAnsi="宋体" w:cs="宋体"/>
                    </w:rPr>
                  </w:rPrChange>
                </w:rPr>
                <w:t>同请求</w:t>
              </w:r>
            </w:ins>
            <w:ins w:id="5457" w:author="Hanchen HC14 Li" w:date="2021-11-19T11:31:00Z">
              <w:r>
                <w:rPr>
                  <w:rFonts w:ascii="宋体" w:hAnsi="宋体" w:cs="Arial"/>
                  <w:sz w:val="21"/>
                  <w:szCs w:val="21"/>
                  <w:highlight w:val="yellow"/>
                  <w:rPrChange w:id="5458" w:author="Hanchen HC14 Li" w:date="2021-11-19T14:56:00Z">
                    <w:rPr>
                      <w:rFonts w:ascii="宋体" w:hAnsi="宋体" w:cs="Arial"/>
                      <w:sz w:val="21"/>
                      <w:szCs w:val="21"/>
                    </w:rPr>
                  </w:rPrChange>
                </w:rPr>
                <w:t>transaction_num</w:t>
              </w:r>
            </w:ins>
            <w:ins w:id="5459" w:author="zhouliang" w:date="2021-11-08T09:45:00Z">
              <w:del w:id="5460" w:author="Hanchen HC14 Li" w:date="2021-11-19T11:31:00Z">
                <w:r>
                  <w:rPr>
                    <w:rFonts w:hint="eastAsia" w:ascii="宋体" w:hAnsi="宋体" w:cs="宋体"/>
                    <w:highlight w:val="yellow"/>
                    <w:rPrChange w:id="5461" w:author="Hanchen HC14 Li" w:date="2021-11-19T14:56:00Z">
                      <w:rPr>
                        <w:rFonts w:hint="eastAsia" w:ascii="宋体" w:hAnsi="宋体" w:cs="宋体"/>
                      </w:rPr>
                    </w:rPrChange>
                  </w:rPr>
                  <w:delText>终端交易序号：本次产生的交易序号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463" w:author="zhouliang" w:date="2021-11-08T10:0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462" w:author="zhouliang" w:date="2021-11-08T10:01:00Z"/>
          <w:trPrChange w:id="5463" w:author="zhouliang" w:date="2021-11-08T10:01:00Z">
            <w:trPr>
              <w:gridBefore w:val="1"/>
              <w:wBefore w:w="1512" w:type="dxa"/>
            </w:trPr>
          </w:trPrChange>
        </w:trPr>
        <w:tc>
          <w:tcPr>
            <w:tcW w:w="1923" w:type="dxa"/>
            <w:tcBorders>
              <w:top w:val="single" w:color="000000" w:sz="4" w:space="0"/>
              <w:left w:val="single" w:color="000000" w:sz="4" w:space="0"/>
              <w:bottom w:val="single" w:color="000000" w:sz="4" w:space="0"/>
              <w:right w:val="single" w:color="000000" w:sz="4" w:space="0"/>
            </w:tcBorders>
            <w:shd w:val="clear" w:color="auto" w:fill="FFFFFF"/>
            <w:tcPrChange w:id="5464" w:author="zhouliang" w:date="2021-11-08T10:01: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465" w:author="zhouliang" w:date="2021-11-08T10:01:00Z"/>
                <w:rFonts w:ascii="宋体" w:hAnsi="宋体" w:cs="宋体"/>
                <w:color w:val="000000"/>
                <w:sz w:val="21"/>
                <w:szCs w:val="21"/>
              </w:rPr>
            </w:pPr>
            <w:ins w:id="5466" w:author="zhouliang" w:date="2021-11-08T10:01:00Z">
              <w:r>
                <w:rPr>
                  <w:rFonts w:hint="eastAsia" w:ascii="宋体" w:hAnsi="宋体" w:cs="宋体"/>
                  <w:color w:val="000000"/>
                  <w:sz w:val="21"/>
                  <w:szCs w:val="21"/>
                </w:rPr>
                <w:t>r</w:t>
              </w:r>
            </w:ins>
            <w:ins w:id="5467" w:author="zhouliang" w:date="2021-11-08T10:01:00Z">
              <w:r>
                <w:rPr>
                  <w:rFonts w:ascii="宋体" w:hAnsi="宋体" w:cs="宋体"/>
                  <w:color w:val="000000"/>
                  <w:sz w:val="21"/>
                  <w:szCs w:val="21"/>
                </w:rPr>
                <w:t>andom</w:t>
              </w:r>
            </w:ins>
          </w:p>
        </w:tc>
        <w:tc>
          <w:tcPr>
            <w:tcW w:w="1015"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Change w:id="5468" w:author="zhouliang" w:date="2021-11-08T10:01:00Z">
              <w:tcPr>
                <w:tcW w:w="1162"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5469" w:author="zhouliang" w:date="2021-11-08T10:01:00Z"/>
                <w:rFonts w:ascii="宋体" w:hAnsi="宋体" w:cs="宋体"/>
                <w:sz w:val="21"/>
                <w:szCs w:val="21"/>
              </w:rPr>
            </w:pPr>
            <w:ins w:id="5470" w:author="zhouliang" w:date="2021-11-08T10:01:00Z">
              <w:r>
                <w:rPr>
                  <w:rFonts w:hint="eastAsia" w:ascii="宋体" w:hAnsi="宋体" w:cs="宋体"/>
                </w:rPr>
                <w:t>HEX</w:t>
              </w:r>
            </w:ins>
          </w:p>
        </w:tc>
        <w:tc>
          <w:tcPr>
            <w:tcW w:w="987" w:type="dxa"/>
            <w:tcBorders>
              <w:top w:val="single" w:color="000000" w:sz="4" w:space="0"/>
              <w:left w:val="single" w:color="000000" w:sz="4" w:space="0"/>
              <w:bottom w:val="single" w:color="000000" w:sz="4" w:space="0"/>
              <w:right w:val="single" w:color="auto" w:sz="4" w:space="0"/>
            </w:tcBorders>
            <w:shd w:val="clear" w:color="auto" w:fill="FFFFFF"/>
            <w:vAlign w:val="center"/>
            <w:tcPrChange w:id="5471" w:author="zhouliang" w:date="2021-11-08T10:01:00Z">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5472" w:author="zhouliang" w:date="2021-11-08T10:01:00Z"/>
                <w:rFonts w:ascii="宋体" w:hAnsi="宋体" w:cs="宋体"/>
                <w:sz w:val="21"/>
                <w:szCs w:val="21"/>
              </w:rPr>
            </w:pPr>
            <w:ins w:id="5473" w:author="zhouliang" w:date="2021-11-08T10:01:00Z">
              <w:r>
                <w:rPr>
                  <w:rFonts w:hint="eastAsia" w:ascii="宋体" w:hAnsi="宋体" w:cs="宋体"/>
                </w:rPr>
                <w:t>4</w:t>
              </w:r>
            </w:ins>
          </w:p>
        </w:tc>
        <w:tc>
          <w:tcPr>
            <w:tcW w:w="3549"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Change w:id="5474" w:author="zhouliang" w:date="2021-11-08T10:01:00Z">
              <w:tcPr>
                <w:tcW w:w="3685"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475" w:author="zhouliang" w:date="2021-11-08T10:01:00Z"/>
                <w:rFonts w:ascii="宋体" w:hAnsi="宋体"/>
                <w:sz w:val="21"/>
                <w:szCs w:val="21"/>
              </w:rPr>
            </w:pPr>
            <w:ins w:id="5476" w:author="zhouliang" w:date="2021-11-08T10:01:00Z">
              <w:r>
                <w:rPr>
                  <w:rFonts w:hint="eastAsia" w:ascii="宋体" w:hAnsi="宋体" w:cs="宋体"/>
                </w:rPr>
                <w:t>随机数：获取卡的4字节随机数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477" w:author="zhouliang" w:date="2021-11-08T09:45:00Z"/>
        </w:trPr>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478" w:author="zhouliang" w:date="2021-11-08T09:45:00Z"/>
                <w:rFonts w:ascii="宋体" w:hAnsi="宋体" w:cs="Arial"/>
                <w:sz w:val="21"/>
                <w:szCs w:val="21"/>
              </w:rPr>
            </w:pPr>
            <w:ins w:id="5479" w:author="zhouliang" w:date="2021-11-08T09:45:00Z">
              <w:r>
                <w:rPr>
                  <w:rFonts w:hint="eastAsia" w:ascii="宋体" w:hAnsi="宋体" w:cs="Arial"/>
                  <w:sz w:val="21"/>
                  <w:szCs w:val="21"/>
                </w:rPr>
                <w:t>apdu</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480" w:author="zhouliang" w:date="2021-11-08T09:45:00Z"/>
                <w:rFonts w:ascii="宋体" w:hAnsi="宋体" w:cs="Arial"/>
                <w:sz w:val="21"/>
                <w:szCs w:val="21"/>
              </w:rPr>
            </w:pPr>
            <w:ins w:id="5481" w:author="zhouliang" w:date="2021-11-08T09:45:00Z">
              <w:r>
                <w:rPr>
                  <w:rFonts w:hint="eastAsia" w:ascii="宋体" w:hAnsi="宋体" w:cs="宋体"/>
                </w:rPr>
                <w:t>HEX</w:t>
              </w:r>
            </w:ins>
          </w:p>
        </w:tc>
        <w:tc>
          <w:tcPr>
            <w:tcW w:w="993"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482" w:author="zhouliang" w:date="2021-11-08T09:45:00Z"/>
                <w:rFonts w:ascii="宋体" w:hAnsi="宋体" w:cs="Arial"/>
                <w:sz w:val="21"/>
                <w:szCs w:val="21"/>
              </w:rPr>
            </w:pPr>
            <w:ins w:id="5483" w:author="zhouliang" w:date="2021-11-08T09:45:00Z">
              <w:r>
                <w:rPr>
                  <w:rFonts w:ascii="宋体" w:hAnsi="宋体" w:cs="宋体"/>
                </w:rPr>
                <w:t>28</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484" w:author="zhouliang" w:date="2021-11-08T09:45:00Z"/>
                <w:rFonts w:ascii="宋体" w:hAnsi="宋体"/>
                <w:sz w:val="21"/>
                <w:szCs w:val="21"/>
              </w:rPr>
            </w:pPr>
            <w:ins w:id="5485" w:author="zhouliang" w:date="2021-11-08T09:45:00Z">
              <w:r>
                <w:rPr>
                  <w:rFonts w:hint="eastAsia" w:ascii="宋体" w:hAnsi="宋体" w:cs="宋体"/>
                </w:rPr>
                <w:t>修改卡种类型指令数据</w:t>
              </w:r>
            </w:ins>
          </w:p>
        </w:tc>
      </w:tr>
    </w:tbl>
    <w:p>
      <w:pPr>
        <w:pStyle w:val="4"/>
        <w:numPr>
          <w:ilvl w:val="0"/>
          <w:numId w:val="0"/>
        </w:numPr>
        <w:ind w:left="4394" w:firstLine="0"/>
        <w:rPr>
          <w:ins w:id="5487" w:author="zhouliang" w:date="2021-11-08T09:45:00Z"/>
        </w:rPr>
        <w:pPrChange w:id="5486" w:author="Windows User" w:date="2021-11-09T11:44:00Z">
          <w:pPr>
            <w:pStyle w:val="4"/>
            <w:numPr>
              <w:ilvl w:val="2"/>
              <w:numId w:val="3"/>
            </w:numPr>
            <w:ind w:left="4394" w:hanging="567"/>
          </w:pPr>
        </w:pPrChange>
      </w:pPr>
      <w:ins w:id="5488" w:author="Windows User" w:date="2021-11-09T11:44:00Z">
        <w:bookmarkStart w:id="108" w:name="_Toc87350877"/>
        <w:r>
          <w:rPr>
            <w:rFonts w:hint="eastAsia"/>
          </w:rPr>
          <w:t>7</w:t>
        </w:r>
      </w:ins>
      <w:ins w:id="5489" w:author="Windows User" w:date="2021-11-09T11:44:00Z">
        <w:r>
          <w:rPr/>
          <w:t>.2.10</w:t>
        </w:r>
      </w:ins>
      <w:ins w:id="5490" w:author="zhouliang" w:date="2021-11-08T09:46:00Z">
        <w:r>
          <w:rPr>
            <w:rFonts w:hint="eastAsia"/>
          </w:rPr>
          <w:t>修改</w:t>
        </w:r>
      </w:ins>
      <w:ins w:id="5491" w:author="zhouliang" w:date="2021-11-08T09:49:00Z">
        <w:r>
          <w:rPr>
            <w:rFonts w:hint="eastAsia"/>
          </w:rPr>
          <w:t>卡种类型</w:t>
        </w:r>
      </w:ins>
      <w:ins w:id="5492" w:author="zhouliang" w:date="2021-11-08T09:45:00Z">
        <w:r>
          <w:rPr>
            <w:rFonts w:hint="eastAsia"/>
          </w:rPr>
          <w:t>请求提交</w:t>
        </w:r>
        <w:bookmarkEnd w:id="108"/>
      </w:ins>
    </w:p>
    <w:p>
      <w:pPr>
        <w:ind w:left="424" w:hanging="424" w:hangingChars="176"/>
        <w:rPr>
          <w:ins w:id="5493" w:author="zhouliang" w:date="2021-11-08T09:45:00Z"/>
          <w:rFonts w:eastAsia="Times New Roman"/>
        </w:rPr>
      </w:pPr>
      <w:ins w:id="5494" w:author="zhouliang" w:date="2021-11-08T09:45:00Z">
        <w:r>
          <w:rPr>
            <w:rFonts w:ascii="Helvetica Neue" w:hAnsi="Helvetica Neue"/>
            <w:b/>
            <w:bCs/>
            <w:color w:val="000000"/>
          </w:rPr>
          <w:t>接口地址</w:t>
        </w:r>
      </w:ins>
      <w:ins w:id="5495" w:author="zhouliang" w:date="2021-11-08T09:45:00Z">
        <w:r>
          <w:rPr>
            <w:rFonts w:hint="eastAsia" w:ascii="Helvetica Neue" w:hAnsi="Helvetica Neue"/>
            <w:color w:val="333333"/>
          </w:rPr>
          <w:t>：</w:t>
        </w:r>
      </w:ins>
      <w:ins w:id="5496" w:author="zhouliang" w:date="2021-11-08T09:45:00Z">
        <w:r>
          <w:rPr>
            <w:rFonts w:ascii="Helvetica Neue" w:hAnsi="Helvetica Neue"/>
            <w:color w:val="333333"/>
          </w:rPr>
          <w:t>http(s):{域名}/</w:t>
        </w:r>
      </w:ins>
      <w:ins w:id="5497" w:author="zhouliang" w:date="2021-11-08T09:45:00Z">
        <w:r>
          <w:rPr>
            <w:rFonts w:hint="eastAsia" w:ascii="Helvetica Neue" w:hAnsi="Helvetica Neue"/>
            <w:color w:val="333333"/>
          </w:rPr>
          <w:t>CITYPLAT</w:t>
        </w:r>
      </w:ins>
      <w:ins w:id="5498" w:author="zhouliang" w:date="2021-11-08T09:45:00Z">
        <w:r>
          <w:rPr>
            <w:rFonts w:ascii="Helvetica Neue" w:hAnsi="Helvetica Neue"/>
            <w:color w:val="333333"/>
          </w:rPr>
          <w:t>/…</w:t>
        </w:r>
      </w:ins>
    </w:p>
    <w:p>
      <w:pPr>
        <w:spacing w:line="360" w:lineRule="auto"/>
        <w:rPr>
          <w:ins w:id="5499" w:author="zhouliang" w:date="2021-11-08T09:45:00Z"/>
          <w:rFonts w:cs="MS Mincho" w:asciiTheme="minorEastAsia" w:hAnsiTheme="minorEastAsia" w:eastAsiaTheme="minorEastAsia"/>
          <w:color w:val="333333"/>
          <w:shd w:val="clear" w:color="auto" w:fill="FFFFFF"/>
        </w:rPr>
      </w:pPr>
      <w:ins w:id="5500" w:author="zhouliang" w:date="2021-11-08T09:45:00Z">
        <w:r>
          <w:rPr>
            <w:rStyle w:val="30"/>
            <w:rFonts w:ascii="MS Mincho" w:hAnsi="MS Mincho" w:eastAsia="MS Mincho" w:cs="MS Mincho"/>
            <w:color w:val="000000"/>
          </w:rPr>
          <w:t>接口描述</w:t>
        </w:r>
      </w:ins>
      <w:ins w:id="5501" w:author="zhouliang" w:date="2021-11-08T09:45:00Z">
        <w:r>
          <w:rPr>
            <w:rStyle w:val="30"/>
            <w:rFonts w:hint="eastAsia" w:ascii="MS Mincho" w:hAnsi="MS Mincho" w:eastAsia="MS Mincho" w:cs="MS Mincho"/>
            <w:color w:val="000000"/>
          </w:rPr>
          <w:t>：</w:t>
        </w:r>
      </w:ins>
      <w:ins w:id="5502" w:author="zhouliang" w:date="2021-11-08T09:45:00Z">
        <w:r>
          <w:rPr>
            <w:rFonts w:ascii="MS Mincho" w:hAnsi="MS Mincho" w:eastAsia="MS Mincho" w:cs="MS Mincho"/>
            <w:color w:val="333333"/>
            <w:shd w:val="clear" w:color="auto" w:fill="FFFFFF"/>
          </w:rPr>
          <w:t>本接口</w:t>
        </w:r>
      </w:ins>
      <w:ins w:id="5503" w:author="zhouliang" w:date="2021-11-08T09:45:00Z">
        <w:r>
          <w:rPr>
            <w:rFonts w:hint="eastAsia" w:cs="MS Mincho" w:asciiTheme="minorEastAsia" w:hAnsiTheme="minorEastAsia" w:eastAsiaTheme="minorEastAsia"/>
            <w:color w:val="333333"/>
            <w:shd w:val="clear" w:color="auto" w:fill="FFFFFF"/>
          </w:rPr>
          <w:t>用于和能tsm通过城市平台对卡</w:t>
        </w:r>
      </w:ins>
      <w:ins w:id="5504" w:author="zhouliang" w:date="2021-11-08T09:46:00Z">
        <w:r>
          <w:rPr>
            <w:rFonts w:hint="eastAsia" w:cs="MS Mincho" w:asciiTheme="minorEastAsia" w:hAnsiTheme="minorEastAsia" w:eastAsiaTheme="minorEastAsia"/>
            <w:color w:val="333333"/>
            <w:shd w:val="clear" w:color="auto" w:fill="FFFFFF"/>
          </w:rPr>
          <w:t>种类型</w:t>
        </w:r>
      </w:ins>
      <w:ins w:id="5505" w:author="zhouliang" w:date="2021-11-08T09:45:00Z">
        <w:r>
          <w:rPr>
            <w:rFonts w:hint="eastAsia" w:cs="MS Mincho" w:asciiTheme="minorEastAsia" w:hAnsiTheme="minorEastAsia" w:eastAsiaTheme="minorEastAsia"/>
            <w:color w:val="333333"/>
            <w:shd w:val="clear" w:color="auto" w:fill="FFFFFF"/>
          </w:rPr>
          <w:t>申请完成情况的提交</w:t>
        </w:r>
      </w:ins>
      <w:ins w:id="5506" w:author="zhouliang" w:date="2021-11-08T09:45:00Z">
        <w:r>
          <w:rPr>
            <w:rFonts w:cs="MS Mincho" w:asciiTheme="minorEastAsia" w:hAnsiTheme="minorEastAsia" w:eastAsiaTheme="minorEastAsia"/>
            <w:color w:val="333333"/>
            <w:shd w:val="clear" w:color="auto" w:fill="FFFFFF"/>
          </w:rPr>
          <w:t>。</w:t>
        </w:r>
      </w:ins>
    </w:p>
    <w:p>
      <w:pPr>
        <w:spacing w:line="360" w:lineRule="auto"/>
        <w:rPr>
          <w:ins w:id="5507" w:author="zhouliang" w:date="2021-11-08T09:45:00Z"/>
          <w:rFonts w:cs="MS Mincho" w:asciiTheme="minorEastAsia" w:hAnsiTheme="minorEastAsia" w:eastAsiaTheme="minorEastAsia"/>
          <w:color w:val="333333"/>
          <w:shd w:val="clear" w:color="auto" w:fill="FFFFFF"/>
        </w:rPr>
      </w:pPr>
      <w:ins w:id="5508" w:author="zhouliang" w:date="2021-11-08T09:45:00Z">
        <w:r>
          <w:rPr>
            <w:rStyle w:val="30"/>
            <w:rFonts w:ascii="MS Mincho" w:hAnsi="MS Mincho" w:eastAsia="MS Mincho" w:cs="MS Mincho"/>
            <w:color w:val="000000"/>
          </w:rPr>
          <w:t>接口</w:t>
        </w:r>
      </w:ins>
      <w:ins w:id="5509" w:author="zhouliang" w:date="2021-11-08T09:45:00Z">
        <w:r>
          <w:rPr>
            <w:rStyle w:val="30"/>
            <w:rFonts w:hint="eastAsia" w:cs="MS Mincho" w:asciiTheme="minorEastAsia" w:hAnsiTheme="minorEastAsia" w:eastAsiaTheme="minorEastAsia"/>
            <w:color w:val="000000"/>
          </w:rPr>
          <w:t>方向</w:t>
        </w:r>
      </w:ins>
      <w:ins w:id="5510" w:author="zhouliang" w:date="2021-11-08T09:45:00Z">
        <w:r>
          <w:rPr>
            <w:rStyle w:val="30"/>
            <w:rFonts w:hint="eastAsia" w:ascii="MS Mincho" w:hAnsi="MS Mincho" w:eastAsia="MS Mincho" w:cs="MS Mincho"/>
            <w:color w:val="000000"/>
          </w:rPr>
          <w:t>：</w:t>
        </w:r>
      </w:ins>
      <w:ins w:id="5511" w:author="zhouliang" w:date="2021-11-08T09:45:00Z">
        <w:r>
          <w:rPr>
            <w:rStyle w:val="30"/>
            <w:rFonts w:hint="eastAsia" w:cs="MS Mincho" w:asciiTheme="minorEastAsia" w:hAnsiTheme="minorEastAsia" w:eastAsiaTheme="minorEastAsia"/>
            <w:color w:val="000000"/>
          </w:rPr>
          <w:t>和能tsm</w:t>
        </w:r>
      </w:ins>
      <w:ins w:id="5512" w:author="zhouliang" w:date="2021-11-08T09:45:00Z">
        <w:r>
          <w:rPr>
            <w:rFonts w:cs="MS Mincho" w:asciiTheme="minorEastAsia" w:hAnsiTheme="minorEastAsia" w:eastAsiaTheme="minorEastAsia"/>
            <w:b/>
            <w:bCs/>
            <w:color w:val="333333"/>
            <w:shd w:val="clear" w:color="auto" w:fill="FFFFFF"/>
          </w:rPr>
          <w:sym w:font="Wingdings" w:char="F0E0"/>
        </w:r>
      </w:ins>
      <w:ins w:id="5513" w:author="zhouliang" w:date="2021-11-08T09:45:00Z">
        <w:r>
          <w:rPr>
            <w:rFonts w:hint="eastAsia" w:cs="MS Mincho" w:asciiTheme="minorEastAsia" w:hAnsiTheme="minorEastAsia" w:eastAsiaTheme="minorEastAsia"/>
            <w:b/>
            <w:bCs/>
            <w:color w:val="333333"/>
            <w:shd w:val="clear" w:color="auto" w:fill="FFFFFF"/>
          </w:rPr>
          <w:t>城市平台</w:t>
        </w:r>
      </w:ins>
      <w:ins w:id="5514" w:author="zhouliang" w:date="2021-11-08T09:45:00Z">
        <w:r>
          <w:rPr>
            <w:rFonts w:cs="MS Mincho" w:asciiTheme="minorEastAsia" w:hAnsiTheme="minorEastAsia" w:eastAsiaTheme="minorEastAsia"/>
            <w:color w:val="333333"/>
            <w:shd w:val="clear" w:color="auto" w:fill="FFFFFF"/>
          </w:rPr>
          <w:t>。</w:t>
        </w:r>
      </w:ins>
    </w:p>
    <w:p>
      <w:pPr>
        <w:rPr>
          <w:ins w:id="5515" w:author="zhouliang" w:date="2021-11-08T09:45:00Z"/>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ins w:id="5516" w:author="zhouliang" w:date="2021-11-08T09:45:00Z"/>
          <w:rFonts w:ascii="宋体" w:hAnsi="宋体"/>
        </w:rPr>
      </w:pPr>
      <w:ins w:id="5517" w:author="zhouliang" w:date="2021-11-08T09:45:00Z">
        <w:r>
          <w:rPr>
            <w:rFonts w:hint="eastAsia" w:ascii="宋体" w:hAnsi="宋体"/>
          </w:rPr>
          <w:t>请求报文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5518">
          <w:tblGrid>
            <w:gridCol w:w="216"/>
            <w:gridCol w:w="324"/>
            <w:gridCol w:w="1236"/>
            <w:gridCol w:w="216"/>
            <w:gridCol w:w="324"/>
            <w:gridCol w:w="622"/>
            <w:gridCol w:w="216"/>
            <w:gridCol w:w="324"/>
            <w:gridCol w:w="311"/>
            <w:gridCol w:w="216"/>
            <w:gridCol w:w="324"/>
            <w:gridCol w:w="3145"/>
            <w:gridCol w:w="216"/>
            <w:gridCol w:w="324"/>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ins w:id="5519"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ins w:id="5520" w:author="zhouliang" w:date="2021-11-08T09:45:00Z"/>
                <w:rFonts w:ascii="宋体" w:hAnsi="宋体" w:cs="Arial"/>
                <w:sz w:val="21"/>
                <w:szCs w:val="21"/>
              </w:rPr>
            </w:pPr>
            <w:ins w:id="5521" w:author="zhouliang" w:date="2021-11-08T09:45:00Z">
              <w:r>
                <w:rPr>
                  <w:rFonts w:hint="eastAsia" w:ascii="宋体" w:hAnsi="宋体" w:cs="Arial"/>
                  <w:sz w:val="21"/>
                  <w:szCs w:val="21"/>
                </w:rPr>
                <w:t>字段名称</w:t>
              </w:r>
            </w:ins>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5522" w:author="zhouliang" w:date="2021-11-08T09:45:00Z"/>
                <w:rFonts w:ascii="宋体" w:hAnsi="宋体" w:cs="Arial"/>
                <w:sz w:val="21"/>
                <w:szCs w:val="21"/>
              </w:rPr>
            </w:pPr>
            <w:ins w:id="5523" w:author="zhouliang" w:date="2021-11-08T09:45:00Z">
              <w:r>
                <w:rPr>
                  <w:rFonts w:hint="eastAsia" w:ascii="宋体" w:hAnsi="宋体" w:cs="Arial"/>
                  <w:sz w:val="21"/>
                  <w:szCs w:val="21"/>
                </w:rPr>
                <w:t>类型</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5524" w:author="zhouliang" w:date="2021-11-08T09:45:00Z"/>
                <w:rFonts w:ascii="宋体" w:hAnsi="宋体" w:cs="Arial"/>
                <w:sz w:val="21"/>
                <w:szCs w:val="21"/>
              </w:rPr>
            </w:pPr>
            <w:ins w:id="5525" w:author="zhouliang" w:date="2021-11-08T09:45:00Z">
              <w:r>
                <w:rPr>
                  <w:rFonts w:hint="eastAsia" w:ascii="宋体" w:hAnsi="宋体" w:cs="Arial"/>
                  <w:sz w:val="21"/>
                  <w:szCs w:val="21"/>
                </w:rPr>
                <w:t>长度</w:t>
              </w:r>
            </w:ins>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ins w:id="5526" w:author="zhouliang" w:date="2021-11-08T09:45:00Z"/>
                <w:rFonts w:ascii="宋体" w:hAnsi="宋体" w:cs="Arial"/>
                <w:sz w:val="21"/>
                <w:szCs w:val="21"/>
              </w:rPr>
            </w:pPr>
            <w:ins w:id="5527" w:author="zhouliang" w:date="2021-11-08T09:45: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528"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529" w:author="zhouliang" w:date="2021-11-08T09:45:00Z"/>
                <w:rFonts w:ascii="宋体" w:hAnsi="宋体" w:cs="宋体"/>
                <w:sz w:val="21"/>
                <w:szCs w:val="21"/>
              </w:rPr>
            </w:pPr>
            <w:ins w:id="5530" w:author="zhouliang" w:date="2021-11-08T09:45:00Z">
              <w:r>
                <w:rPr>
                  <w:rFonts w:ascii="宋体" w:hAnsi="宋体" w:cs="宋体"/>
                  <w:sz w:val="21"/>
                  <w:szCs w:val="21"/>
                </w:rPr>
                <w:t>issue_inst</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531" w:author="zhouliang" w:date="2021-11-08T09:45:00Z"/>
                <w:rFonts w:ascii="宋体" w:hAnsi="宋体" w:cs="宋体"/>
                <w:sz w:val="21"/>
                <w:szCs w:val="21"/>
              </w:rPr>
            </w:pPr>
            <w:ins w:id="5532" w:author="zhouliang" w:date="2021-11-08T09:45: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533" w:author="zhouliang" w:date="2021-11-08T09:45:00Z"/>
                <w:rFonts w:ascii="宋体" w:hAnsi="宋体" w:cs="宋体"/>
                <w:sz w:val="21"/>
                <w:szCs w:val="21"/>
              </w:rPr>
            </w:pPr>
            <w:ins w:id="5534" w:author="zhouliang" w:date="2021-11-08T09:45:00Z">
              <w:r>
                <w:rPr>
                  <w:rFonts w:ascii="宋体" w:hAnsi="宋体" w:cs="宋体"/>
                  <w:sz w:val="21"/>
                  <w:szCs w:val="21"/>
                </w:rPr>
                <w:t>8</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535" w:author="zhouliang" w:date="2021-11-08T09:45:00Z"/>
                <w:rFonts w:ascii="宋体" w:hAnsi="宋体" w:cs="宋体"/>
                <w:sz w:val="21"/>
                <w:szCs w:val="21"/>
              </w:rPr>
            </w:pPr>
            <w:ins w:id="5536" w:author="zhouliang" w:date="2021-11-08T09:45:00Z">
              <w:r>
                <w:rPr>
                  <w:rFonts w:hint="eastAsia" w:ascii="宋体" w:hAnsi="宋体" w:cs="宋体"/>
                </w:rPr>
                <w:t>发卡机构代码：读取用户卡15H文件获得</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537" w:author="zhouliang" w:date="2021-11-08T09:45:00Z"/>
          <w:del w:id="5538" w:author="Hanchen HC14 Li" w:date="2021-11-19T11:3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539" w:author="zhouliang" w:date="2021-11-08T09:45:00Z"/>
                <w:del w:id="5540" w:author="Hanchen HC14 Li" w:date="2021-11-19T11:31:00Z"/>
                <w:rFonts w:ascii="宋体" w:hAnsi="宋体" w:cs="宋体"/>
                <w:sz w:val="21"/>
                <w:szCs w:val="21"/>
              </w:rPr>
            </w:pPr>
            <w:ins w:id="5541" w:author="zhouliang" w:date="2021-11-08T09:45:00Z">
              <w:del w:id="5542" w:author="Hanchen HC14 Li" w:date="2021-11-19T11:31:00Z">
                <w:r>
                  <w:rPr>
                    <w:rFonts w:ascii="宋体" w:hAnsi="宋体" w:cs="宋体"/>
                    <w:sz w:val="21"/>
                    <w:szCs w:val="21"/>
                  </w:rPr>
                  <w:delText>c</w:delText>
                </w:r>
              </w:del>
            </w:ins>
            <w:ins w:id="5543" w:author="zhouliang" w:date="2021-11-08T09:45:00Z">
              <w:del w:id="5544" w:author="Hanchen HC14 Li" w:date="2021-11-19T11:31:00Z">
                <w:r>
                  <w:rPr>
                    <w:rFonts w:hint="eastAsia" w:ascii="宋体" w:hAnsi="宋体" w:cs="宋体"/>
                    <w:sz w:val="21"/>
                    <w:szCs w:val="21"/>
                  </w:rPr>
                  <w:delText>ity_</w:delText>
                </w:r>
              </w:del>
            </w:ins>
            <w:ins w:id="5545" w:author="zhouliang" w:date="2021-11-08T09:45:00Z">
              <w:del w:id="5546" w:author="Hanchen HC14 Li" w:date="2021-11-19T11:31:00Z">
                <w:r>
                  <w:rPr>
                    <w:rFonts w:ascii="宋体" w:hAnsi="宋体" w:cs="宋体"/>
                    <w:sz w:val="21"/>
                    <w:szCs w:val="21"/>
                  </w:rPr>
                  <w:delText>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547" w:author="zhouliang" w:date="2021-11-08T09:45:00Z"/>
                <w:del w:id="5548" w:author="Hanchen HC14 Li" w:date="2021-11-19T11:31:00Z"/>
                <w:rFonts w:ascii="宋体" w:hAnsi="宋体" w:cs="宋体"/>
                <w:sz w:val="21"/>
                <w:szCs w:val="21"/>
              </w:rPr>
            </w:pPr>
            <w:ins w:id="5549" w:author="zhouliang" w:date="2021-11-08T09:45:00Z">
              <w:del w:id="5550" w:author="Hanchen HC14 Li" w:date="2021-11-19T11:31:00Z">
                <w:r>
                  <w:rPr>
                    <w:rFonts w:hint="eastAsia" w:ascii="宋体" w:hAnsi="宋体" w:cs="宋体"/>
                    <w:sz w:val="21"/>
                    <w:szCs w:val="21"/>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551" w:author="zhouliang" w:date="2021-11-08T09:45:00Z"/>
                <w:del w:id="5552" w:author="Hanchen HC14 Li" w:date="2021-11-19T11:31:00Z"/>
                <w:rFonts w:ascii="宋体" w:hAnsi="宋体" w:cs="宋体"/>
                <w:sz w:val="21"/>
                <w:szCs w:val="21"/>
              </w:rPr>
            </w:pPr>
            <w:ins w:id="5553" w:author="zhouliang" w:date="2021-11-08T09:45:00Z">
              <w:del w:id="5554" w:author="Hanchen HC14 Li" w:date="2021-11-19T11:31:00Z">
                <w:r>
                  <w:rPr>
                    <w:rFonts w:ascii="宋体" w:hAnsi="宋体" w:cs="宋体"/>
                    <w:sz w:val="21"/>
                    <w:szCs w:val="21"/>
                  </w:rPr>
                  <w:delText>4</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555" w:author="zhouliang" w:date="2021-11-08T09:45:00Z"/>
                <w:del w:id="5556" w:author="Hanchen HC14 Li" w:date="2021-11-19T11:31:00Z"/>
                <w:rFonts w:ascii="宋体" w:hAnsi="宋体"/>
                <w:sz w:val="21"/>
                <w:szCs w:val="21"/>
              </w:rPr>
            </w:pPr>
            <w:ins w:id="5557" w:author="zhouliang" w:date="2021-11-08T09:45:00Z">
              <w:del w:id="5558" w:author="Hanchen HC14 Li" w:date="2021-11-19T11:31:00Z">
                <w:r>
                  <w:rPr>
                    <w:rFonts w:hint="eastAsia" w:ascii="宋体" w:hAnsi="宋体" w:cs="宋体"/>
                  </w:rPr>
                  <w:delText>城市代码：读取用户卡17H文件获取</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560" w:author="Hanchen HC14 Li" w:date="2021-11-19T11:1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559" w:author="Hanchen HC14 Li" w:date="2021-11-19T11:18:00Z"/>
          <w:trPrChange w:id="5560" w:author="Hanchen HC14 Li" w:date="2021-11-19T11:18:00Z">
            <w:trPr>
              <w:gridBefore w:val="2"/>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5561" w:author="Hanchen HC14 Li" w:date="2021-11-19T11:18: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562" w:author="Hanchen HC14 Li" w:date="2021-11-19T11:18:00Z"/>
                <w:rFonts w:ascii="宋体" w:hAnsi="宋体" w:cs="宋体"/>
                <w:sz w:val="21"/>
                <w:szCs w:val="21"/>
              </w:rPr>
            </w:pPr>
            <w:ins w:id="5563" w:author="Hanchen HC14 Li" w:date="2021-11-19T11:18: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5564" w:author="Hanchen HC14 Li" w:date="2021-11-19T11:18: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565" w:author="Hanchen HC14 Li" w:date="2021-11-19T11:18:00Z"/>
                <w:rFonts w:ascii="宋体" w:hAnsi="宋体" w:cs="宋体"/>
                <w:sz w:val="21"/>
                <w:szCs w:val="21"/>
              </w:rPr>
            </w:pPr>
            <w:ins w:id="5566" w:author="Hanchen HC14 Li" w:date="2021-11-19T11:18: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5567" w:author="Hanchen HC14 Li" w:date="2021-11-19T11:18: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568" w:author="Hanchen HC14 Li" w:date="2021-11-19T11:18:00Z"/>
                <w:rFonts w:ascii="宋体" w:hAnsi="宋体" w:cs="宋体"/>
                <w:sz w:val="21"/>
                <w:szCs w:val="21"/>
              </w:rPr>
            </w:pPr>
            <w:ins w:id="5569" w:author="Hanchen HC14 Li" w:date="2021-11-19T11:18: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570" w:author="Hanchen HC14 Li" w:date="2021-11-19T11:18: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571" w:author="Hanchen HC14 Li" w:date="2021-11-19T11:18:00Z"/>
                <w:rFonts w:ascii="宋体" w:hAnsi="宋体" w:cs="宋体"/>
              </w:rPr>
            </w:pPr>
            <w:ins w:id="5572" w:author="Hanchen HC14 Li" w:date="2021-11-19T11:18:00Z">
              <w:r>
                <w:rPr>
                  <w:rFonts w:hint="eastAsia" w:ascii="宋体" w:hAnsi="宋体" w:cs="宋体"/>
                </w:rPr>
                <w:t>终端编号</w:t>
              </w:r>
            </w:ins>
            <w:ins w:id="5573" w:author="Hanchen HC14 Li" w:date="2021-11-19T11:18:00Z">
              <w:del w:id="5574" w:author="Windows User" w:date="2021-11-22T17:29: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576" w:author="Hanchen HC14 Li" w:date="2021-11-19T11:1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575" w:author="Hanchen HC14 Li" w:date="2021-11-19T11:18:00Z"/>
          <w:trPrChange w:id="5576" w:author="Hanchen HC14 Li" w:date="2021-11-19T11:18:00Z">
            <w:trPr>
              <w:gridBefore w:val="2"/>
              <w:wBefore w:w="540"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5577" w:author="Hanchen HC14 Li" w:date="2021-11-19T11:18: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578" w:author="Hanchen HC14 Li" w:date="2021-11-19T11:18:00Z"/>
                <w:rFonts w:ascii="宋体" w:hAnsi="宋体" w:cs="宋体"/>
                <w:sz w:val="21"/>
                <w:szCs w:val="21"/>
                <w:highlight w:val="yellow"/>
                <w:rPrChange w:id="5579" w:author="Hanchen HC14 Li" w:date="2021-11-19T14:56:00Z">
                  <w:rPr>
                    <w:ins w:id="5580" w:author="Hanchen HC14 Li" w:date="2021-11-19T11:18:00Z"/>
                    <w:rFonts w:ascii="宋体" w:hAnsi="宋体" w:cs="宋体"/>
                    <w:sz w:val="21"/>
                    <w:szCs w:val="21"/>
                  </w:rPr>
                </w:rPrChange>
              </w:rPr>
            </w:pPr>
            <w:ins w:id="5581" w:author="Hanchen HC14 Li" w:date="2021-11-19T11:18:00Z">
              <w:r>
                <w:rPr>
                  <w:rFonts w:ascii="宋体" w:hAnsi="宋体" w:cs="Arial"/>
                  <w:sz w:val="21"/>
                  <w:szCs w:val="21"/>
                  <w:highlight w:val="yellow"/>
                  <w:rPrChange w:id="5582" w:author="Hanchen HC14 Li" w:date="2021-11-19T14:56: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5583" w:author="Hanchen HC14 Li" w:date="2021-11-19T11:18: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584" w:author="Hanchen HC14 Li" w:date="2021-11-19T11:18:00Z"/>
                <w:rFonts w:ascii="宋体" w:hAnsi="宋体" w:cs="宋体"/>
                <w:sz w:val="21"/>
                <w:szCs w:val="21"/>
                <w:highlight w:val="yellow"/>
                <w:rPrChange w:id="5585" w:author="Hanchen HC14 Li" w:date="2021-11-19T14:56:00Z">
                  <w:rPr>
                    <w:ins w:id="5586" w:author="Hanchen HC14 Li" w:date="2021-11-19T11:18:00Z"/>
                    <w:rFonts w:ascii="宋体" w:hAnsi="宋体" w:cs="宋体"/>
                    <w:sz w:val="21"/>
                    <w:szCs w:val="21"/>
                  </w:rPr>
                </w:rPrChange>
              </w:rPr>
            </w:pPr>
            <w:ins w:id="5587" w:author="Hanchen HC14 Li" w:date="2021-11-19T11:18:00Z">
              <w:r>
                <w:rPr>
                  <w:rFonts w:ascii="宋体" w:hAnsi="宋体" w:cs="宋体"/>
                  <w:highlight w:val="yellow"/>
                  <w:rPrChange w:id="5588" w:author="Hanchen HC14 Li" w:date="2021-11-19T14:56: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5589" w:author="Hanchen HC14 Li" w:date="2021-11-19T11:18: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590" w:author="Hanchen HC14 Li" w:date="2021-11-19T11:18:00Z"/>
                <w:rFonts w:ascii="宋体" w:hAnsi="宋体" w:cs="宋体"/>
                <w:sz w:val="21"/>
                <w:szCs w:val="21"/>
                <w:highlight w:val="yellow"/>
                <w:rPrChange w:id="5591" w:author="Hanchen HC14 Li" w:date="2021-11-19T14:56:00Z">
                  <w:rPr>
                    <w:ins w:id="5592" w:author="Hanchen HC14 Li" w:date="2021-11-19T11:18:00Z"/>
                    <w:rFonts w:ascii="宋体" w:hAnsi="宋体" w:cs="宋体"/>
                    <w:sz w:val="21"/>
                    <w:szCs w:val="21"/>
                  </w:rPr>
                </w:rPrChange>
              </w:rPr>
            </w:pPr>
            <w:ins w:id="5593" w:author="Hanchen HC14 Li" w:date="2021-11-19T11:18:00Z">
              <w:r>
                <w:rPr>
                  <w:rFonts w:ascii="宋体" w:hAnsi="宋体" w:cs="宋体"/>
                  <w:highlight w:val="yellow"/>
                  <w:rPrChange w:id="5594" w:author="Hanchen HC14 Li" w:date="2021-11-19T14:56: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595" w:author="Hanchen HC14 Li" w:date="2021-11-19T11:18: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596" w:author="Hanchen HC14 Li" w:date="2021-11-19T11:18:00Z"/>
                <w:rFonts w:ascii="宋体" w:hAnsi="宋体" w:cs="宋体"/>
                <w:highlight w:val="yellow"/>
                <w:rPrChange w:id="5597" w:author="Hanchen HC14 Li" w:date="2021-11-19T14:56:00Z">
                  <w:rPr>
                    <w:ins w:id="5598" w:author="Hanchen HC14 Li" w:date="2021-11-19T11:18:00Z"/>
                    <w:rFonts w:ascii="宋体" w:hAnsi="宋体" w:cs="宋体"/>
                  </w:rPr>
                </w:rPrChange>
              </w:rPr>
            </w:pPr>
            <w:ins w:id="5599" w:author="Hanchen HC14 Li" w:date="2021-11-19T11:18:00Z">
              <w:r>
                <w:rPr>
                  <w:rFonts w:hint="eastAsia" w:ascii="宋体" w:hAnsi="宋体" w:cs="宋体"/>
                  <w:highlight w:val="yellow"/>
                  <w:rPrChange w:id="5600" w:author="Hanchen HC14 Li" w:date="2021-11-19T14:56: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601"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602" w:author="zhouliang" w:date="2021-11-08T09:45:00Z"/>
                <w:rFonts w:ascii="宋体" w:hAnsi="宋体" w:cs="宋体"/>
                <w:color w:val="000000"/>
                <w:sz w:val="21"/>
                <w:szCs w:val="21"/>
              </w:rPr>
            </w:pPr>
            <w:ins w:id="5603" w:author="zhouliang" w:date="2021-11-08T09:45:00Z">
              <w:r>
                <w:rPr>
                  <w:rFonts w:ascii="宋体" w:hAnsi="宋体" w:cs="宋体"/>
                  <w:color w:val="000000"/>
                  <w:sz w:val="21"/>
                  <w:szCs w:val="21"/>
                </w:rPr>
                <w:t>c</w:t>
              </w:r>
            </w:ins>
            <w:ins w:id="5604" w:author="zhouliang" w:date="2021-11-08T09:45:00Z">
              <w:r>
                <w:rPr>
                  <w:rFonts w:hint="eastAsia" w:ascii="宋体" w:hAnsi="宋体" w:cs="宋体"/>
                  <w:color w:val="000000"/>
                  <w:sz w:val="21"/>
                  <w:szCs w:val="21"/>
                </w:rPr>
                <w:t>ard_no</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605" w:author="zhouliang" w:date="2021-11-08T09:45:00Z"/>
                <w:rFonts w:ascii="宋体" w:hAnsi="宋体" w:cs="宋体"/>
                <w:sz w:val="21"/>
                <w:szCs w:val="21"/>
              </w:rPr>
            </w:pPr>
            <w:ins w:id="5606" w:author="zhouliang" w:date="2021-11-08T09:45: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607" w:author="zhouliang" w:date="2021-11-08T09:45:00Z"/>
                <w:rFonts w:ascii="宋体" w:hAnsi="宋体" w:cs="宋体"/>
                <w:sz w:val="21"/>
                <w:szCs w:val="21"/>
              </w:rPr>
            </w:pPr>
            <w:ins w:id="5608" w:author="zhouliang" w:date="2021-11-08T09:45:00Z">
              <w:r>
                <w:rPr>
                  <w:rFonts w:hint="eastAsia" w:ascii="宋体" w:hAnsi="宋体" w:cs="宋体"/>
                </w:rPr>
                <w:t>10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609" w:author="zhouliang" w:date="2021-11-08T09:45:00Z"/>
                <w:rFonts w:ascii="宋体" w:hAnsi="宋体"/>
                <w:sz w:val="21"/>
                <w:szCs w:val="21"/>
              </w:rPr>
            </w:pPr>
            <w:ins w:id="5610" w:author="zhouliang" w:date="2021-11-08T09:45:00Z">
              <w:r>
                <w:rPr>
                  <w:rFonts w:hint="eastAsia" w:ascii="宋体" w:hAnsi="宋体" w:cs="宋体"/>
                </w:rPr>
                <w:t>卡应用序列号：读取用户卡15H文件获取</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611" w:author="zhouliang" w:date="2021-11-08T09:45:00Z"/>
          <w:del w:id="5612" w:author="Hanchen HC14 Li" w:date="2021-11-19T14:4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613" w:author="zhouliang" w:date="2021-11-08T09:45:00Z"/>
                <w:del w:id="5614" w:author="Hanchen HC14 Li" w:date="2021-11-19T14:48:00Z"/>
                <w:rFonts w:ascii="宋体" w:hAnsi="宋体" w:cs="宋体"/>
                <w:color w:val="000000"/>
                <w:sz w:val="21"/>
                <w:szCs w:val="21"/>
              </w:rPr>
            </w:pPr>
            <w:ins w:id="5615" w:author="zhouliang" w:date="2021-11-08T09:45:00Z">
              <w:del w:id="5616" w:author="Hanchen HC14 Li" w:date="2021-11-19T14:48:00Z">
                <w:r>
                  <w:rPr>
                    <w:rFonts w:hint="eastAsia" w:ascii="宋体" w:hAnsi="宋体" w:cs="宋体"/>
                    <w:color w:val="000000"/>
                    <w:sz w:val="21"/>
                    <w:szCs w:val="21"/>
                  </w:rPr>
                  <w:delText>card</w:delText>
                </w:r>
              </w:del>
            </w:ins>
            <w:ins w:id="5617" w:author="zhouliang" w:date="2021-11-08T09:45:00Z">
              <w:del w:id="5618" w:author="Hanchen HC14 Li" w:date="2021-11-19T14:48:00Z">
                <w:r>
                  <w:rPr>
                    <w:rFonts w:ascii="宋体" w:hAnsi="宋体" w:cs="宋体"/>
                    <w:color w:val="000000"/>
                    <w:sz w:val="21"/>
                    <w:szCs w:val="21"/>
                  </w:rPr>
                  <w:delText>_</w:delText>
                </w:r>
              </w:del>
            </w:ins>
            <w:ins w:id="5619" w:author="zhouliang" w:date="2021-11-08T09:45:00Z">
              <w:del w:id="5620" w:author="Hanchen HC14 Li" w:date="2021-11-19T14:48:00Z">
                <w:r>
                  <w:rPr>
                    <w:rFonts w:hint="eastAsia" w:ascii="宋体" w:hAnsi="宋体" w:cs="宋体"/>
                    <w:color w:val="000000"/>
                    <w:sz w:val="21"/>
                    <w:szCs w:val="21"/>
                  </w:rPr>
                  <w:delText>type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621" w:author="zhouliang" w:date="2021-11-08T09:45:00Z"/>
                <w:del w:id="5622" w:author="Hanchen HC14 Li" w:date="2021-11-19T14:48:00Z"/>
                <w:rFonts w:ascii="宋体" w:hAnsi="宋体" w:cs="宋体"/>
                <w:sz w:val="21"/>
                <w:szCs w:val="21"/>
              </w:rPr>
            </w:pPr>
            <w:ins w:id="5623" w:author="zhouliang" w:date="2021-11-08T09:45:00Z">
              <w:del w:id="5624" w:author="Hanchen HC14 Li" w:date="2021-11-19T14:48: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625" w:author="zhouliang" w:date="2021-11-08T09:45:00Z"/>
                <w:del w:id="5626" w:author="Hanchen HC14 Li" w:date="2021-11-19T14:48:00Z"/>
                <w:rFonts w:ascii="宋体" w:hAnsi="宋体" w:cs="宋体"/>
                <w:sz w:val="21"/>
                <w:szCs w:val="21"/>
              </w:rPr>
            </w:pPr>
            <w:ins w:id="5627" w:author="zhouliang" w:date="2021-11-08T09:45:00Z">
              <w:del w:id="5628" w:author="Hanchen HC14 Li" w:date="2021-11-19T14:48: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629" w:author="zhouliang" w:date="2021-11-08T09:45:00Z"/>
                <w:del w:id="5630" w:author="Hanchen HC14 Li" w:date="2021-11-19T14:48:00Z"/>
                <w:rFonts w:ascii="宋体" w:hAnsi="宋体"/>
                <w:sz w:val="21"/>
                <w:szCs w:val="21"/>
              </w:rPr>
            </w:pPr>
            <w:ins w:id="5631" w:author="zhouliang" w:date="2021-11-08T09:45:00Z">
              <w:del w:id="5632" w:author="Hanchen HC14 Li" w:date="2021-11-19T14:48:00Z">
                <w:r>
                  <w:rPr>
                    <w:rFonts w:hint="eastAsia" w:ascii="宋体" w:hAnsi="宋体" w:cs="宋体"/>
                  </w:rPr>
                  <w:delText>卡类型：读取用户卡17H文件获取</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633" w:author="zhouliang" w:date="2021-11-08T09:45:00Z"/>
          <w:del w:id="5634" w:author="Hanchen HC14 Li" w:date="2021-11-19T11:1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635" w:author="zhouliang" w:date="2021-11-08T09:45:00Z"/>
                <w:del w:id="5636" w:author="Hanchen HC14 Li" w:date="2021-11-19T11:18:00Z"/>
                <w:rFonts w:ascii="宋体" w:hAnsi="宋体" w:cs="宋体"/>
                <w:color w:val="000000"/>
                <w:sz w:val="21"/>
                <w:szCs w:val="21"/>
              </w:rPr>
            </w:pPr>
            <w:ins w:id="5637" w:author="zhouliang" w:date="2021-11-08T09:45:00Z">
              <w:del w:id="5638" w:author="Hanchen HC14 Li" w:date="2021-11-19T11:18:00Z">
                <w:r>
                  <w:rPr>
                    <w:rFonts w:ascii="宋体" w:hAnsi="宋体" w:cs="宋体"/>
                    <w:color w:val="000000"/>
                    <w:sz w:val="21"/>
                    <w:szCs w:val="21"/>
                  </w:rPr>
                  <w:delText>terminal_code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639" w:author="zhouliang" w:date="2021-11-08T09:45:00Z"/>
                <w:del w:id="5640" w:author="Hanchen HC14 Li" w:date="2021-11-19T11:18:00Z"/>
                <w:rFonts w:ascii="宋体" w:hAnsi="宋体" w:cs="宋体"/>
                <w:sz w:val="21"/>
                <w:szCs w:val="21"/>
              </w:rPr>
            </w:pPr>
            <w:ins w:id="5641" w:author="zhouliang" w:date="2021-11-08T09:45:00Z">
              <w:del w:id="5642" w:author="Hanchen HC14 Li" w:date="2021-11-19T11:18: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643" w:author="zhouliang" w:date="2021-11-08T09:45:00Z"/>
                <w:del w:id="5644" w:author="Hanchen HC14 Li" w:date="2021-11-19T11:18:00Z"/>
                <w:rFonts w:ascii="宋体" w:hAnsi="宋体" w:cs="宋体"/>
                <w:sz w:val="21"/>
                <w:szCs w:val="21"/>
              </w:rPr>
            </w:pPr>
            <w:ins w:id="5645" w:author="zhouliang" w:date="2021-11-08T09:45:00Z">
              <w:del w:id="5646" w:author="Hanchen HC14 Li" w:date="2021-11-19T11:18:00Z">
                <w:r>
                  <w:rPr>
                    <w:rFonts w:ascii="宋体" w:hAnsi="宋体" w:cs="宋体"/>
                  </w:rPr>
                  <w:delText>6</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647" w:author="zhouliang" w:date="2021-11-08T09:45:00Z"/>
                <w:del w:id="5648" w:author="Hanchen HC14 Li" w:date="2021-11-19T11:18:00Z"/>
                <w:rFonts w:ascii="宋体" w:hAnsi="宋体"/>
                <w:sz w:val="21"/>
                <w:szCs w:val="21"/>
              </w:rPr>
            </w:pPr>
            <w:ins w:id="5649" w:author="zhouliang" w:date="2021-11-08T09:45:00Z">
              <w:del w:id="5650" w:author="Hanchen HC14 Li" w:date="2021-11-19T11:18:00Z">
                <w:r>
                  <w:rPr>
                    <w:rFonts w:hint="eastAsia" w:ascii="宋体" w:hAnsi="宋体" w:cs="宋体"/>
                  </w:rPr>
                  <w:delText>终端编号:和能tsm的终端编号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651" w:author="zhouliang" w:date="2021-11-08T09:45:00Z"/>
          <w:del w:id="5652" w:author="Hanchen HC14 Li" w:date="2021-11-19T11:1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653" w:author="zhouliang" w:date="2021-11-08T09:45:00Z"/>
                <w:del w:id="5654" w:author="Hanchen HC14 Li" w:date="2021-11-19T11:18:00Z"/>
                <w:rFonts w:ascii="宋体" w:hAnsi="宋体" w:cs="宋体"/>
                <w:color w:val="000000"/>
                <w:sz w:val="21"/>
                <w:szCs w:val="21"/>
              </w:rPr>
            </w:pPr>
            <w:ins w:id="5655" w:author="zhouliang" w:date="2021-11-08T09:45:00Z">
              <w:del w:id="5656" w:author="Hanchen HC14 Li" w:date="2021-11-19T11:18:00Z">
                <w:r>
                  <w:rPr>
                    <w:rFonts w:ascii="宋体" w:hAnsi="宋体" w:cs="Arial"/>
                    <w:sz w:val="21"/>
                    <w:szCs w:val="21"/>
                  </w:rPr>
                  <w:delText>transaction_</w:delText>
                </w:r>
              </w:del>
            </w:ins>
            <w:ins w:id="5657" w:author="zhouliang" w:date="2021-11-08T09:45:00Z">
              <w:del w:id="5658" w:author="Hanchen HC14 Li" w:date="2021-11-19T11:18:00Z">
                <w:r>
                  <w:rPr>
                    <w:rFonts w:hint="eastAsia" w:ascii="宋体" w:hAnsi="宋体" w:cs="Arial"/>
                    <w:sz w:val="21"/>
                    <w:szCs w:val="21"/>
                  </w:rPr>
                  <w:delText>num</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659" w:author="zhouliang" w:date="2021-11-08T09:45:00Z"/>
                <w:del w:id="5660" w:author="Hanchen HC14 Li" w:date="2021-11-19T11:18:00Z"/>
                <w:rFonts w:ascii="宋体" w:hAnsi="宋体" w:cs="宋体"/>
              </w:rPr>
            </w:pPr>
            <w:ins w:id="5661" w:author="zhouliang" w:date="2021-11-08T09:45:00Z">
              <w:del w:id="5662" w:author="Hanchen HC14 Li" w:date="2021-11-19T11:18: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663" w:author="zhouliang" w:date="2021-11-08T09:45:00Z"/>
                <w:del w:id="5664" w:author="Hanchen HC14 Li" w:date="2021-11-19T11:18:00Z"/>
                <w:rFonts w:ascii="宋体" w:hAnsi="宋体" w:cs="宋体"/>
              </w:rPr>
            </w:pPr>
            <w:ins w:id="5665" w:author="zhouliang" w:date="2021-11-08T09:45:00Z">
              <w:del w:id="5666" w:author="Hanchen HC14 Li" w:date="2021-11-19T11:18:00Z">
                <w:r>
                  <w:rPr>
                    <w:rFonts w:hint="eastAsia" w:ascii="宋体" w:hAnsi="宋体" w:cs="宋体"/>
                  </w:rPr>
                  <w:delText>4</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667" w:author="zhouliang" w:date="2021-11-08T09:45:00Z"/>
                <w:del w:id="5668" w:author="Hanchen HC14 Li" w:date="2021-11-19T11:18:00Z"/>
                <w:rFonts w:ascii="宋体" w:hAnsi="宋体" w:cs="宋体"/>
              </w:rPr>
            </w:pPr>
            <w:ins w:id="5669" w:author="zhouliang" w:date="2021-11-08T09:45:00Z">
              <w:del w:id="5670" w:author="Hanchen HC14 Li" w:date="2021-11-19T11:18:00Z">
                <w:r>
                  <w:rPr>
                    <w:rFonts w:hint="eastAsia" w:ascii="宋体" w:hAnsi="宋体" w:cs="宋体"/>
                    <w:color w:val="3F3F3F"/>
                  </w:rPr>
                  <w:delText>终端交易序号:本次卡申请的终端交易序号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671"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672" w:author="zhouliang" w:date="2021-11-08T09:45:00Z"/>
                <w:rFonts w:ascii="宋体" w:hAnsi="宋体" w:cs="宋体"/>
                <w:color w:val="000000"/>
                <w:sz w:val="21"/>
                <w:szCs w:val="21"/>
              </w:rPr>
            </w:pPr>
            <w:ins w:id="5673" w:author="zhouliang" w:date="2021-11-08T09:45:00Z">
              <w:r>
                <w:rPr>
                  <w:rFonts w:ascii="宋体" w:hAnsi="宋体" w:cs="Arial"/>
                  <w:sz w:val="21"/>
                  <w:szCs w:val="21"/>
                </w:rPr>
                <w:t>transaction_datetime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674" w:author="zhouliang" w:date="2021-11-08T09:45:00Z"/>
                <w:rFonts w:ascii="宋体" w:hAnsi="宋体" w:cs="宋体"/>
              </w:rPr>
            </w:pPr>
            <w:ins w:id="5675" w:author="zhouliang" w:date="2021-11-08T09:45:00Z">
              <w:r>
                <w:rPr>
                  <w:rFonts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676" w:author="zhouliang" w:date="2021-11-08T09:45:00Z"/>
                <w:rFonts w:ascii="宋体" w:hAnsi="宋体" w:cs="宋体"/>
              </w:rPr>
            </w:pPr>
            <w:ins w:id="5677" w:author="zhouliang" w:date="2021-11-08T09:45:00Z">
              <w:r>
                <w:rPr>
                  <w:rFonts w:ascii="宋体" w:hAnsi="宋体" w:cs="宋体"/>
                  <w:sz w:val="21"/>
                  <w:szCs w:val="21"/>
                </w:rPr>
                <w:t>14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678" w:author="zhouliang" w:date="2021-11-08T09:45:00Z"/>
                <w:rFonts w:ascii="宋体" w:hAnsi="宋体" w:cs="宋体"/>
              </w:rPr>
            </w:pPr>
            <w:ins w:id="5679" w:author="zhouliang" w:date="2021-11-08T09:45:00Z">
              <w:r>
                <w:rPr>
                  <w:rFonts w:hint="eastAsia" w:ascii="宋体" w:hAnsi="宋体" w:cs="宋体"/>
                  <w:color w:val="3F3F3F"/>
                </w:rPr>
                <w:t>交易日期时间：格式yyyyMMddHHmmss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680" w:author="zhouliang" w:date="2021-11-08T09:45: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681" w:author="zhouliang" w:date="2021-11-08T09:45:00Z"/>
                <w:rFonts w:ascii="宋体" w:hAnsi="宋体" w:cs="宋体"/>
                <w:color w:val="000000"/>
                <w:sz w:val="21"/>
                <w:szCs w:val="21"/>
              </w:rPr>
            </w:pPr>
            <w:ins w:id="5682" w:author="zhouliang" w:date="2021-11-08T09:45:00Z">
              <w:r>
                <w:rPr>
                  <w:rFonts w:ascii="宋体" w:hAnsi="宋体" w:cs="宋体"/>
                  <w:color w:val="000000"/>
                  <w:sz w:val="21"/>
                  <w:szCs w:val="21"/>
                </w:rPr>
                <w:t>merchant</w:t>
              </w:r>
            </w:ins>
            <w:ins w:id="5683" w:author="zhouliang" w:date="2021-11-08T09:45:00Z">
              <w:r>
                <w:rPr>
                  <w:rFonts w:hint="eastAsia" w:ascii="宋体" w:hAnsi="宋体" w:cs="宋体"/>
                  <w:color w:val="000000"/>
                  <w:sz w:val="21"/>
                  <w:szCs w:val="21"/>
                </w:rPr>
                <w:t>_</w:t>
              </w:r>
            </w:ins>
            <w:ins w:id="5684" w:author="zhouliang" w:date="2021-11-08T09:45:00Z">
              <w:r>
                <w:rPr>
                  <w:rFonts w:ascii="宋体" w:hAnsi="宋体" w:cs="宋体"/>
                  <w:color w:val="000000"/>
                  <w:sz w:val="21"/>
                  <w:szCs w:val="21"/>
                </w:rPr>
                <w:t>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685" w:author="zhouliang" w:date="2021-11-08T09:45:00Z"/>
                <w:rFonts w:ascii="宋体" w:hAnsi="宋体" w:cs="宋体"/>
              </w:rPr>
            </w:pPr>
            <w:ins w:id="5686" w:author="zhouliang" w:date="2021-11-08T09:45: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687" w:author="zhouliang" w:date="2021-11-08T09:45:00Z"/>
                <w:rFonts w:ascii="宋体" w:hAnsi="宋体" w:cs="宋体"/>
              </w:rPr>
            </w:pPr>
            <w:ins w:id="5688" w:author="zhouliang" w:date="2021-11-08T09:45:00Z">
              <w:r>
                <w:rPr>
                  <w:rFonts w:ascii="宋体" w:hAnsi="宋体" w:cs="宋体"/>
                  <w:sz w:val="21"/>
                  <w:szCs w:val="21"/>
                </w:rPr>
                <w:t>20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689" w:author="zhouliang" w:date="2021-11-08T09:45:00Z"/>
                <w:rFonts w:ascii="宋体" w:hAnsi="宋体" w:cs="宋体"/>
              </w:rPr>
            </w:pPr>
            <w:ins w:id="5690" w:author="zhouliang" w:date="2021-11-08T09:45:00Z">
              <w:r>
                <w:rPr>
                  <w:rFonts w:hint="eastAsia" w:ascii="宋体" w:hAnsi="宋体" w:cs="宋体"/>
                </w:rPr>
                <w:t>商户号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692" w:author="Windows User" w:date="2021-11-22T19:2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5691" w:author="Windows User" w:date="2021-11-22T19:25:00Z"/>
          <w:trPrChange w:id="5692" w:author="Windows User" w:date="2021-11-22T19:26:00Z">
            <w:trPr>
              <w:gridBefore w:val="1"/>
              <w:gridAfter w:val="1"/>
              <w:wBefore w:w="216" w:type="dxa"/>
              <w:wAfter w:w="324"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5693" w:author="Windows User" w:date="2021-11-22T19:26:00Z">
              <w:tcPr>
                <w:tcW w:w="1776" w:type="dxa"/>
                <w:gridSpan w:val="3"/>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694" w:author="Windows User" w:date="2021-11-22T19:25:00Z"/>
                <w:rFonts w:ascii="宋体" w:hAnsi="宋体" w:cs="宋体"/>
                <w:color w:val="000000"/>
                <w:sz w:val="21"/>
                <w:szCs w:val="21"/>
              </w:rPr>
            </w:pPr>
            <w:ins w:id="5695" w:author="Windows User" w:date="2021-11-22T19:26:00Z">
              <w:r>
                <w:rPr>
                  <w:rFonts w:ascii="宋体" w:hAnsi="宋体" w:cs="宋体"/>
                  <w:color w:val="000000"/>
                  <w:sz w:val="21"/>
                  <w:szCs w:val="21"/>
                </w:rPr>
                <w:t>r</w:t>
              </w:r>
            </w:ins>
            <w:ins w:id="5696" w:author="Windows User" w:date="2021-11-22T19:26:00Z">
              <w:r>
                <w:rPr>
                  <w:rFonts w:hint="eastAsia" w:ascii="宋体" w:hAnsi="宋体" w:cs="宋体"/>
                  <w:color w:val="000000"/>
                  <w:sz w:val="21"/>
                  <w:szCs w:val="21"/>
                </w:rPr>
                <w:t>et</w:t>
              </w:r>
            </w:ins>
            <w:ins w:id="5697" w:author="Windows User" w:date="2021-11-22T19:26:00Z">
              <w:r>
                <w:rPr>
                  <w:rFonts w:ascii="宋体" w:hAnsi="宋体" w:cs="宋体"/>
                  <w:color w:val="000000"/>
                  <w:sz w:val="21"/>
                  <w:szCs w:val="21"/>
                </w:rPr>
                <w:t>_status</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5698" w:author="Windows User" w:date="2021-11-22T19:26:00Z">
              <w:tcPr>
                <w:tcW w:w="1162"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699" w:author="Windows User" w:date="2021-11-22T19:25:00Z"/>
                <w:rFonts w:ascii="宋体" w:hAnsi="宋体" w:cs="宋体"/>
                <w:sz w:val="21"/>
                <w:szCs w:val="21"/>
              </w:rPr>
            </w:pPr>
            <w:ins w:id="5700" w:author="Windows User" w:date="2021-11-22T19:26:00Z">
              <w:r>
                <w:rPr>
                  <w:rFonts w:hint="eastAsia" w:ascii="宋体" w:hAnsi="宋体" w:cs="宋体"/>
                  <w:color w:val="3F3F3F"/>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5701" w:author="Windows User" w:date="2021-11-22T19:26:00Z">
              <w:tcPr>
                <w:tcW w:w="851" w:type="dxa"/>
                <w:gridSpan w:val="3"/>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702" w:author="Windows User" w:date="2021-11-22T19:25:00Z"/>
                <w:rFonts w:ascii="宋体" w:hAnsi="宋体" w:cs="宋体"/>
                <w:sz w:val="21"/>
                <w:szCs w:val="21"/>
              </w:rPr>
            </w:pPr>
            <w:ins w:id="5703" w:author="Windows User" w:date="2021-11-22T19:26:00Z">
              <w:r>
                <w:rPr>
                  <w:rFonts w:hint="eastAsia" w:ascii="宋体" w:hAnsi="宋体" w:cs="宋体"/>
                  <w:color w:val="3F3F3F"/>
                </w:rPr>
                <w:t>1</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704" w:author="Windows User" w:date="2021-11-22T19:26:00Z">
              <w:tcPr>
                <w:tcW w:w="3685" w:type="dxa"/>
                <w:gridSpan w:val="3"/>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705" w:author="Windows User" w:date="2021-11-22T19:25:00Z"/>
                <w:rFonts w:ascii="宋体" w:hAnsi="宋体" w:cs="宋体"/>
              </w:rPr>
            </w:pPr>
            <w:ins w:id="5706" w:author="Windows User" w:date="2021-11-22T19:26:00Z">
              <w:r>
                <w:rPr>
                  <w:rFonts w:hint="eastAsia" w:ascii="宋体" w:hAnsi="宋体" w:cs="宋体"/>
                  <w:color w:val="3F3F3F"/>
                </w:rPr>
                <w:t>写卡状态：0成功 1表示失败</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707" w:author="zhouliang" w:date="2021-11-08T09:45:00Z"/>
          <w:del w:id="5708" w:author="Hanchen HC14 Li" w:date="2021-11-19T14:4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709" w:author="zhouliang" w:date="2021-11-08T09:45:00Z"/>
                <w:del w:id="5710" w:author="Hanchen HC14 Li" w:date="2021-11-19T14:48:00Z"/>
                <w:rFonts w:ascii="宋体" w:hAnsi="宋体" w:cs="宋体"/>
                <w:color w:val="000000"/>
                <w:sz w:val="21"/>
                <w:szCs w:val="21"/>
              </w:rPr>
            </w:pPr>
            <w:ins w:id="5711" w:author="zhouliang" w:date="2021-11-08T09:45:00Z">
              <w:del w:id="5712" w:author="Hanchen HC14 Li" w:date="2021-11-19T14:48:00Z">
                <w:r>
                  <w:rPr>
                    <w:rFonts w:ascii="宋体" w:hAnsi="宋体" w:cs="宋体"/>
                    <w:color w:val="000000"/>
                    <w:sz w:val="21"/>
                    <w:szCs w:val="21"/>
                  </w:rPr>
                  <w:delText>r</w:delText>
                </w:r>
              </w:del>
            </w:ins>
            <w:ins w:id="5713" w:author="zhouliang" w:date="2021-11-08T09:45:00Z">
              <w:del w:id="5714" w:author="Hanchen HC14 Li" w:date="2021-11-19T14:48:00Z">
                <w:r>
                  <w:rPr>
                    <w:rFonts w:hint="eastAsia" w:ascii="宋体" w:hAnsi="宋体" w:cs="宋体"/>
                    <w:color w:val="000000"/>
                    <w:sz w:val="21"/>
                    <w:szCs w:val="21"/>
                  </w:rPr>
                  <w:delText>et</w:delText>
                </w:r>
              </w:del>
            </w:ins>
            <w:ins w:id="5715" w:author="zhouliang" w:date="2021-11-08T09:45:00Z">
              <w:del w:id="5716" w:author="Hanchen HC14 Li" w:date="2021-11-19T14:48:00Z">
                <w:r>
                  <w:rPr>
                    <w:rFonts w:ascii="宋体" w:hAnsi="宋体" w:cs="宋体"/>
                    <w:color w:val="000000"/>
                    <w:sz w:val="21"/>
                    <w:szCs w:val="21"/>
                  </w:rPr>
                  <w:delText>_status</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717" w:author="zhouliang" w:date="2021-11-08T09:45:00Z"/>
                <w:del w:id="5718" w:author="Hanchen HC14 Li" w:date="2021-11-19T14:48:00Z"/>
                <w:rFonts w:ascii="宋体" w:hAnsi="宋体" w:cs="宋体"/>
              </w:rPr>
            </w:pPr>
            <w:ins w:id="5719" w:author="zhouliang" w:date="2021-11-08T09:45:00Z">
              <w:del w:id="5720" w:author="Hanchen HC14 Li" w:date="2021-11-19T14:48:00Z">
                <w:r>
                  <w:rPr>
                    <w:rFonts w:hint="eastAsia" w:ascii="宋体" w:hAnsi="宋体" w:cs="宋体"/>
                    <w:color w:val="3F3F3F"/>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721" w:author="zhouliang" w:date="2021-11-08T09:45:00Z"/>
                <w:del w:id="5722" w:author="Hanchen HC14 Li" w:date="2021-11-19T14:48:00Z"/>
                <w:rFonts w:ascii="宋体" w:hAnsi="宋体" w:cs="宋体"/>
              </w:rPr>
            </w:pPr>
            <w:ins w:id="5723" w:author="zhouliang" w:date="2021-11-08T09:45:00Z">
              <w:del w:id="5724" w:author="Hanchen HC14 Li" w:date="2021-11-19T14:48:00Z">
                <w:r>
                  <w:rPr>
                    <w:rFonts w:hint="eastAsia" w:ascii="宋体" w:hAnsi="宋体" w:cs="宋体"/>
                    <w:color w:val="3F3F3F"/>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725" w:author="zhouliang" w:date="2021-11-08T09:45:00Z"/>
                <w:del w:id="5726" w:author="Hanchen HC14 Li" w:date="2021-11-19T14:48:00Z"/>
                <w:rFonts w:ascii="宋体" w:hAnsi="宋体" w:cs="宋体"/>
              </w:rPr>
            </w:pPr>
            <w:ins w:id="5727" w:author="zhouliang" w:date="2021-11-08T09:45:00Z">
              <w:del w:id="5728" w:author="Hanchen HC14 Li" w:date="2021-11-19T14:48:00Z">
                <w:r>
                  <w:rPr>
                    <w:rFonts w:hint="eastAsia" w:ascii="宋体" w:hAnsi="宋体" w:cs="宋体"/>
                    <w:color w:val="3F3F3F"/>
                  </w:rPr>
                  <w:delText>写卡状态：0成功 1表示失败</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729" w:author="zhouliang" w:date="2021-11-08T09:45:00Z"/>
          <w:del w:id="5730" w:author="Hanchen HC14 Li" w:date="2021-11-19T14:4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731" w:author="zhouliang" w:date="2021-11-08T09:45:00Z"/>
                <w:del w:id="5732" w:author="Hanchen HC14 Li" w:date="2021-11-19T14:48:00Z"/>
                <w:rFonts w:ascii="宋体" w:hAnsi="宋体" w:cs="宋体"/>
                <w:color w:val="000000"/>
                <w:sz w:val="21"/>
                <w:szCs w:val="21"/>
              </w:rPr>
            </w:pPr>
            <w:ins w:id="5733" w:author="zhouliang" w:date="2021-11-08T09:45:00Z">
              <w:del w:id="5734" w:author="Hanchen HC14 Li" w:date="2021-11-19T14:48:00Z">
                <w:r>
                  <w:rPr>
                    <w:rFonts w:ascii="宋体" w:hAnsi="宋体" w:cs="宋体"/>
                    <w:color w:val="000000"/>
                    <w:sz w:val="21"/>
                    <w:szCs w:val="21"/>
                  </w:rPr>
                  <w:delText>algorithm_id</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735" w:author="zhouliang" w:date="2021-11-08T09:45:00Z"/>
                <w:del w:id="5736" w:author="Hanchen HC14 Li" w:date="2021-11-19T14:48:00Z"/>
                <w:rFonts w:ascii="宋体" w:hAnsi="宋体" w:cs="宋体"/>
                <w:sz w:val="21"/>
                <w:szCs w:val="21"/>
              </w:rPr>
            </w:pPr>
            <w:ins w:id="5737" w:author="zhouliang" w:date="2021-11-08T09:45:00Z">
              <w:del w:id="5738" w:author="Hanchen HC14 Li" w:date="2021-11-19T14:48: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739" w:author="zhouliang" w:date="2021-11-08T09:45:00Z"/>
                <w:del w:id="5740" w:author="Hanchen HC14 Li" w:date="2021-11-19T14:48:00Z"/>
                <w:rFonts w:ascii="宋体" w:hAnsi="宋体" w:cs="宋体"/>
                <w:sz w:val="21"/>
                <w:szCs w:val="21"/>
              </w:rPr>
            </w:pPr>
            <w:ins w:id="5741" w:author="zhouliang" w:date="2021-11-08T09:45:00Z">
              <w:del w:id="5742" w:author="Hanchen HC14 Li" w:date="2021-11-19T14:48:00Z">
                <w:r>
                  <w:rPr>
                    <w:rFonts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743" w:author="zhouliang" w:date="2021-11-08T09:45:00Z"/>
                <w:del w:id="5744" w:author="Hanchen HC14 Li" w:date="2021-11-19T14:48:00Z"/>
                <w:rFonts w:ascii="宋体" w:hAnsi="宋体"/>
                <w:sz w:val="21"/>
                <w:szCs w:val="21"/>
              </w:rPr>
            </w:pPr>
            <w:ins w:id="5745" w:author="zhouliang" w:date="2021-11-08T09:45:00Z">
              <w:del w:id="5746" w:author="Hanchen HC14 Li" w:date="2021-11-19T14:48:00Z">
                <w:r>
                  <w:rPr>
                    <w:rFonts w:hint="eastAsia" w:ascii="宋体" w:hAnsi="宋体" w:cs="宋体"/>
                  </w:rPr>
                  <w:delText>加密算法标识: 00国际/01国密</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747" w:author="zhouliang" w:date="2021-11-08T09:45:00Z"/>
          <w:del w:id="5748" w:author="Hanchen HC14 Li" w:date="2021-11-19T14:4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749" w:author="zhouliang" w:date="2021-11-08T09:45:00Z"/>
                <w:del w:id="5750" w:author="Hanchen HC14 Li" w:date="2021-11-19T14:48:00Z"/>
                <w:rFonts w:ascii="宋体" w:hAnsi="宋体" w:cs="宋体"/>
                <w:color w:val="000000"/>
                <w:sz w:val="21"/>
                <w:szCs w:val="21"/>
              </w:rPr>
            </w:pPr>
            <w:ins w:id="5751" w:author="Windows User" w:date="2021-11-09T11:41:00Z">
              <w:del w:id="5752" w:author="Hanchen HC14 Li" w:date="2021-11-19T14:48:00Z">
                <w:r>
                  <w:rPr>
                    <w:rFonts w:hint="eastAsia" w:ascii="宋体" w:hAnsi="宋体" w:cs="宋体"/>
                    <w:color w:val="000000"/>
                    <w:sz w:val="21"/>
                    <w:szCs w:val="21"/>
                  </w:rPr>
                  <w:delText>region</w:delText>
                </w:r>
              </w:del>
            </w:ins>
            <w:ins w:id="5753" w:author="Windows User" w:date="2021-11-09T11:41:00Z">
              <w:del w:id="5754" w:author="Hanchen HC14 Li" w:date="2021-11-19T14:48:00Z">
                <w:r>
                  <w:rPr>
                    <w:rFonts w:ascii="宋体" w:hAnsi="宋体" w:cs="宋体"/>
                    <w:color w:val="000000"/>
                    <w:sz w:val="21"/>
                    <w:szCs w:val="21"/>
                  </w:rPr>
                  <w:delText>_code</w:delText>
                </w:r>
              </w:del>
            </w:ins>
            <w:ins w:id="5755" w:author="zhouliang" w:date="2021-11-08T09:45:00Z">
              <w:del w:id="5756" w:author="Hanchen HC14 Li" w:date="2021-11-19T14:48: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757" w:author="zhouliang" w:date="2021-11-08T09:45:00Z"/>
                <w:del w:id="5758" w:author="Hanchen HC14 Li" w:date="2021-11-19T14:48:00Z"/>
                <w:rFonts w:ascii="宋体" w:hAnsi="宋体" w:cs="宋体"/>
              </w:rPr>
            </w:pPr>
            <w:ins w:id="5759" w:author="Windows User" w:date="2021-11-09T11:41:00Z">
              <w:del w:id="5760" w:author="Hanchen HC14 Li" w:date="2021-11-19T14:48:00Z">
                <w:r>
                  <w:rPr>
                    <w:rFonts w:hint="eastAsia" w:ascii="宋体" w:hAnsi="宋体" w:cs="宋体"/>
                  </w:rPr>
                  <w:delText>HEX</w:delText>
                </w:r>
              </w:del>
            </w:ins>
            <w:ins w:id="5761" w:author="zhouliang" w:date="2021-11-08T09:45:00Z">
              <w:del w:id="5762" w:author="Hanchen HC14 Li" w:date="2021-11-19T14:48: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763" w:author="zhouliang" w:date="2021-11-08T09:45:00Z"/>
                <w:del w:id="5764" w:author="Hanchen HC14 Li" w:date="2021-11-19T14:48:00Z"/>
                <w:rFonts w:ascii="宋体" w:hAnsi="宋体" w:cs="宋体"/>
              </w:rPr>
            </w:pPr>
            <w:ins w:id="5765" w:author="Windows User" w:date="2021-11-09T11:41:00Z">
              <w:del w:id="5766" w:author="Hanchen HC14 Li" w:date="2021-11-19T14:48:00Z">
                <w:r>
                  <w:rPr>
                    <w:rFonts w:hint="eastAsia" w:ascii="宋体" w:hAnsi="宋体" w:cs="宋体"/>
                  </w:rPr>
                  <w:delText>1</w:delText>
                </w:r>
              </w:del>
            </w:ins>
            <w:ins w:id="5767" w:author="zhouliang" w:date="2021-11-08T09:45:00Z">
              <w:del w:id="5768" w:author="Hanchen HC14 Li" w:date="2021-11-19T14:48: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769" w:author="zhouliang" w:date="2021-11-08T09:45:00Z"/>
                <w:del w:id="5770" w:author="Hanchen HC14 Li" w:date="2021-11-19T14:48:00Z"/>
                <w:rFonts w:ascii="宋体" w:hAnsi="宋体" w:cs="宋体"/>
              </w:rPr>
            </w:pPr>
            <w:ins w:id="5771" w:author="Windows User" w:date="2021-11-09T11:41:00Z">
              <w:del w:id="5772" w:author="Hanchen HC14 Li" w:date="2021-11-19T14:48:00Z">
                <w:r>
                  <w:rPr>
                    <w:rFonts w:hint="eastAsia" w:ascii="宋体" w:hAnsi="宋体" w:cs="宋体"/>
                    <w:color w:val="000000"/>
                    <w:sz w:val="21"/>
                    <w:szCs w:val="21"/>
                  </w:rPr>
                  <w:delText>地区代码，</w:delText>
                </w:r>
              </w:del>
            </w:ins>
            <w:ins w:id="5773" w:author="Windows User" w:date="2021-11-09T11:41:00Z">
              <w:del w:id="5774" w:author="Hanchen HC14 Li" w:date="2021-11-19T14:48:00Z">
                <w:r>
                  <w:rPr>
                    <w:rFonts w:hint="eastAsia" w:ascii="宋体" w:hAnsi="宋体" w:cs="宋体"/>
                  </w:rPr>
                  <w:delText>0</w:delText>
                </w:r>
              </w:del>
            </w:ins>
            <w:ins w:id="5775" w:author="Windows User" w:date="2021-11-09T11:41:00Z">
              <w:del w:id="5776" w:author="Hanchen HC14 Li" w:date="2021-11-19T14:48:00Z">
                <w:r>
                  <w:rPr>
                    <w:rFonts w:ascii="宋体" w:hAnsi="宋体" w:cs="宋体"/>
                  </w:rPr>
                  <w:delText>0-99</w:delText>
                </w:r>
              </w:del>
            </w:ins>
            <w:ins w:id="5777" w:author="zhouliang" w:date="2021-11-08T09:45:00Z">
              <w:del w:id="5778" w:author="Hanchen HC14 Li" w:date="2021-11-19T14:48:00Z">
                <w:r>
                  <w:rPr>
                    <w:rFonts w:hint="eastAsia" w:ascii="宋体" w:hAnsi="宋体" w:cs="宋体"/>
                  </w:rPr>
                  <w:delText>0</w:delText>
                </w:r>
              </w:del>
            </w:ins>
            <w:ins w:id="5779" w:author="zhouliang" w:date="2021-11-08T09:45:00Z">
              <w:del w:id="5780" w:author="Hanchen HC14 Li" w:date="2021-11-19T14:48: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781" w:author="zhouliang" w:date="2021-11-08T09:45:00Z"/>
          <w:del w:id="5782" w:author="Hanchen HC14 Li" w:date="2021-11-19T14:4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783" w:author="zhouliang" w:date="2021-11-08T09:45:00Z"/>
                <w:del w:id="5784" w:author="Hanchen HC14 Li" w:date="2021-11-19T14:48:00Z"/>
                <w:rFonts w:ascii="宋体" w:hAnsi="宋体" w:cs="宋体"/>
                <w:color w:val="000000"/>
                <w:sz w:val="21"/>
                <w:szCs w:val="21"/>
              </w:rPr>
            </w:pPr>
            <w:ins w:id="5785" w:author="Windows User" w:date="2021-11-09T14:50:00Z">
              <w:del w:id="5786" w:author="Hanchen HC14 Li" w:date="2021-11-19T11:31:00Z">
                <w:r>
                  <w:rPr>
                    <w:rFonts w:ascii="宋体" w:hAnsi="宋体" w:cs="宋体"/>
                    <w:color w:val="000000"/>
                    <w:sz w:val="21"/>
                    <w:szCs w:val="21"/>
                  </w:rPr>
                  <w:delText>M</w:delText>
                </w:r>
              </w:del>
            </w:ins>
            <w:ins w:id="5787" w:author="Windows User" w:date="2021-11-09T14:50:00Z">
              <w:del w:id="5788" w:author="Hanchen HC14 Li" w:date="2021-11-19T14:48:00Z">
                <w:r>
                  <w:rPr>
                    <w:rFonts w:ascii="宋体" w:hAnsi="宋体" w:cs="宋体"/>
                    <w:color w:val="000000"/>
                    <w:sz w:val="21"/>
                    <w:szCs w:val="21"/>
                  </w:rPr>
                  <w:delText>odified_</w:delText>
                </w:r>
              </w:del>
            </w:ins>
            <w:ins w:id="5789" w:author="Windows User" w:date="2021-11-09T14:50:00Z">
              <w:del w:id="5790" w:author="Hanchen HC14 Li" w:date="2021-11-19T14:48:00Z">
                <w:r>
                  <w:rPr>
                    <w:rFonts w:hint="eastAsia" w:ascii="宋体" w:hAnsi="宋体" w:cs="宋体"/>
                    <w:color w:val="000000"/>
                    <w:sz w:val="21"/>
                    <w:szCs w:val="21"/>
                  </w:rPr>
                  <w:delText>c</w:delText>
                </w:r>
              </w:del>
            </w:ins>
            <w:ins w:id="5791" w:author="Windows User" w:date="2021-11-09T14:50:00Z">
              <w:del w:id="5792" w:author="Hanchen HC14 Li" w:date="2021-11-19T14:48:00Z">
                <w:r>
                  <w:rPr>
                    <w:rFonts w:ascii="宋体" w:hAnsi="宋体" w:cs="宋体"/>
                    <w:color w:val="000000"/>
                    <w:sz w:val="21"/>
                    <w:szCs w:val="21"/>
                  </w:rPr>
                  <w:delText>ard_species</w:delText>
                </w:r>
              </w:del>
            </w:ins>
            <w:ins w:id="5793" w:author="zhouliang" w:date="2021-11-08T09:49:00Z">
              <w:del w:id="5794" w:author="Hanchen HC14 Li" w:date="2021-11-19T14:48:00Z">
                <w:r>
                  <w:rPr>
                    <w:rFonts w:hint="eastAsia" w:ascii="宋体" w:hAnsi="宋体" w:cs="宋体"/>
                    <w:color w:val="000000"/>
                    <w:sz w:val="21"/>
                    <w:szCs w:val="21"/>
                  </w:rPr>
                  <w:delText>新</w:delText>
                </w:r>
              </w:del>
            </w:ins>
            <w:ins w:id="5795" w:author="zhouliang" w:date="2021-11-08T09:45:00Z">
              <w:del w:id="5796" w:author="Hanchen HC14 Li" w:date="2021-11-19T14:48: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797" w:author="zhouliang" w:date="2021-11-08T09:45:00Z"/>
                <w:del w:id="5798" w:author="Hanchen HC14 Li" w:date="2021-11-19T14:48:00Z"/>
                <w:rFonts w:ascii="宋体" w:hAnsi="宋体" w:cs="宋体"/>
              </w:rPr>
            </w:pPr>
            <w:ins w:id="5799" w:author="Windows User" w:date="2021-11-09T11:41:00Z">
              <w:del w:id="5800" w:author="Hanchen HC14 Li" w:date="2021-11-19T14:48:00Z">
                <w:r>
                  <w:rPr>
                    <w:rFonts w:hint="eastAsia" w:ascii="宋体" w:hAnsi="宋体" w:cs="宋体"/>
                    <w:sz w:val="21"/>
                    <w:szCs w:val="21"/>
                  </w:rPr>
                  <w:delText>String</w:delText>
                </w:r>
              </w:del>
            </w:ins>
            <w:ins w:id="5801" w:author="zhouliang" w:date="2021-11-08T09:45:00Z">
              <w:del w:id="5802" w:author="Hanchen HC14 Li" w:date="2021-11-19T14:48: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803" w:author="zhouliang" w:date="2021-11-08T09:45:00Z"/>
                <w:del w:id="5804" w:author="Hanchen HC14 Li" w:date="2021-11-19T14:48:00Z"/>
                <w:rFonts w:ascii="宋体" w:hAnsi="宋体" w:cs="宋体"/>
              </w:rPr>
            </w:pPr>
            <w:ins w:id="5805" w:author="Windows User" w:date="2021-11-09T11:41:00Z">
              <w:del w:id="5806" w:author="Hanchen HC14 Li" w:date="2021-11-19T14:48:00Z">
                <w:r>
                  <w:rPr>
                    <w:rFonts w:ascii="宋体" w:hAnsi="宋体" w:cs="宋体"/>
                  </w:rPr>
                  <w:delText>4</w:delText>
                </w:r>
              </w:del>
            </w:ins>
            <w:ins w:id="5807" w:author="zhouliang" w:date="2021-11-08T09:45:00Z">
              <w:del w:id="5808" w:author="Hanchen HC14 Li" w:date="2021-11-19T14:48: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809" w:author="zhouliang" w:date="2021-11-08T09:45:00Z"/>
                <w:del w:id="5810" w:author="Hanchen HC14 Li" w:date="2021-11-19T14:48:00Z"/>
                <w:rFonts w:ascii="宋体" w:hAnsi="宋体" w:cs="宋体"/>
              </w:rPr>
            </w:pPr>
            <w:ins w:id="5811" w:author="Windows User" w:date="2021-11-09T14:40:00Z">
              <w:del w:id="5812" w:author="Hanchen HC14 Li" w:date="2021-11-19T14:48:00Z">
                <w:r>
                  <w:rPr>
                    <w:rFonts w:hint="eastAsia" w:ascii="宋体" w:hAnsi="宋体" w:cs="宋体"/>
                    <w:color w:val="000000"/>
                    <w:sz w:val="21"/>
                    <w:szCs w:val="21"/>
                  </w:rPr>
                  <w:delText>修改后</w:delText>
                </w:r>
              </w:del>
            </w:ins>
            <w:ins w:id="5813" w:author="Windows User" w:date="2021-11-09T11:41:00Z">
              <w:del w:id="5814" w:author="Hanchen HC14 Li" w:date="2021-11-19T14:48:00Z">
                <w:r>
                  <w:rPr>
                    <w:rFonts w:hint="eastAsia" w:ascii="宋体" w:hAnsi="宋体" w:cs="宋体"/>
                    <w:color w:val="000000"/>
                    <w:sz w:val="21"/>
                    <w:szCs w:val="21"/>
                  </w:rPr>
                  <w:delText>卡种类型，</w:delText>
                </w:r>
              </w:del>
            </w:ins>
            <w:ins w:id="5815" w:author="Windows User" w:date="2021-11-09T11:41:00Z">
              <w:del w:id="5816" w:author="Hanchen HC14 Li" w:date="2021-11-19T14:48:00Z">
                <w:r>
                  <w:rPr>
                    <w:rFonts w:hint="eastAsia" w:ascii="宋体" w:hAnsi="宋体" w:cs="宋体"/>
                  </w:rPr>
                  <w:delText>例:0210</w:delText>
                </w:r>
              </w:del>
            </w:ins>
            <w:ins w:id="5817" w:author="zhouliang" w:date="2021-11-08T09:45:00Z">
              <w:del w:id="5818" w:author="Hanchen HC14 Li" w:date="2021-11-19T14:48: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819" w:author="Hanchen HC14 Li" w:date="2021-11-19T14:4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820" w:author="Hanchen HC14 Li" w:date="2021-11-19T14:47:00Z"/>
                <w:rFonts w:ascii="宋体" w:hAnsi="宋体" w:cs="宋体"/>
                <w:color w:val="000000"/>
                <w:sz w:val="21"/>
                <w:szCs w:val="21"/>
                <w:highlight w:val="yellow"/>
                <w:rPrChange w:id="5821" w:author="Hanchen HC14 Li" w:date="2021-11-19T14:56:00Z">
                  <w:rPr>
                    <w:ins w:id="5822" w:author="Hanchen HC14 Li" w:date="2021-11-19T14:47:00Z"/>
                    <w:rFonts w:ascii="宋体" w:hAnsi="宋体" w:cs="宋体"/>
                    <w:color w:val="000000"/>
                    <w:sz w:val="21"/>
                    <w:szCs w:val="21"/>
                  </w:rPr>
                </w:rPrChange>
              </w:rPr>
            </w:pPr>
            <w:ins w:id="5823" w:author="Windows User" w:date="2021-11-22T17:29:00Z">
              <w:r>
                <w:rPr>
                  <w:rFonts w:ascii="宋体" w:hAnsi="宋体" w:cs="宋体"/>
                  <w:color w:val="000000"/>
                  <w:sz w:val="21"/>
                  <w:szCs w:val="21"/>
                  <w:highlight w:val="yellow"/>
                </w:rPr>
                <w:t>order_no</w:t>
              </w:r>
            </w:ins>
            <w:ins w:id="5824" w:author="Hanchen HC14 Li" w:date="2021-11-19T14:47:00Z">
              <w:del w:id="5825" w:author="Windows User" w:date="2021-11-22T17:29:00Z">
                <w:r>
                  <w:rPr>
                    <w:rFonts w:ascii="宋体" w:hAnsi="宋体" w:cs="宋体"/>
                    <w:color w:val="000000"/>
                    <w:sz w:val="21"/>
                    <w:szCs w:val="21"/>
                    <w:highlight w:val="yellow"/>
                    <w:rPrChange w:id="5826" w:author="Hanchen HC14 Li" w:date="2021-11-19T14:56:00Z">
                      <w:rPr>
                        <w:rFonts w:ascii="宋体" w:hAnsi="宋体" w:cs="宋体"/>
                        <w:color w:val="000000"/>
                        <w:sz w:val="21"/>
                        <w:szCs w:val="21"/>
                      </w:rPr>
                    </w:rPrChange>
                  </w:rPr>
                  <w:delText>order_no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827" w:author="Hanchen HC14 Li" w:date="2021-11-19T14:47:00Z"/>
                <w:rFonts w:ascii="宋体" w:hAnsi="宋体" w:cs="宋体"/>
                <w:sz w:val="21"/>
                <w:szCs w:val="21"/>
                <w:highlight w:val="yellow"/>
                <w:rPrChange w:id="5828" w:author="Hanchen HC14 Li" w:date="2021-11-19T14:56:00Z">
                  <w:rPr>
                    <w:ins w:id="5829" w:author="Hanchen HC14 Li" w:date="2021-11-19T14:47:00Z"/>
                    <w:rFonts w:ascii="宋体" w:hAnsi="宋体" w:cs="宋体"/>
                    <w:sz w:val="21"/>
                    <w:szCs w:val="21"/>
                  </w:rPr>
                </w:rPrChange>
              </w:rPr>
            </w:pPr>
            <w:ins w:id="5830" w:author="Windows User" w:date="2021-11-22T17:29:00Z">
              <w:r>
                <w:rPr>
                  <w:rFonts w:ascii="宋体" w:hAnsi="宋体" w:cs="宋体"/>
                  <w:sz w:val="21"/>
                  <w:szCs w:val="21"/>
                  <w:highlight w:val="yellow"/>
                </w:rPr>
                <w:t>String</w:t>
              </w:r>
            </w:ins>
            <w:ins w:id="5831" w:author="Hanchen HC14 Li" w:date="2021-11-19T14:47:00Z">
              <w:del w:id="5832" w:author="Windows User" w:date="2021-11-22T17:29:00Z">
                <w:r>
                  <w:rPr>
                    <w:rFonts w:ascii="宋体" w:hAnsi="宋体" w:cs="宋体"/>
                    <w:sz w:val="21"/>
                    <w:szCs w:val="21"/>
                    <w:highlight w:val="yellow"/>
                    <w:rPrChange w:id="5833" w:author="Hanchen HC14 Li" w:date="2021-11-19T14:56:00Z">
                      <w:rPr>
                        <w:rFonts w:ascii="宋体" w:hAnsi="宋体" w:cs="宋体"/>
                        <w:sz w:val="21"/>
                        <w:szCs w:val="21"/>
                      </w:rPr>
                    </w:rPrChange>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834" w:author="Hanchen HC14 Li" w:date="2021-11-19T14:47:00Z"/>
                <w:rFonts w:ascii="宋体" w:hAnsi="宋体" w:cs="宋体"/>
                <w:highlight w:val="yellow"/>
                <w:rPrChange w:id="5835" w:author="Hanchen HC14 Li" w:date="2021-11-19T14:56:00Z">
                  <w:rPr>
                    <w:ins w:id="5836" w:author="Hanchen HC14 Li" w:date="2021-11-19T14:47:00Z"/>
                    <w:rFonts w:ascii="宋体" w:hAnsi="宋体" w:cs="宋体"/>
                  </w:rPr>
                </w:rPrChange>
              </w:rPr>
            </w:pPr>
            <w:ins w:id="5837" w:author="Windows User" w:date="2021-11-22T17:29:00Z">
              <w:r>
                <w:rPr>
                  <w:rFonts w:ascii="宋体" w:hAnsi="宋体" w:cs="宋体"/>
                  <w:highlight w:val="yellow"/>
                </w:rPr>
                <w:t>34</w:t>
              </w:r>
            </w:ins>
            <w:ins w:id="5838" w:author="Hanchen HC14 Li" w:date="2021-11-19T14:47:00Z">
              <w:del w:id="5839" w:author="Windows User" w:date="2021-11-22T17:29:00Z">
                <w:r>
                  <w:rPr>
                    <w:rFonts w:ascii="宋体" w:hAnsi="宋体" w:cs="宋体"/>
                    <w:highlight w:val="yellow"/>
                    <w:rPrChange w:id="5840" w:author="Hanchen HC14 Li" w:date="2021-11-19T14:56: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841" w:author="Windows User" w:date="2021-11-22T17:29:00Z"/>
                <w:rFonts w:ascii="宋体" w:hAnsi="宋体" w:cs="宋体"/>
                <w:color w:val="000000"/>
                <w:sz w:val="21"/>
                <w:szCs w:val="21"/>
                <w:highlight w:val="yellow"/>
              </w:rPr>
            </w:pPr>
            <w:ins w:id="5842" w:author="Windows User" w:date="2021-11-22T17:29:00Z">
              <w:r>
                <w:rPr>
                  <w:rFonts w:hint="eastAsia" w:ascii="宋体" w:hAnsi="宋体" w:cs="宋体"/>
                  <w:color w:val="000000"/>
                  <w:sz w:val="21"/>
                  <w:szCs w:val="21"/>
                  <w:highlight w:val="yellow"/>
                </w:rPr>
                <w:t>全局唯一。确定唯一一笔交易，业务幂等性判断。</w:t>
              </w:r>
            </w:ins>
          </w:p>
          <w:p>
            <w:pPr>
              <w:rPr>
                <w:ins w:id="5843" w:author="Hanchen HC14 Li" w:date="2021-11-19T14:47:00Z"/>
                <w:del w:id="5844" w:author="Windows User" w:date="2021-11-22T17:29:00Z"/>
                <w:rFonts w:ascii="宋体" w:hAnsi="宋体" w:cs="宋体"/>
                <w:color w:val="000000"/>
                <w:sz w:val="21"/>
                <w:szCs w:val="21"/>
                <w:highlight w:val="yellow"/>
                <w:rPrChange w:id="5845" w:author="Hanchen HC14 Li" w:date="2021-11-19T14:56:00Z">
                  <w:rPr>
                    <w:ins w:id="5846" w:author="Hanchen HC14 Li" w:date="2021-11-19T14:47:00Z"/>
                    <w:del w:id="5847" w:author="Windows User" w:date="2021-11-22T17:29:00Z"/>
                    <w:rFonts w:ascii="宋体" w:hAnsi="宋体" w:cs="宋体"/>
                    <w:color w:val="000000"/>
                    <w:sz w:val="21"/>
                    <w:szCs w:val="21"/>
                  </w:rPr>
                </w:rPrChange>
              </w:rPr>
            </w:pPr>
            <w:ins w:id="5848" w:author="Windows User" w:date="2021-11-22T17:29:00Z">
              <w:r>
                <w:rPr>
                  <w:rFonts w:ascii="宋体" w:hAnsi="宋体" w:cs="宋体"/>
                  <w:color w:val="000000"/>
                  <w:sz w:val="21"/>
                  <w:szCs w:val="21"/>
                </w:rPr>
                <w:t>terminal_code</w:t>
              </w:r>
            </w:ins>
            <w:ins w:id="5849" w:author="Windows User" w:date="2021-11-22T17:29:00Z">
              <w:r>
                <w:rPr>
                  <w:rFonts w:hint="eastAsia" w:ascii="宋体" w:hAnsi="宋体" w:cs="宋体"/>
                  <w:color w:val="000000"/>
                  <w:sz w:val="21"/>
                  <w:szCs w:val="21"/>
                </w:rPr>
                <w:t>+</w:t>
              </w:r>
            </w:ins>
            <w:ins w:id="5850" w:author="Windows User" w:date="2021-11-22T17:29:00Z">
              <w:r>
                <w:rPr>
                  <w:rFonts w:ascii="宋体" w:hAnsi="宋体" w:cs="Arial"/>
                  <w:sz w:val="21"/>
                  <w:szCs w:val="21"/>
                  <w:highlight w:val="yellow"/>
                </w:rPr>
                <w:t xml:space="preserve"> transaction_num</w:t>
              </w:r>
            </w:ins>
            <w:ins w:id="5851" w:author="Windows User" w:date="2021-11-22T17:29:00Z">
              <w:r>
                <w:rPr>
                  <w:rFonts w:hint="eastAsia" w:ascii="宋体" w:hAnsi="宋体" w:cs="Arial"/>
                  <w:sz w:val="21"/>
                  <w:szCs w:val="21"/>
                  <w:highlight w:val="yellow"/>
                </w:rPr>
                <w:t>+yyyymmddhhmmss</w:t>
              </w:r>
            </w:ins>
            <w:ins w:id="5852" w:author="Hanchen HC14 Li" w:date="2021-11-19T14:47:00Z">
              <w:del w:id="5853" w:author="Windows User" w:date="2021-11-22T17:29:00Z">
                <w:r>
                  <w:rPr>
                    <w:rFonts w:hint="eastAsia" w:ascii="宋体" w:hAnsi="宋体" w:cs="宋体"/>
                    <w:color w:val="000000"/>
                    <w:sz w:val="21"/>
                    <w:szCs w:val="21"/>
                    <w:highlight w:val="yellow"/>
                    <w:rPrChange w:id="5854" w:author="Hanchen HC14 Li" w:date="2021-11-19T14:56:00Z">
                      <w:rPr>
                        <w:rFonts w:hint="eastAsia" w:ascii="宋体" w:hAnsi="宋体" w:cs="宋体"/>
                        <w:color w:val="000000"/>
                        <w:sz w:val="21"/>
                        <w:szCs w:val="21"/>
                      </w:rPr>
                    </w:rPrChange>
                  </w:rPr>
                  <w:delText>全局唯一。确定唯一一笔交易，业务幂等性判断。同修改卡类型请求</w:delText>
                </w:r>
              </w:del>
            </w:ins>
          </w:p>
          <w:p>
            <w:pPr>
              <w:rPr>
                <w:ins w:id="5855" w:author="Hanchen HC14 Li" w:date="2021-11-19T14:47:00Z"/>
                <w:rFonts w:ascii="宋体" w:hAnsi="宋体" w:cs="宋体"/>
                <w:color w:val="000000"/>
                <w:sz w:val="21"/>
                <w:szCs w:val="21"/>
                <w:highlight w:val="yellow"/>
                <w:rPrChange w:id="5856" w:author="Hanchen HC14 Li" w:date="2021-11-19T14:56:00Z">
                  <w:rPr>
                    <w:ins w:id="5857" w:author="Hanchen HC14 Li" w:date="2021-11-19T14:47:00Z"/>
                    <w:rFonts w:ascii="宋体" w:hAnsi="宋体" w:cs="宋体"/>
                    <w:color w:val="000000"/>
                    <w:sz w:val="21"/>
                    <w:szCs w:val="21"/>
                  </w:rPr>
                </w:rPrChange>
              </w:rPr>
            </w:pPr>
          </w:p>
        </w:tc>
      </w:tr>
    </w:tbl>
    <w:p>
      <w:pPr>
        <w:rPr>
          <w:ins w:id="5858" w:author="zhouliang" w:date="2021-11-08T09:45:00Z"/>
        </w:rPr>
      </w:pPr>
    </w:p>
    <w:p>
      <w:pPr>
        <w:numPr>
          <w:ilvl w:val="0"/>
          <w:numId w:val="6"/>
        </w:numPr>
        <w:tabs>
          <w:tab w:val="left" w:pos="-810"/>
        </w:tabs>
        <w:spacing w:line="360" w:lineRule="auto"/>
        <w:ind w:left="494" w:leftChars="206"/>
        <w:rPr>
          <w:ins w:id="5859" w:author="zhouliang" w:date="2021-11-08T09:45:00Z"/>
          <w:rFonts w:ascii="宋体" w:hAnsi="宋体"/>
        </w:rPr>
      </w:pPr>
      <w:ins w:id="5860" w:author="zhouliang" w:date="2021-11-08T09:45:00Z">
        <w:r>
          <w:rPr>
            <w:rFonts w:hint="eastAsia" w:ascii="宋体" w:hAnsi="宋体"/>
          </w:rPr>
          <w:t>响应报文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1"/>
        <w:gridCol w:w="851"/>
        <w:gridCol w:w="709"/>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861" w:author="Hanchen HC14 Li" w:date="2021-11-19T11:19:00Z"/>
        </w:trPr>
        <w:tc>
          <w:tcPr>
            <w:tcW w:w="2371"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5862" w:author="Hanchen HC14 Li" w:date="2021-11-19T11:19:00Z"/>
                <w:rFonts w:ascii="宋体" w:hAnsi="宋体" w:cs="Arial"/>
                <w:sz w:val="21"/>
                <w:szCs w:val="21"/>
              </w:rPr>
            </w:pPr>
            <w:ins w:id="5863" w:author="Hanchen HC14 Li" w:date="2021-11-19T11:19:00Z">
              <w:r>
                <w:rPr>
                  <w:rFonts w:hint="eastAsia" w:ascii="宋体" w:hAnsi="宋体" w:cs="Arial"/>
                  <w:sz w:val="21"/>
                  <w:szCs w:val="21"/>
                </w:rPr>
                <w:t>字段名称</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5864" w:author="Hanchen HC14 Li" w:date="2021-11-19T11:19:00Z"/>
                <w:rFonts w:ascii="宋体" w:hAnsi="宋体" w:cs="Arial"/>
                <w:sz w:val="21"/>
                <w:szCs w:val="21"/>
              </w:rPr>
            </w:pPr>
            <w:ins w:id="5865" w:author="Hanchen HC14 Li" w:date="2021-11-19T11:19:00Z">
              <w:r>
                <w:rPr>
                  <w:rFonts w:hint="eastAsia" w:ascii="宋体" w:hAnsi="宋体" w:cs="Arial"/>
                  <w:sz w:val="21"/>
                  <w:szCs w:val="21"/>
                </w:rPr>
                <w:t>类型</w:t>
              </w:r>
            </w:ins>
          </w:p>
        </w:tc>
        <w:tc>
          <w:tcPr>
            <w:tcW w:w="7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5866" w:author="Hanchen HC14 Li" w:date="2021-11-19T11:19:00Z"/>
                <w:rFonts w:ascii="宋体" w:hAnsi="宋体" w:cs="Arial"/>
                <w:sz w:val="21"/>
                <w:szCs w:val="21"/>
              </w:rPr>
            </w:pPr>
            <w:ins w:id="5867" w:author="Hanchen HC14 Li" w:date="2021-11-19T11:19:00Z">
              <w:r>
                <w:rPr>
                  <w:rFonts w:hint="eastAsia" w:ascii="宋体" w:hAnsi="宋体" w:cs="Arial"/>
                  <w:sz w:val="21"/>
                  <w:szCs w:val="21"/>
                </w:rPr>
                <w:t>长度</w:t>
              </w:r>
            </w:ins>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5868" w:author="Hanchen HC14 Li" w:date="2021-11-19T11:19:00Z"/>
                <w:rFonts w:ascii="宋体" w:hAnsi="宋体" w:cs="Arial"/>
                <w:sz w:val="21"/>
                <w:szCs w:val="21"/>
              </w:rPr>
            </w:pPr>
            <w:ins w:id="5869" w:author="Hanchen HC14 Li" w:date="2021-11-19T11:19: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870" w:author="Hanchen HC14 Li" w:date="2021-11-19T11:19: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871" w:author="Hanchen HC14 Li" w:date="2021-11-19T11:19:00Z"/>
                <w:rFonts w:ascii="宋体" w:hAnsi="宋体" w:cs="Arial"/>
                <w:sz w:val="21"/>
                <w:szCs w:val="21"/>
              </w:rPr>
            </w:pPr>
            <w:ins w:id="5872" w:author="Hanchen HC14 Li" w:date="2021-11-19T11:19:00Z">
              <w:r>
                <w:rPr>
                  <w:rFonts w:ascii="宋体" w:hAnsi="宋体" w:cs="Arial"/>
                  <w:sz w:val="21"/>
                  <w:szCs w:val="21"/>
                </w:rPr>
                <w:t>transaction_datetime</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873" w:author="Hanchen HC14 Li" w:date="2021-11-19T11:19:00Z"/>
                <w:rFonts w:ascii="宋体" w:hAnsi="宋体" w:cs="Arial"/>
                <w:sz w:val="21"/>
                <w:szCs w:val="21"/>
              </w:rPr>
            </w:pPr>
            <w:ins w:id="5874" w:author="Hanchen HC14 Li" w:date="2021-11-19T11:19:00Z">
              <w:r>
                <w:rPr>
                  <w:rFonts w:ascii="宋体" w:hAnsi="宋体" w:cs="宋体"/>
                  <w:sz w:val="21"/>
                  <w:szCs w:val="21"/>
                </w:rPr>
                <w:t>String</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875" w:author="Hanchen HC14 Li" w:date="2021-11-19T11:19:00Z"/>
                <w:rFonts w:ascii="宋体" w:hAnsi="宋体" w:cs="Arial"/>
                <w:sz w:val="21"/>
                <w:szCs w:val="21"/>
              </w:rPr>
            </w:pPr>
            <w:ins w:id="5876" w:author="Hanchen HC14 Li" w:date="2021-11-19T11:19:00Z">
              <w:r>
                <w:rPr>
                  <w:rFonts w:ascii="宋体" w:hAnsi="宋体" w:cs="宋体"/>
                  <w:sz w:val="21"/>
                  <w:szCs w:val="21"/>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877" w:author="Hanchen HC14 Li" w:date="2021-11-19T11:19:00Z"/>
                <w:rFonts w:ascii="宋体" w:hAnsi="宋体"/>
                <w:sz w:val="21"/>
                <w:szCs w:val="21"/>
              </w:rPr>
            </w:pPr>
            <w:ins w:id="5878" w:author="Hanchen HC14 Li" w:date="2021-11-19T11:19:00Z">
              <w:r>
                <w:rPr>
                  <w:rFonts w:hint="eastAsia" w:ascii="宋体" w:hAnsi="宋体" w:cs="宋体"/>
                </w:rPr>
                <w:t>交易日期时间: 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879" w:author="Hanchen HC14 Li" w:date="2021-11-19T11:19: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880" w:author="Hanchen HC14 Li" w:date="2021-11-19T11:19:00Z"/>
                <w:rFonts w:ascii="宋体" w:hAnsi="宋体" w:cs="宋体"/>
                <w:color w:val="000000"/>
                <w:highlight w:val="yellow"/>
                <w:rPrChange w:id="5881" w:author="Hanchen HC14 Li" w:date="2021-11-19T14:56:00Z">
                  <w:rPr>
                    <w:ins w:id="5882" w:author="Hanchen HC14 Li" w:date="2021-11-19T11:19:00Z"/>
                    <w:rFonts w:ascii="宋体" w:hAnsi="宋体" w:cs="宋体"/>
                    <w:color w:val="000000"/>
                  </w:rPr>
                </w:rPrChange>
              </w:rPr>
            </w:pPr>
            <w:ins w:id="5883" w:author="Hanchen HC14 Li" w:date="2021-11-19T11:19:00Z">
              <w:r>
                <w:rPr>
                  <w:rFonts w:ascii="宋体" w:hAnsi="宋体" w:cs="Arial"/>
                  <w:sz w:val="21"/>
                  <w:szCs w:val="21"/>
                  <w:highlight w:val="yellow"/>
                  <w:rPrChange w:id="5884" w:author="Hanchen HC14 Li" w:date="2021-11-19T14:56:00Z">
                    <w:rPr>
                      <w:rFonts w:ascii="宋体" w:hAnsi="宋体" w:cs="Arial"/>
                      <w:sz w:val="21"/>
                      <w:szCs w:val="21"/>
                    </w:rPr>
                  </w:rPrChange>
                </w:rPr>
                <w:t>transaction_num</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885" w:author="Hanchen HC14 Li" w:date="2021-11-19T11:19:00Z"/>
                <w:rFonts w:ascii="宋体" w:hAnsi="宋体" w:cs="宋体"/>
                <w:color w:val="000000"/>
                <w:highlight w:val="yellow"/>
                <w:rPrChange w:id="5886" w:author="Hanchen HC14 Li" w:date="2021-11-19T14:56:00Z">
                  <w:rPr>
                    <w:ins w:id="5887" w:author="Hanchen HC14 Li" w:date="2021-11-19T11:19:00Z"/>
                    <w:rFonts w:ascii="宋体" w:hAnsi="宋体" w:cs="宋体"/>
                    <w:color w:val="000000"/>
                  </w:rPr>
                </w:rPrChange>
              </w:rPr>
            </w:pPr>
            <w:ins w:id="5888" w:author="Hanchen HC14 Li" w:date="2021-11-19T11:19:00Z">
              <w:r>
                <w:rPr>
                  <w:rFonts w:ascii="宋体" w:hAnsi="宋体" w:cs="宋体"/>
                  <w:highlight w:val="yellow"/>
                  <w:rPrChange w:id="5889" w:author="Hanchen HC14 Li" w:date="2021-11-19T14:56:00Z">
                    <w:rPr>
                      <w:rFonts w:ascii="宋体" w:hAnsi="宋体" w:cs="宋体"/>
                    </w:rPr>
                  </w:rPrChange>
                </w:rPr>
                <w:t>HEX</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5890" w:author="Hanchen HC14 Li" w:date="2021-11-19T11:19:00Z"/>
                <w:rFonts w:ascii="宋体" w:hAnsi="宋体" w:cs="宋体"/>
                <w:color w:val="000000"/>
                <w:highlight w:val="yellow"/>
                <w:rPrChange w:id="5891" w:author="Hanchen HC14 Li" w:date="2021-11-19T14:56:00Z">
                  <w:rPr>
                    <w:ins w:id="5892" w:author="Hanchen HC14 Li" w:date="2021-11-19T11:19:00Z"/>
                    <w:rFonts w:ascii="宋体" w:hAnsi="宋体" w:cs="宋体"/>
                    <w:color w:val="000000"/>
                  </w:rPr>
                </w:rPrChange>
              </w:rPr>
            </w:pPr>
            <w:ins w:id="5893" w:author="Hanchen HC14 Li" w:date="2021-11-19T11:19:00Z">
              <w:r>
                <w:rPr>
                  <w:rFonts w:ascii="宋体" w:hAnsi="宋体" w:cs="宋体"/>
                  <w:highlight w:val="yellow"/>
                  <w:rPrChange w:id="5894" w:author="Hanchen HC14 Li" w:date="2021-11-19T14:56: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895" w:author="Hanchen HC14 Li" w:date="2021-11-19T11:19:00Z"/>
                <w:rFonts w:ascii="宋体" w:hAnsi="宋体" w:cs="宋体"/>
                <w:color w:val="000000"/>
                <w:highlight w:val="yellow"/>
                <w:rPrChange w:id="5896" w:author="Hanchen HC14 Li" w:date="2021-11-19T14:56:00Z">
                  <w:rPr>
                    <w:ins w:id="5897" w:author="Hanchen HC14 Li" w:date="2021-11-19T11:19:00Z"/>
                    <w:rFonts w:ascii="宋体" w:hAnsi="宋体" w:cs="宋体"/>
                    <w:color w:val="000000"/>
                  </w:rPr>
                </w:rPrChange>
              </w:rPr>
            </w:pPr>
            <w:ins w:id="5898" w:author="Hanchen HC14 Li" w:date="2021-11-19T11:32:00Z">
              <w:r>
                <w:rPr>
                  <w:rFonts w:hint="eastAsia" w:ascii="宋体" w:hAnsi="宋体" w:cs="宋体"/>
                  <w:highlight w:val="yellow"/>
                  <w:rPrChange w:id="5899" w:author="Hanchen HC14 Li" w:date="2021-11-19T14:56:00Z">
                    <w:rPr>
                      <w:rFonts w:hint="eastAsia" w:ascii="宋体" w:hAnsi="宋体" w:cs="宋体"/>
                    </w:rPr>
                  </w:rPrChange>
                </w:rPr>
                <w:t>同请求</w:t>
              </w:r>
            </w:ins>
            <w:ins w:id="5900" w:author="Hanchen HC14 Li" w:date="2021-11-19T11:32:00Z">
              <w:r>
                <w:rPr>
                  <w:rFonts w:ascii="宋体" w:hAnsi="宋体" w:cs="Arial"/>
                  <w:sz w:val="21"/>
                  <w:szCs w:val="21"/>
                  <w:highlight w:val="yellow"/>
                  <w:rPrChange w:id="5901" w:author="Hanchen HC14 Li" w:date="2021-11-19T14:56:00Z">
                    <w:rPr>
                      <w:rFonts w:ascii="宋体" w:hAnsi="宋体" w:cs="Arial"/>
                      <w:sz w:val="21"/>
                      <w:szCs w:val="21"/>
                    </w:rPr>
                  </w:rPrChange>
                </w:rPr>
                <w:t>transaction_num</w:t>
              </w:r>
            </w:ins>
          </w:p>
        </w:tc>
      </w:tr>
    </w:tbl>
    <w:p>
      <w:pPr>
        <w:tabs>
          <w:tab w:val="left" w:pos="-810"/>
          <w:tab w:val="left" w:pos="1260"/>
        </w:tabs>
        <w:spacing w:line="360" w:lineRule="auto"/>
        <w:ind w:left="914"/>
        <w:rPr>
          <w:ins w:id="5902" w:author="zhouliang" w:date="2021-11-08T09:49:00Z"/>
          <w:rFonts w:ascii="宋体" w:hAnsi="宋体"/>
        </w:rPr>
      </w:pPr>
      <w:ins w:id="5903" w:author="zhouliang" w:date="2021-11-08T09:45:00Z">
        <w:del w:id="5904" w:author="Hanchen HC14 Li" w:date="2021-11-19T11:19:00Z">
          <w:r>
            <w:rPr>
              <w:rFonts w:hint="eastAsia" w:ascii="宋体" w:hAnsi="宋体"/>
            </w:rPr>
            <w:delText>无。</w:delText>
          </w:r>
        </w:del>
      </w:ins>
    </w:p>
    <w:p>
      <w:pPr>
        <w:pStyle w:val="4"/>
        <w:numPr>
          <w:ilvl w:val="0"/>
          <w:numId w:val="0"/>
        </w:numPr>
        <w:ind w:left="4394" w:firstLine="0"/>
        <w:rPr>
          <w:ins w:id="5906" w:author="zhouliang" w:date="2021-11-08T09:54:00Z"/>
        </w:rPr>
        <w:pPrChange w:id="5905" w:author="Windows User" w:date="2021-11-09T11:44:00Z">
          <w:pPr>
            <w:pStyle w:val="4"/>
            <w:numPr>
              <w:ilvl w:val="2"/>
              <w:numId w:val="3"/>
            </w:numPr>
            <w:ind w:left="4394" w:hanging="567"/>
          </w:pPr>
        </w:pPrChange>
      </w:pPr>
      <w:ins w:id="5907" w:author="Windows User" w:date="2021-11-09T11:44:00Z">
        <w:bookmarkStart w:id="109" w:name="_Toc87350878"/>
        <w:r>
          <w:rPr>
            <w:rFonts w:hint="eastAsia"/>
          </w:rPr>
          <w:t>7</w:t>
        </w:r>
      </w:ins>
      <w:ins w:id="5908" w:author="Windows User" w:date="2021-11-09T11:44:00Z">
        <w:r>
          <w:rPr/>
          <w:t>.2.11</w:t>
        </w:r>
      </w:ins>
      <w:ins w:id="5909" w:author="zhouliang" w:date="2021-11-08T09:50:00Z">
        <w:r>
          <w:rPr>
            <w:rFonts w:hint="eastAsia"/>
          </w:rPr>
          <w:t>修改年检日期</w:t>
        </w:r>
      </w:ins>
      <w:ins w:id="5910" w:author="Windows User" w:date="2021-11-09T11:07:00Z">
        <w:r>
          <w:rPr>
            <w:rFonts w:hint="eastAsia"/>
          </w:rPr>
          <w:t>请求</w:t>
        </w:r>
        <w:bookmarkEnd w:id="109"/>
      </w:ins>
    </w:p>
    <w:p>
      <w:pPr>
        <w:rPr>
          <w:ins w:id="5911" w:author="zhouliang" w:date="2021-11-08T09:54:00Z"/>
        </w:rPr>
      </w:pPr>
    </w:p>
    <w:p>
      <w:pPr>
        <w:numPr>
          <w:ilvl w:val="2"/>
          <w:numId w:val="3"/>
        </w:numPr>
        <w:ind w:left="4394" w:hanging="567"/>
        <w:rPr>
          <w:ins w:id="5913" w:author="zhouliang" w:date="2021-11-08T09:50:00Z"/>
        </w:rPr>
        <w:pPrChange w:id="5912" w:author="zhouliang" w:date="2021-11-08T09:54:00Z">
          <w:pPr>
            <w:pStyle w:val="4"/>
            <w:numPr>
              <w:ilvl w:val="2"/>
              <w:numId w:val="3"/>
            </w:numPr>
            <w:ind w:left="4394" w:hanging="567"/>
          </w:pPr>
        </w:pPrChange>
      </w:pPr>
    </w:p>
    <w:p>
      <w:pPr>
        <w:ind w:left="424" w:hanging="424" w:hangingChars="176"/>
        <w:rPr>
          <w:ins w:id="5914" w:author="zhouliang" w:date="2021-11-08T09:50:00Z"/>
          <w:rFonts w:eastAsia="Times New Roman"/>
        </w:rPr>
      </w:pPr>
      <w:ins w:id="5915" w:author="zhouliang" w:date="2021-11-08T09:50:00Z">
        <w:r>
          <w:rPr>
            <w:rFonts w:ascii="Helvetica Neue" w:hAnsi="Helvetica Neue"/>
            <w:b/>
            <w:bCs/>
            <w:color w:val="000000"/>
          </w:rPr>
          <w:t>接口地址</w:t>
        </w:r>
      </w:ins>
      <w:ins w:id="5916" w:author="zhouliang" w:date="2021-11-08T09:50:00Z">
        <w:r>
          <w:rPr>
            <w:rFonts w:hint="eastAsia" w:ascii="Helvetica Neue" w:hAnsi="Helvetica Neue"/>
            <w:color w:val="333333"/>
          </w:rPr>
          <w:t>：</w:t>
        </w:r>
      </w:ins>
      <w:ins w:id="5917" w:author="zhouliang" w:date="2021-11-08T09:50:00Z">
        <w:r>
          <w:rPr>
            <w:rFonts w:ascii="Helvetica Neue" w:hAnsi="Helvetica Neue"/>
            <w:color w:val="333333"/>
          </w:rPr>
          <w:t>http(s):{域名}/</w:t>
        </w:r>
      </w:ins>
      <w:ins w:id="5918" w:author="zhouliang" w:date="2021-11-08T09:50:00Z">
        <w:r>
          <w:rPr>
            <w:rFonts w:hint="eastAsia" w:ascii="Helvetica Neue" w:hAnsi="Helvetica Neue"/>
            <w:color w:val="333333"/>
          </w:rPr>
          <w:t>CITYPLAT</w:t>
        </w:r>
      </w:ins>
      <w:ins w:id="5919" w:author="zhouliang" w:date="2021-11-08T09:50:00Z">
        <w:r>
          <w:rPr>
            <w:rFonts w:ascii="Helvetica Neue" w:hAnsi="Helvetica Neue"/>
            <w:color w:val="333333"/>
          </w:rPr>
          <w:t>/…</w:t>
        </w:r>
      </w:ins>
    </w:p>
    <w:p>
      <w:pPr>
        <w:spacing w:line="360" w:lineRule="auto"/>
        <w:rPr>
          <w:ins w:id="5920" w:author="zhouliang" w:date="2021-11-08T09:50:00Z"/>
          <w:rFonts w:cs="MS Mincho" w:asciiTheme="minorEastAsia" w:hAnsiTheme="minorEastAsia" w:eastAsiaTheme="minorEastAsia"/>
          <w:color w:val="333333"/>
          <w:shd w:val="clear" w:color="auto" w:fill="FFFFFF"/>
        </w:rPr>
      </w:pPr>
      <w:ins w:id="5921" w:author="zhouliang" w:date="2021-11-08T09:50:00Z">
        <w:r>
          <w:rPr>
            <w:rStyle w:val="30"/>
            <w:rFonts w:ascii="MS Mincho" w:hAnsi="MS Mincho" w:eastAsia="MS Mincho" w:cs="MS Mincho"/>
            <w:color w:val="000000"/>
          </w:rPr>
          <w:t>接口描述</w:t>
        </w:r>
      </w:ins>
      <w:ins w:id="5922" w:author="zhouliang" w:date="2021-11-08T09:50:00Z">
        <w:r>
          <w:rPr>
            <w:rStyle w:val="30"/>
            <w:rFonts w:hint="eastAsia" w:ascii="MS Mincho" w:hAnsi="MS Mincho" w:eastAsia="MS Mincho" w:cs="MS Mincho"/>
            <w:color w:val="000000"/>
          </w:rPr>
          <w:t>：</w:t>
        </w:r>
      </w:ins>
      <w:ins w:id="5923" w:author="zhouliang" w:date="2021-11-08T09:50:00Z">
        <w:r>
          <w:rPr>
            <w:rFonts w:ascii="MS Mincho" w:hAnsi="MS Mincho" w:eastAsia="MS Mincho" w:cs="MS Mincho"/>
            <w:color w:val="333333"/>
            <w:shd w:val="clear" w:color="auto" w:fill="FFFFFF"/>
          </w:rPr>
          <w:t>本接口</w:t>
        </w:r>
      </w:ins>
      <w:ins w:id="5924" w:author="zhouliang" w:date="2021-11-08T09:50:00Z">
        <w:r>
          <w:rPr>
            <w:rFonts w:hint="eastAsia" w:cs="MS Mincho" w:asciiTheme="minorEastAsia" w:hAnsiTheme="minorEastAsia" w:eastAsiaTheme="minorEastAsia"/>
            <w:color w:val="333333"/>
            <w:shd w:val="clear" w:color="auto" w:fill="FFFFFF"/>
          </w:rPr>
          <w:t>用于和能tsm通过城市平台申请</w:t>
        </w:r>
      </w:ins>
      <w:ins w:id="5925" w:author="Windows User" w:date="2021-11-09T11:07:00Z">
        <w:r>
          <w:rPr>
            <w:rFonts w:hint="eastAsia" w:cs="MS Mincho" w:asciiTheme="minorEastAsia" w:hAnsiTheme="minorEastAsia" w:eastAsiaTheme="minorEastAsia"/>
            <w:color w:val="333333"/>
            <w:shd w:val="clear" w:color="auto" w:fill="FFFFFF"/>
          </w:rPr>
          <w:t>请求修改</w:t>
        </w:r>
      </w:ins>
      <w:ins w:id="5926" w:author="zhouliang" w:date="2021-11-08T09:50:00Z">
        <w:del w:id="5927" w:author="Windows User" w:date="2021-11-09T11:07:00Z">
          <w:r>
            <w:rPr>
              <w:rFonts w:hint="eastAsia" w:cs="MS Mincho" w:asciiTheme="minorEastAsia" w:hAnsiTheme="minorEastAsia" w:eastAsiaTheme="minorEastAsia"/>
              <w:color w:val="333333"/>
              <w:shd w:val="clear" w:color="auto" w:fill="FFFFFF"/>
            </w:rPr>
            <w:delText>卡修改</w:delText>
          </w:r>
        </w:del>
      </w:ins>
      <w:ins w:id="5928" w:author="zhouliang" w:date="2021-11-08T09:58:00Z">
        <w:r>
          <w:rPr>
            <w:rFonts w:hint="eastAsia" w:cs="MS Mincho" w:asciiTheme="minorEastAsia" w:hAnsiTheme="minorEastAsia" w:eastAsiaTheme="minorEastAsia"/>
            <w:color w:val="333333"/>
            <w:shd w:val="clear" w:color="auto" w:fill="FFFFFF"/>
          </w:rPr>
          <w:t>年检日期</w:t>
        </w:r>
      </w:ins>
      <w:ins w:id="5929" w:author="zhouliang" w:date="2021-11-08T09:50:00Z">
        <w:r>
          <w:rPr>
            <w:rFonts w:cs="MS Mincho" w:asciiTheme="minorEastAsia" w:hAnsiTheme="minorEastAsia" w:eastAsiaTheme="minorEastAsia"/>
            <w:color w:val="333333"/>
            <w:shd w:val="clear" w:color="auto" w:fill="FFFFFF"/>
          </w:rPr>
          <w:t>。</w:t>
        </w:r>
      </w:ins>
    </w:p>
    <w:p>
      <w:pPr>
        <w:spacing w:line="360" w:lineRule="auto"/>
        <w:rPr>
          <w:ins w:id="5930" w:author="zhouliang" w:date="2021-11-08T09:50:00Z"/>
          <w:rFonts w:cs="MS Mincho" w:asciiTheme="minorEastAsia" w:hAnsiTheme="minorEastAsia" w:eastAsiaTheme="minorEastAsia"/>
          <w:color w:val="333333"/>
          <w:shd w:val="clear" w:color="auto" w:fill="FFFFFF"/>
        </w:rPr>
      </w:pPr>
      <w:ins w:id="5931" w:author="zhouliang" w:date="2021-11-08T09:50:00Z">
        <w:r>
          <w:rPr>
            <w:rStyle w:val="30"/>
            <w:rFonts w:ascii="MS Mincho" w:hAnsi="MS Mincho" w:eastAsia="MS Mincho" w:cs="MS Mincho"/>
            <w:color w:val="000000"/>
          </w:rPr>
          <w:t>接口</w:t>
        </w:r>
      </w:ins>
      <w:ins w:id="5932" w:author="zhouliang" w:date="2021-11-08T09:50:00Z">
        <w:r>
          <w:rPr>
            <w:rStyle w:val="30"/>
            <w:rFonts w:hint="eastAsia" w:cs="MS Mincho" w:asciiTheme="minorEastAsia" w:hAnsiTheme="minorEastAsia" w:eastAsiaTheme="minorEastAsia"/>
            <w:color w:val="000000"/>
          </w:rPr>
          <w:t>方向</w:t>
        </w:r>
      </w:ins>
      <w:ins w:id="5933" w:author="zhouliang" w:date="2021-11-08T09:50:00Z">
        <w:r>
          <w:rPr>
            <w:rStyle w:val="30"/>
            <w:rFonts w:hint="eastAsia" w:ascii="MS Mincho" w:hAnsi="MS Mincho" w:eastAsia="MS Mincho" w:cs="MS Mincho"/>
            <w:color w:val="000000"/>
          </w:rPr>
          <w:t>：</w:t>
        </w:r>
      </w:ins>
      <w:ins w:id="5934" w:author="zhouliang" w:date="2021-11-08T09:50:00Z">
        <w:r>
          <w:rPr>
            <w:rStyle w:val="30"/>
            <w:rFonts w:hint="eastAsia" w:cs="MS Mincho" w:asciiTheme="minorEastAsia" w:hAnsiTheme="minorEastAsia" w:eastAsiaTheme="minorEastAsia"/>
            <w:color w:val="000000"/>
          </w:rPr>
          <w:t>和能tsm</w:t>
        </w:r>
      </w:ins>
      <w:ins w:id="5935" w:author="zhouliang" w:date="2021-11-08T09:50:00Z">
        <w:r>
          <w:rPr>
            <w:rFonts w:cs="MS Mincho" w:asciiTheme="minorEastAsia" w:hAnsiTheme="minorEastAsia" w:eastAsiaTheme="minorEastAsia"/>
            <w:b/>
            <w:bCs/>
            <w:color w:val="333333"/>
            <w:shd w:val="clear" w:color="auto" w:fill="FFFFFF"/>
          </w:rPr>
          <w:sym w:font="Wingdings" w:char="F0E0"/>
        </w:r>
      </w:ins>
      <w:ins w:id="5936" w:author="zhouliang" w:date="2021-11-08T09:50:00Z">
        <w:r>
          <w:rPr>
            <w:rFonts w:hint="eastAsia" w:cs="MS Mincho" w:asciiTheme="minorEastAsia" w:hAnsiTheme="minorEastAsia" w:eastAsiaTheme="minorEastAsia"/>
            <w:b/>
            <w:bCs/>
            <w:color w:val="333333"/>
            <w:shd w:val="clear" w:color="auto" w:fill="FFFFFF"/>
          </w:rPr>
          <w:t>城市平台</w:t>
        </w:r>
      </w:ins>
      <w:ins w:id="5937" w:author="zhouliang" w:date="2021-11-08T09:50:00Z">
        <w:r>
          <w:rPr>
            <w:rFonts w:cs="MS Mincho" w:asciiTheme="minorEastAsia" w:hAnsiTheme="minorEastAsia" w:eastAsiaTheme="minorEastAsia"/>
            <w:color w:val="333333"/>
            <w:shd w:val="clear" w:color="auto" w:fill="FFFFFF"/>
          </w:rPr>
          <w:t>。</w:t>
        </w:r>
      </w:ins>
    </w:p>
    <w:p>
      <w:pPr>
        <w:rPr>
          <w:ins w:id="5938" w:author="zhouliang" w:date="2021-11-08T09:50:00Z"/>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ins w:id="5939" w:author="zhouliang" w:date="2021-11-08T09:50:00Z"/>
          <w:rFonts w:ascii="宋体" w:hAnsi="宋体"/>
        </w:rPr>
      </w:pPr>
      <w:ins w:id="5940" w:author="zhouliang" w:date="2021-11-08T09:50:00Z">
        <w:r>
          <w:rPr>
            <w:rFonts w:hint="eastAsia" w:ascii="宋体" w:hAnsi="宋体"/>
          </w:rPr>
          <w:t>请求报文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Change w:id="5941">
          <w:tblGrid>
            <w:gridCol w:w="108"/>
            <w:gridCol w:w="108"/>
            <w:gridCol w:w="108"/>
            <w:gridCol w:w="1452"/>
            <w:gridCol w:w="108"/>
            <w:gridCol w:w="108"/>
            <w:gridCol w:w="108"/>
            <w:gridCol w:w="838"/>
            <w:gridCol w:w="108"/>
            <w:gridCol w:w="108"/>
            <w:gridCol w:w="108"/>
            <w:gridCol w:w="527"/>
            <w:gridCol w:w="108"/>
            <w:gridCol w:w="108"/>
            <w:gridCol w:w="108"/>
            <w:gridCol w:w="3361"/>
            <w:gridCol w:w="108"/>
            <w:gridCol w:w="108"/>
            <w:gridCol w:w="108"/>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ins w:id="5942" w:author="zhouliang" w:date="2021-11-08T09:50:00Z"/>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ins w:id="5943" w:author="zhouliang" w:date="2021-11-08T09:50:00Z"/>
                <w:rFonts w:ascii="宋体" w:hAnsi="宋体" w:cs="Arial"/>
                <w:sz w:val="21"/>
                <w:szCs w:val="21"/>
              </w:rPr>
            </w:pPr>
            <w:ins w:id="5944" w:author="zhouliang" w:date="2021-11-08T09:50:00Z">
              <w:r>
                <w:rPr>
                  <w:rFonts w:hint="eastAsia" w:ascii="宋体" w:hAnsi="宋体" w:cs="Arial"/>
                  <w:sz w:val="21"/>
                  <w:szCs w:val="21"/>
                </w:rPr>
                <w:t>字段名称</w:t>
              </w:r>
            </w:ins>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5945" w:author="zhouliang" w:date="2021-11-08T09:50:00Z"/>
                <w:rFonts w:ascii="宋体" w:hAnsi="宋体" w:cs="Arial"/>
                <w:sz w:val="21"/>
                <w:szCs w:val="21"/>
              </w:rPr>
            </w:pPr>
            <w:ins w:id="5946" w:author="zhouliang" w:date="2021-11-08T09:50:00Z">
              <w:r>
                <w:rPr>
                  <w:rFonts w:hint="eastAsia" w:ascii="宋体" w:hAnsi="宋体" w:cs="Arial"/>
                  <w:sz w:val="21"/>
                  <w:szCs w:val="21"/>
                </w:rPr>
                <w:t>类型</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5947" w:author="zhouliang" w:date="2021-11-08T09:50:00Z"/>
                <w:rFonts w:ascii="宋体" w:hAnsi="宋体" w:cs="Arial"/>
                <w:sz w:val="21"/>
                <w:szCs w:val="21"/>
              </w:rPr>
            </w:pPr>
            <w:ins w:id="5948" w:author="zhouliang" w:date="2021-11-08T09:50:00Z">
              <w:r>
                <w:rPr>
                  <w:rFonts w:hint="eastAsia" w:ascii="宋体" w:hAnsi="宋体" w:cs="Arial"/>
                  <w:sz w:val="21"/>
                  <w:szCs w:val="21"/>
                </w:rPr>
                <w:t>长度</w:t>
              </w:r>
            </w:ins>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ins w:id="5949" w:author="zhouliang" w:date="2021-11-08T09:50:00Z"/>
                <w:rFonts w:ascii="宋体" w:hAnsi="宋体" w:cs="Arial"/>
                <w:sz w:val="21"/>
                <w:szCs w:val="21"/>
              </w:rPr>
            </w:pPr>
            <w:ins w:id="5950" w:author="zhouliang" w:date="2021-11-08T09:50: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951" w:author="zhouliang" w:date="2021-11-08T09:50: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952" w:author="zhouliang" w:date="2021-11-08T09:50:00Z"/>
                <w:rFonts w:ascii="宋体" w:hAnsi="宋体" w:cs="宋体"/>
                <w:sz w:val="21"/>
                <w:szCs w:val="21"/>
              </w:rPr>
            </w:pPr>
            <w:ins w:id="5953" w:author="Windows User" w:date="2021-11-22T17:31:00Z">
              <w:r>
                <w:rPr>
                  <w:rFonts w:ascii="宋体" w:hAnsi="宋体" w:cs="宋体"/>
                  <w:sz w:val="21"/>
                  <w:szCs w:val="21"/>
                </w:rPr>
                <w:t>issue_inst</w:t>
              </w:r>
            </w:ins>
            <w:ins w:id="5954" w:author="zhouliang" w:date="2021-11-08T09:50:00Z">
              <w:del w:id="5955" w:author="Windows User" w:date="2021-11-22T17:31:00Z">
                <w:r>
                  <w:rPr>
                    <w:rFonts w:ascii="宋体" w:hAnsi="宋体" w:cs="宋体"/>
                    <w:sz w:val="21"/>
                    <w:szCs w:val="21"/>
                  </w:rPr>
                  <w:delText>issue_inst</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956" w:author="zhouliang" w:date="2021-11-08T09:50:00Z"/>
                <w:rFonts w:ascii="宋体" w:hAnsi="宋体" w:cs="宋体"/>
                <w:sz w:val="21"/>
                <w:szCs w:val="21"/>
              </w:rPr>
            </w:pPr>
            <w:ins w:id="5957" w:author="Windows User" w:date="2021-11-22T17:31:00Z">
              <w:r>
                <w:rPr>
                  <w:rFonts w:hint="eastAsia" w:ascii="宋体" w:hAnsi="宋体" w:cs="宋体"/>
                </w:rPr>
                <w:t>HEX</w:t>
              </w:r>
            </w:ins>
            <w:ins w:id="5958" w:author="zhouliang" w:date="2021-11-08T09:50:00Z">
              <w:del w:id="5959" w:author="Windows User" w:date="2021-11-22T17:31: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5960" w:author="zhouliang" w:date="2021-11-08T09:50:00Z"/>
                <w:rFonts w:ascii="宋体" w:hAnsi="宋体" w:cs="宋体"/>
                <w:sz w:val="21"/>
                <w:szCs w:val="21"/>
              </w:rPr>
            </w:pPr>
            <w:ins w:id="5961" w:author="Windows User" w:date="2021-11-22T17:31:00Z">
              <w:r>
                <w:rPr>
                  <w:rFonts w:ascii="宋体" w:hAnsi="宋体" w:cs="宋体"/>
                  <w:sz w:val="21"/>
                  <w:szCs w:val="21"/>
                </w:rPr>
                <w:t>8</w:t>
              </w:r>
            </w:ins>
            <w:ins w:id="5962" w:author="zhouliang" w:date="2021-11-08T09:50:00Z">
              <w:del w:id="5963" w:author="Windows User" w:date="2021-11-22T17:31:00Z">
                <w:r>
                  <w:rPr>
                    <w:rFonts w:ascii="宋体" w:hAnsi="宋体" w:cs="宋体"/>
                    <w:sz w:val="21"/>
                    <w:szCs w:val="21"/>
                  </w:rPr>
                  <w:delText>8</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5964" w:author="zhouliang" w:date="2021-11-08T09:50:00Z"/>
                <w:rFonts w:ascii="宋体" w:hAnsi="宋体" w:cs="宋体"/>
                <w:sz w:val="21"/>
                <w:szCs w:val="21"/>
              </w:rPr>
            </w:pPr>
            <w:ins w:id="5965" w:author="Windows User" w:date="2021-11-22T17:31:00Z">
              <w:r>
                <w:rPr>
                  <w:rFonts w:hint="eastAsia" w:ascii="宋体" w:hAnsi="宋体" w:cs="宋体"/>
                </w:rPr>
                <w:t>发卡机构代码：读取用户卡15H文件获得</w:t>
              </w:r>
            </w:ins>
            <w:ins w:id="5966" w:author="zhouliang" w:date="2021-11-08T09:50:00Z">
              <w:del w:id="5967" w:author="Windows User" w:date="2021-11-22T17:31:00Z">
                <w:r>
                  <w:rPr>
                    <w:rFonts w:hint="eastAsia" w:ascii="宋体" w:hAnsi="宋体" w:cs="宋体"/>
                  </w:rPr>
                  <w:delText>发卡机构代码：读取用户卡15H文件获得</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969" w:author="Windows User" w:date="2021-11-22T17:3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968" w:author="Windows User" w:date="2021-11-22T17:31:00Z"/>
          <w:trPrChange w:id="5969" w:author="Windows User" w:date="2021-11-22T17:31:00Z">
            <w:trPr>
              <w:gridBefore w:val="3"/>
              <w:wBefore w:w="324"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5970" w:author="Windows User" w:date="2021-11-22T17:31:00Z">
              <w:tcPr>
                <w:tcW w:w="1776" w:type="dxa"/>
                <w:gridSpan w:val="4"/>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971" w:author="Windows User" w:date="2021-11-22T17:31:00Z"/>
                <w:rFonts w:ascii="宋体" w:hAnsi="宋体" w:cs="宋体"/>
                <w:sz w:val="21"/>
                <w:szCs w:val="21"/>
              </w:rPr>
            </w:pPr>
            <w:ins w:id="5972" w:author="Windows User" w:date="2021-11-22T17:31: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5973" w:author="Windows User" w:date="2021-11-22T17:31:00Z">
              <w:tcPr>
                <w:tcW w:w="1162" w:type="dxa"/>
                <w:gridSpan w:val="4"/>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974" w:author="Windows User" w:date="2021-11-22T17:31:00Z"/>
                <w:rFonts w:ascii="宋体" w:hAnsi="宋体" w:cs="宋体"/>
              </w:rPr>
            </w:pPr>
            <w:ins w:id="5975" w:author="Windows User" w:date="2021-11-22T17:31: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5976" w:author="Windows User" w:date="2021-11-22T17:31:00Z">
              <w:tcPr>
                <w:tcW w:w="851" w:type="dxa"/>
                <w:gridSpan w:val="4"/>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977" w:author="Windows User" w:date="2021-11-22T17:31:00Z"/>
                <w:rFonts w:ascii="宋体" w:hAnsi="宋体" w:cs="宋体"/>
                <w:sz w:val="21"/>
                <w:szCs w:val="21"/>
              </w:rPr>
            </w:pPr>
            <w:ins w:id="5978" w:author="Windows User" w:date="2021-11-22T17:31: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979" w:author="Windows User" w:date="2021-11-22T17:31:00Z">
              <w:tcPr>
                <w:tcW w:w="3685" w:type="dxa"/>
                <w:gridSpan w:val="4"/>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980" w:author="Windows User" w:date="2021-11-22T17:31:00Z"/>
                <w:rFonts w:ascii="宋体" w:hAnsi="宋体" w:cs="宋体"/>
              </w:rPr>
            </w:pPr>
            <w:ins w:id="5981" w:author="Windows User" w:date="2021-11-22T17:31:00Z">
              <w:r>
                <w:rPr>
                  <w:rFonts w:hint="eastAsia" w:ascii="宋体" w:hAnsi="宋体" w:cs="宋体"/>
                </w:rPr>
                <w:t>终端编号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5983" w:author="Windows User" w:date="2021-11-22T17:3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ins w:id="5982" w:author="Windows User" w:date="2021-11-22T17:31:00Z"/>
          <w:trPrChange w:id="5983" w:author="Windows User" w:date="2021-11-22T17:31:00Z">
            <w:trPr>
              <w:gridBefore w:val="3"/>
              <w:wBefore w:w="324"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5984" w:author="Windows User" w:date="2021-11-22T17:31:00Z">
              <w:tcPr>
                <w:tcW w:w="1776" w:type="dxa"/>
                <w:gridSpan w:val="4"/>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5985" w:author="Windows User" w:date="2021-11-22T17:31:00Z"/>
                <w:rFonts w:ascii="宋体" w:hAnsi="宋体" w:cs="宋体"/>
                <w:sz w:val="21"/>
                <w:szCs w:val="21"/>
              </w:rPr>
            </w:pPr>
            <w:ins w:id="5986" w:author="Windows User" w:date="2021-11-22T17:31:00Z">
              <w:r>
                <w:rPr>
                  <w:rFonts w:ascii="宋体" w:hAnsi="宋体" w:cs="Arial"/>
                  <w:sz w:val="21"/>
                  <w:szCs w:val="21"/>
                  <w:highlight w:val="yellow"/>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Change w:id="5987" w:author="Windows User" w:date="2021-11-22T17:31:00Z">
              <w:tcPr>
                <w:tcW w:w="1162" w:type="dxa"/>
                <w:gridSpan w:val="4"/>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988" w:author="Windows User" w:date="2021-11-22T17:31:00Z"/>
                <w:rFonts w:ascii="宋体" w:hAnsi="宋体" w:cs="宋体"/>
              </w:rPr>
            </w:pPr>
            <w:ins w:id="5989" w:author="Windows User" w:date="2021-11-22T17:31:00Z">
              <w:r>
                <w:rPr>
                  <w:rFonts w:ascii="宋体" w:hAnsi="宋体" w:cs="宋体"/>
                  <w:highlight w:val="yellow"/>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Change w:id="5990" w:author="Windows User" w:date="2021-11-22T17:31:00Z">
              <w:tcPr>
                <w:tcW w:w="851" w:type="dxa"/>
                <w:gridSpan w:val="4"/>
                <w:tcBorders>
                  <w:top w:val="single" w:color="000000" w:sz="4" w:space="0"/>
                  <w:left w:val="single" w:color="000000" w:sz="4" w:space="0"/>
                  <w:bottom w:val="single" w:color="000000" w:sz="4" w:space="0"/>
                  <w:right w:val="single" w:color="auto" w:sz="4" w:space="0"/>
                </w:tcBorders>
                <w:shd w:val="clear" w:color="auto" w:fill="FFFFFF"/>
              </w:tcPr>
            </w:tcPrChange>
          </w:tcPr>
          <w:p>
            <w:pPr>
              <w:spacing w:after="12" w:line="240" w:lineRule="atLeast"/>
              <w:rPr>
                <w:ins w:id="5991" w:author="Windows User" w:date="2021-11-22T17:31:00Z"/>
                <w:rFonts w:ascii="宋体" w:hAnsi="宋体" w:cs="宋体"/>
                <w:sz w:val="21"/>
                <w:szCs w:val="21"/>
              </w:rPr>
            </w:pPr>
            <w:ins w:id="5992" w:author="Windows User" w:date="2021-11-22T17:31:00Z">
              <w:r>
                <w:rPr>
                  <w:rFonts w:ascii="宋体" w:hAnsi="宋体" w:cs="宋体"/>
                  <w:highlight w:val="yellow"/>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5993" w:author="Windows User" w:date="2021-11-22T17:31:00Z">
              <w:tcPr>
                <w:tcW w:w="3685" w:type="dxa"/>
                <w:gridSpan w:val="4"/>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5994" w:author="Windows User" w:date="2021-11-22T17:31:00Z"/>
                <w:rFonts w:ascii="宋体" w:hAnsi="宋体" w:cs="宋体"/>
              </w:rPr>
            </w:pPr>
            <w:ins w:id="5995" w:author="Windows User" w:date="2021-11-22T17:31:00Z">
              <w:r>
                <w:rPr>
                  <w:rFonts w:hint="eastAsia" w:ascii="宋体" w:hAnsi="宋体" w:cs="宋体"/>
                  <w:highlight w:val="yellow"/>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5996" w:author="zhouliang" w:date="2021-11-08T09:50:00Z"/>
          <w:del w:id="5997" w:author="Hanchen HC14 Li" w:date="2021-11-19T11:3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5998" w:author="zhouliang" w:date="2021-11-08T09:50:00Z"/>
                <w:del w:id="5999" w:author="Hanchen HC14 Li" w:date="2021-11-19T11:32:00Z"/>
                <w:rFonts w:ascii="宋体" w:hAnsi="宋体" w:cs="宋体"/>
                <w:sz w:val="21"/>
                <w:szCs w:val="21"/>
              </w:rPr>
            </w:pPr>
            <w:ins w:id="6000" w:author="zhouliang" w:date="2021-11-08T09:50:00Z">
              <w:del w:id="6001" w:author="Hanchen HC14 Li" w:date="2021-11-19T11:32:00Z">
                <w:r>
                  <w:rPr>
                    <w:rFonts w:ascii="宋体" w:hAnsi="宋体" w:cs="宋体"/>
                    <w:sz w:val="21"/>
                    <w:szCs w:val="21"/>
                  </w:rPr>
                  <w:delText>c</w:delText>
                </w:r>
              </w:del>
            </w:ins>
            <w:ins w:id="6002" w:author="zhouliang" w:date="2021-11-08T09:50:00Z">
              <w:del w:id="6003" w:author="Hanchen HC14 Li" w:date="2021-11-19T11:32:00Z">
                <w:r>
                  <w:rPr>
                    <w:rFonts w:hint="eastAsia" w:ascii="宋体" w:hAnsi="宋体" w:cs="宋体"/>
                    <w:sz w:val="21"/>
                    <w:szCs w:val="21"/>
                  </w:rPr>
                  <w:delText>ity_</w:delText>
                </w:r>
              </w:del>
            </w:ins>
            <w:ins w:id="6004" w:author="zhouliang" w:date="2021-11-08T09:50:00Z">
              <w:del w:id="6005" w:author="Hanchen HC14 Li" w:date="2021-11-19T11:32:00Z">
                <w:r>
                  <w:rPr>
                    <w:rFonts w:ascii="宋体" w:hAnsi="宋体" w:cs="宋体"/>
                    <w:sz w:val="21"/>
                    <w:szCs w:val="21"/>
                  </w:rPr>
                  <w:delText>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006" w:author="zhouliang" w:date="2021-11-08T09:50:00Z"/>
                <w:del w:id="6007" w:author="Hanchen HC14 Li" w:date="2021-11-19T11:32:00Z"/>
                <w:rFonts w:ascii="宋体" w:hAnsi="宋体" w:cs="宋体"/>
                <w:sz w:val="21"/>
                <w:szCs w:val="21"/>
              </w:rPr>
            </w:pPr>
            <w:ins w:id="6008" w:author="zhouliang" w:date="2021-11-08T09:50:00Z">
              <w:del w:id="6009" w:author="Hanchen HC14 Li" w:date="2021-11-19T11:32:00Z">
                <w:r>
                  <w:rPr>
                    <w:rFonts w:hint="eastAsia" w:ascii="宋体" w:hAnsi="宋体" w:cs="宋体"/>
                    <w:sz w:val="21"/>
                    <w:szCs w:val="21"/>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010" w:author="zhouliang" w:date="2021-11-08T09:50:00Z"/>
                <w:del w:id="6011" w:author="Hanchen HC14 Li" w:date="2021-11-19T11:32:00Z"/>
                <w:rFonts w:ascii="宋体" w:hAnsi="宋体" w:cs="宋体"/>
                <w:sz w:val="21"/>
                <w:szCs w:val="21"/>
              </w:rPr>
            </w:pPr>
            <w:ins w:id="6012" w:author="zhouliang" w:date="2021-11-08T09:50:00Z">
              <w:del w:id="6013" w:author="Hanchen HC14 Li" w:date="2021-11-19T11:32:00Z">
                <w:r>
                  <w:rPr>
                    <w:rFonts w:ascii="宋体" w:hAnsi="宋体" w:cs="宋体"/>
                    <w:sz w:val="21"/>
                    <w:szCs w:val="21"/>
                  </w:rPr>
                  <w:delText>4</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014" w:author="zhouliang" w:date="2021-11-08T09:50:00Z"/>
                <w:del w:id="6015" w:author="Hanchen HC14 Li" w:date="2021-11-19T11:32:00Z"/>
                <w:rFonts w:ascii="宋体" w:hAnsi="宋体"/>
                <w:sz w:val="21"/>
                <w:szCs w:val="21"/>
              </w:rPr>
            </w:pPr>
            <w:ins w:id="6016" w:author="zhouliang" w:date="2021-11-08T09:50:00Z">
              <w:del w:id="6017" w:author="Hanchen HC14 Li" w:date="2021-11-19T11:32:00Z">
                <w:r>
                  <w:rPr>
                    <w:rFonts w:hint="eastAsia" w:ascii="宋体" w:hAnsi="宋体" w:cs="宋体"/>
                  </w:rPr>
                  <w:delText>城市代码：读取用户卡17H文件获取</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018" w:author="zhouliang" w:date="2021-11-08T09:50: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019" w:author="zhouliang" w:date="2021-11-08T09:50:00Z"/>
                <w:rFonts w:ascii="宋体" w:hAnsi="宋体" w:cs="宋体"/>
                <w:color w:val="000000"/>
                <w:sz w:val="21"/>
                <w:szCs w:val="21"/>
              </w:rPr>
            </w:pPr>
            <w:ins w:id="6020" w:author="zhouliang" w:date="2021-11-08T09:50:00Z">
              <w:r>
                <w:rPr>
                  <w:rFonts w:ascii="宋体" w:hAnsi="宋体" w:cs="宋体"/>
                  <w:color w:val="000000"/>
                  <w:sz w:val="21"/>
                  <w:szCs w:val="21"/>
                </w:rPr>
                <w:t>c</w:t>
              </w:r>
            </w:ins>
            <w:ins w:id="6021" w:author="zhouliang" w:date="2021-11-08T09:50:00Z">
              <w:r>
                <w:rPr>
                  <w:rFonts w:hint="eastAsia" w:ascii="宋体" w:hAnsi="宋体" w:cs="宋体"/>
                  <w:color w:val="000000"/>
                  <w:sz w:val="21"/>
                  <w:szCs w:val="21"/>
                </w:rPr>
                <w:t>ard_no</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22" w:author="zhouliang" w:date="2021-11-08T09:50:00Z"/>
                <w:rFonts w:ascii="宋体" w:hAnsi="宋体" w:cs="宋体"/>
                <w:sz w:val="21"/>
                <w:szCs w:val="21"/>
              </w:rPr>
            </w:pPr>
            <w:ins w:id="6023" w:author="zhouliang" w:date="2021-11-08T09:50: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24" w:author="zhouliang" w:date="2021-11-08T09:50:00Z"/>
                <w:rFonts w:ascii="宋体" w:hAnsi="宋体" w:cs="宋体"/>
                <w:sz w:val="21"/>
                <w:szCs w:val="21"/>
              </w:rPr>
            </w:pPr>
            <w:ins w:id="6025" w:author="zhouliang" w:date="2021-11-08T09:50:00Z">
              <w:r>
                <w:rPr>
                  <w:rFonts w:hint="eastAsia" w:ascii="宋体" w:hAnsi="宋体" w:cs="宋体"/>
                </w:rPr>
                <w:t>10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026" w:author="zhouliang" w:date="2021-11-08T09:50:00Z"/>
                <w:rFonts w:ascii="宋体" w:hAnsi="宋体"/>
                <w:sz w:val="21"/>
                <w:szCs w:val="21"/>
              </w:rPr>
            </w:pPr>
            <w:ins w:id="6027" w:author="zhouliang" w:date="2021-11-08T09:50:00Z">
              <w:r>
                <w:rPr>
                  <w:rFonts w:hint="eastAsia" w:ascii="宋体" w:hAnsi="宋体" w:cs="宋体"/>
                </w:rPr>
                <w:t>卡应用序列号：读取用户卡15H文件获取</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028" w:author="zhouliang" w:date="2021-11-08T09:50: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029" w:author="zhouliang" w:date="2021-11-08T09:50:00Z"/>
                <w:rFonts w:ascii="宋体" w:hAnsi="宋体" w:cs="宋体"/>
                <w:color w:val="000000"/>
                <w:sz w:val="21"/>
                <w:szCs w:val="21"/>
              </w:rPr>
            </w:pPr>
            <w:ins w:id="6030" w:author="zhouliang" w:date="2021-11-08T09:50:00Z">
              <w:r>
                <w:rPr>
                  <w:rFonts w:hint="eastAsia" w:ascii="宋体" w:hAnsi="宋体" w:cs="宋体"/>
                  <w:color w:val="000000"/>
                  <w:sz w:val="21"/>
                  <w:szCs w:val="21"/>
                </w:rPr>
                <w:t>card</w:t>
              </w:r>
            </w:ins>
            <w:ins w:id="6031" w:author="zhouliang" w:date="2021-11-08T09:50:00Z">
              <w:r>
                <w:rPr>
                  <w:rFonts w:ascii="宋体" w:hAnsi="宋体" w:cs="宋体"/>
                  <w:color w:val="000000"/>
                  <w:sz w:val="21"/>
                  <w:szCs w:val="21"/>
                </w:rPr>
                <w:t>_</w:t>
              </w:r>
            </w:ins>
            <w:ins w:id="6032" w:author="zhouliang" w:date="2021-11-08T09:50:00Z">
              <w:r>
                <w:rPr>
                  <w:rFonts w:hint="eastAsia" w:ascii="宋体" w:hAnsi="宋体" w:cs="宋体"/>
                  <w:color w:val="000000"/>
                  <w:sz w:val="21"/>
                  <w:szCs w:val="21"/>
                </w:rPr>
                <w:t>type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33" w:author="zhouliang" w:date="2021-11-08T09:50:00Z"/>
                <w:rFonts w:ascii="宋体" w:hAnsi="宋体" w:cs="宋体"/>
                <w:sz w:val="21"/>
                <w:szCs w:val="21"/>
              </w:rPr>
            </w:pPr>
            <w:ins w:id="6034" w:author="zhouliang" w:date="2021-11-08T09:50: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35" w:author="zhouliang" w:date="2021-11-08T09:50:00Z"/>
                <w:rFonts w:ascii="宋体" w:hAnsi="宋体" w:cs="宋体"/>
                <w:sz w:val="21"/>
                <w:szCs w:val="21"/>
              </w:rPr>
            </w:pPr>
            <w:ins w:id="6036" w:author="zhouliang" w:date="2021-11-08T09:50:00Z">
              <w:r>
                <w:rPr>
                  <w:rFonts w:hint="eastAsia" w:ascii="宋体" w:hAnsi="宋体" w:cs="宋体"/>
                </w:rPr>
                <w:t>1</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037" w:author="zhouliang" w:date="2021-11-08T09:50:00Z"/>
                <w:rFonts w:ascii="宋体" w:hAnsi="宋体"/>
                <w:sz w:val="21"/>
                <w:szCs w:val="21"/>
              </w:rPr>
            </w:pPr>
            <w:ins w:id="6038" w:author="zhouliang" w:date="2021-11-08T09:50:00Z">
              <w:r>
                <w:rPr>
                  <w:rFonts w:hint="eastAsia" w:ascii="宋体" w:hAnsi="宋体" w:cs="宋体"/>
                </w:rPr>
                <w:t>卡类型：读取用户卡17H文件获取</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039" w:author="Hanchen HC14 Li" w:date="2021-11-19T14:57:00Z"/>
          <w:del w:id="6040" w:author="Windows User" w:date="2021-11-22T17:3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041" w:author="Hanchen HC14 Li" w:date="2021-11-19T14:57:00Z"/>
                <w:del w:id="6042" w:author="Windows User" w:date="2021-11-22T17:31:00Z"/>
                <w:rFonts w:ascii="宋体" w:hAnsi="宋体" w:cs="宋体"/>
                <w:color w:val="000000"/>
                <w:sz w:val="21"/>
                <w:szCs w:val="21"/>
              </w:rPr>
            </w:pPr>
            <w:ins w:id="6043" w:author="Hanchen HC14 Li" w:date="2021-11-19T14:57:00Z">
              <w:del w:id="6044" w:author="Windows User" w:date="2021-11-22T17:31:00Z">
                <w:r>
                  <w:rPr>
                    <w:rFonts w:ascii="宋体" w:hAnsi="宋体" w:cs="Arial"/>
                    <w:sz w:val="21"/>
                    <w:szCs w:val="21"/>
                    <w:highlight w:val="yellow"/>
                  </w:rPr>
                  <w:delText>transaction_</w:delText>
                </w:r>
              </w:del>
            </w:ins>
            <w:ins w:id="6045" w:author="Hanchen HC14 Li" w:date="2021-11-19T14:57:00Z">
              <w:del w:id="6046" w:author="Windows User" w:date="2021-11-22T17:31:00Z">
                <w:r>
                  <w:rPr>
                    <w:rFonts w:hint="eastAsia" w:ascii="宋体" w:hAnsi="宋体" w:cs="Arial"/>
                    <w:sz w:val="21"/>
                    <w:szCs w:val="21"/>
                    <w:highlight w:val="yellow"/>
                  </w:rPr>
                  <w:delText>num</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47" w:author="Hanchen HC14 Li" w:date="2021-11-19T14:57:00Z"/>
                <w:del w:id="6048" w:author="Windows User" w:date="2021-11-22T17:31:00Z"/>
                <w:rFonts w:ascii="宋体" w:hAnsi="宋体" w:cs="宋体"/>
              </w:rPr>
            </w:pPr>
            <w:ins w:id="6049" w:author="Hanchen HC14 Li" w:date="2021-11-19T14:57:00Z">
              <w:del w:id="6050" w:author="Windows User" w:date="2021-11-22T17:31:00Z">
                <w:r>
                  <w:rPr>
                    <w:rFonts w:hint="eastAsia" w:ascii="宋体" w:hAnsi="宋体" w:cs="宋体"/>
                    <w:highlight w:val="yellow"/>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51" w:author="Hanchen HC14 Li" w:date="2021-11-19T14:57:00Z"/>
                <w:del w:id="6052" w:author="Windows User" w:date="2021-11-22T17:31:00Z"/>
                <w:rFonts w:ascii="宋体" w:hAnsi="宋体" w:cs="宋体"/>
              </w:rPr>
            </w:pPr>
            <w:ins w:id="6053" w:author="Hanchen HC14 Li" w:date="2021-11-19T14:57:00Z">
              <w:del w:id="6054" w:author="Windows User" w:date="2021-11-22T17:31:00Z">
                <w:r>
                  <w:rPr>
                    <w:rFonts w:hint="eastAsia" w:ascii="宋体" w:hAnsi="宋体" w:cs="宋体"/>
                    <w:highlight w:val="yellow"/>
                  </w:rPr>
                  <w:delText>4</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055" w:author="Hanchen HC14 Li" w:date="2021-11-19T14:57:00Z"/>
                <w:del w:id="6056" w:author="Windows User" w:date="2021-11-22T17:31:00Z"/>
                <w:rFonts w:ascii="宋体" w:hAnsi="宋体" w:cs="宋体"/>
              </w:rPr>
            </w:pPr>
            <w:ins w:id="6057" w:author="Hanchen HC14 Li" w:date="2021-11-19T14:57:00Z">
              <w:del w:id="6058" w:author="Windows User" w:date="2021-11-22T17:31:00Z">
                <w:r>
                  <w:rPr>
                    <w:rFonts w:hint="eastAsia" w:ascii="宋体" w:hAnsi="宋体" w:cs="宋体"/>
                    <w:highlight w:val="yellow"/>
                  </w:rPr>
                  <w:delText>终端交易序号：本次产生的交易序号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059" w:author="zhouliang" w:date="2021-11-08T09:50:00Z"/>
          <w:del w:id="6060" w:author="Windows User" w:date="2021-11-22T19:1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061" w:author="zhouliang" w:date="2021-11-08T09:50:00Z"/>
                <w:del w:id="6062" w:author="Windows User" w:date="2021-11-22T19:17:00Z"/>
                <w:rFonts w:ascii="宋体" w:hAnsi="宋体" w:cs="宋体"/>
                <w:color w:val="000000"/>
                <w:sz w:val="21"/>
                <w:szCs w:val="21"/>
              </w:rPr>
            </w:pPr>
            <w:ins w:id="6063" w:author="zhouliang" w:date="2021-11-08T09:50:00Z">
              <w:del w:id="6064" w:author="Windows User" w:date="2021-11-22T19:17:00Z">
                <w:r>
                  <w:rPr>
                    <w:rFonts w:ascii="宋体" w:hAnsi="宋体" w:cs="宋体"/>
                    <w:color w:val="000000"/>
                    <w:sz w:val="21"/>
                    <w:szCs w:val="21"/>
                  </w:rPr>
                  <w:delText>terminal_code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65" w:author="zhouliang" w:date="2021-11-08T09:50:00Z"/>
                <w:del w:id="6066" w:author="Windows User" w:date="2021-11-22T19:17:00Z"/>
                <w:rFonts w:ascii="宋体" w:hAnsi="宋体" w:cs="宋体"/>
                <w:sz w:val="21"/>
                <w:szCs w:val="21"/>
              </w:rPr>
            </w:pPr>
            <w:ins w:id="6067" w:author="zhouliang" w:date="2021-11-08T09:50:00Z">
              <w:del w:id="6068" w:author="Windows User" w:date="2021-11-22T19:17: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69" w:author="zhouliang" w:date="2021-11-08T09:50:00Z"/>
                <w:del w:id="6070" w:author="Windows User" w:date="2021-11-22T19:17:00Z"/>
                <w:rFonts w:ascii="宋体" w:hAnsi="宋体" w:cs="宋体"/>
                <w:sz w:val="21"/>
                <w:szCs w:val="21"/>
              </w:rPr>
            </w:pPr>
            <w:ins w:id="6071" w:author="zhouliang" w:date="2021-11-08T09:50:00Z">
              <w:del w:id="6072" w:author="Windows User" w:date="2021-11-22T19:17:00Z">
                <w:r>
                  <w:rPr>
                    <w:rFonts w:ascii="宋体" w:hAnsi="宋体" w:cs="宋体"/>
                  </w:rPr>
                  <w:delText>6</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073" w:author="zhouliang" w:date="2021-11-08T09:50:00Z"/>
                <w:del w:id="6074" w:author="Windows User" w:date="2021-11-22T19:17:00Z"/>
                <w:rFonts w:ascii="宋体" w:hAnsi="宋体"/>
                <w:sz w:val="21"/>
                <w:szCs w:val="21"/>
              </w:rPr>
            </w:pPr>
            <w:ins w:id="6075" w:author="zhouliang" w:date="2021-11-08T09:50:00Z">
              <w:del w:id="6076" w:author="Windows User" w:date="2021-11-22T19:17:00Z">
                <w:r>
                  <w:rPr>
                    <w:rFonts w:hint="eastAsia" w:ascii="宋体" w:hAnsi="宋体" w:cs="宋体"/>
                  </w:rPr>
                  <w:delText>终端编号:和能tsm的终端编号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077" w:author="zhouliang" w:date="2021-11-08T09:50: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078" w:author="zhouliang" w:date="2021-11-08T09:50:00Z"/>
                <w:rFonts w:ascii="宋体" w:hAnsi="宋体" w:cs="宋体"/>
                <w:color w:val="000000"/>
                <w:sz w:val="21"/>
                <w:szCs w:val="21"/>
              </w:rPr>
            </w:pPr>
            <w:ins w:id="6079" w:author="zhouliang" w:date="2021-11-08T09:50:00Z">
              <w:r>
                <w:rPr>
                  <w:rFonts w:hint="eastAsia" w:ascii="宋体" w:hAnsi="宋体" w:cs="宋体"/>
                  <w:color w:val="000000"/>
                  <w:sz w:val="21"/>
                  <w:szCs w:val="21"/>
                </w:rPr>
                <w:t>r</w:t>
              </w:r>
            </w:ins>
            <w:ins w:id="6080" w:author="zhouliang" w:date="2021-11-08T09:50:00Z">
              <w:r>
                <w:rPr>
                  <w:rFonts w:ascii="宋体" w:hAnsi="宋体" w:cs="宋体"/>
                  <w:color w:val="000000"/>
                  <w:sz w:val="21"/>
                  <w:szCs w:val="21"/>
                </w:rPr>
                <w:t>andom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81" w:author="zhouliang" w:date="2021-11-08T09:50:00Z"/>
                <w:rFonts w:ascii="宋体" w:hAnsi="宋体" w:cs="宋体"/>
                <w:sz w:val="21"/>
                <w:szCs w:val="21"/>
              </w:rPr>
            </w:pPr>
            <w:ins w:id="6082" w:author="zhouliang" w:date="2021-11-08T09:50: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083" w:author="zhouliang" w:date="2021-11-08T09:50:00Z"/>
                <w:rFonts w:ascii="宋体" w:hAnsi="宋体" w:cs="宋体"/>
                <w:sz w:val="21"/>
                <w:szCs w:val="21"/>
              </w:rPr>
            </w:pPr>
            <w:ins w:id="6084" w:author="zhouliang" w:date="2021-11-08T09:50:00Z">
              <w:r>
                <w:rPr>
                  <w:rFonts w:hint="eastAsia" w:ascii="宋体" w:hAnsi="宋体" w:cs="宋体"/>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085" w:author="zhouliang" w:date="2021-11-08T09:50:00Z"/>
                <w:rFonts w:ascii="宋体" w:hAnsi="宋体"/>
                <w:sz w:val="21"/>
                <w:szCs w:val="21"/>
              </w:rPr>
            </w:pPr>
            <w:ins w:id="6086" w:author="zhouliang" w:date="2021-11-08T09:50:00Z">
              <w:r>
                <w:rPr>
                  <w:rFonts w:hint="eastAsia" w:ascii="宋体" w:hAnsi="宋体" w:cs="宋体"/>
                </w:rPr>
                <w:t>随机数：获取卡的4字节随机数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6088" w:author="luffy" w:date="2021-11-22T22:5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6087" w:author="luffy" w:date="2021-11-22T22:55:00Z"/>
          <w:trPrChange w:id="6088" w:author="luffy" w:date="2021-11-22T22:56:00Z">
            <w:trPr>
              <w:gridBefore w:val="1"/>
              <w:gridAfter w:val="2"/>
              <w:wBefore w:w="108" w:type="dxa"/>
              <w:wAfter w:w="216"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6089" w:author="luffy" w:date="2021-11-22T22:56:00Z">
              <w:tcPr>
                <w:tcW w:w="1776" w:type="dxa"/>
                <w:gridSpan w:val="4"/>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6090" w:author="luffy" w:date="2021-11-22T22:55:00Z"/>
                <w:rFonts w:ascii="宋体" w:hAnsi="宋体" w:cs="宋体"/>
                <w:color w:val="000000"/>
                <w:sz w:val="21"/>
                <w:szCs w:val="21"/>
              </w:rPr>
            </w:pPr>
            <w:ins w:id="6091" w:author="luffy" w:date="2021-11-22T22:56:00Z">
              <w:r>
                <w:rPr>
                  <w:rFonts w:ascii="宋体" w:hAnsi="宋体" w:cs="宋体"/>
                  <w:color w:val="000000"/>
                  <w:sz w:val="21"/>
                  <w:szCs w:val="21"/>
                </w:rPr>
                <w:t>merchant</w:t>
              </w:r>
            </w:ins>
            <w:ins w:id="6092" w:author="luffy" w:date="2021-11-22T22:56:00Z">
              <w:r>
                <w:rPr>
                  <w:rFonts w:hint="eastAsia" w:ascii="宋体" w:hAnsi="宋体" w:cs="宋体"/>
                  <w:color w:val="000000"/>
                  <w:sz w:val="21"/>
                  <w:szCs w:val="21"/>
                </w:rPr>
                <w:t>_</w:t>
              </w:r>
            </w:ins>
            <w:ins w:id="6093" w:author="luffy" w:date="2021-11-22T22:56:00Z">
              <w:r>
                <w:rPr>
                  <w:rFonts w:ascii="宋体" w:hAnsi="宋体" w:cs="宋体"/>
                  <w:color w:val="000000"/>
                  <w:sz w:val="21"/>
                  <w:szCs w:val="21"/>
                </w:rPr>
                <w:t>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6094" w:author="luffy" w:date="2021-11-22T22:56:00Z">
              <w:tcPr>
                <w:tcW w:w="1162" w:type="dxa"/>
                <w:gridSpan w:val="4"/>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6095" w:author="luffy" w:date="2021-11-22T22:55:00Z"/>
                <w:rFonts w:ascii="宋体" w:hAnsi="宋体" w:cs="宋体"/>
              </w:rPr>
            </w:pPr>
            <w:ins w:id="6096" w:author="luffy" w:date="2021-11-22T22:56: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6097" w:author="luffy" w:date="2021-11-22T22:56:00Z">
              <w:tcPr>
                <w:tcW w:w="851" w:type="dxa"/>
                <w:gridSpan w:val="4"/>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6098" w:author="luffy" w:date="2021-11-22T22:55:00Z"/>
                <w:rFonts w:ascii="宋体" w:hAnsi="宋体" w:cs="宋体"/>
              </w:rPr>
            </w:pPr>
            <w:ins w:id="6099" w:author="luffy" w:date="2021-11-22T22:56:00Z">
              <w:r>
                <w:rPr>
                  <w:rFonts w:ascii="宋体" w:hAnsi="宋体" w:cs="宋体"/>
                  <w:sz w:val="21"/>
                  <w:szCs w:val="21"/>
                </w:rPr>
                <w:t>20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6100" w:author="luffy" w:date="2021-11-22T22:56:00Z">
              <w:tcPr>
                <w:tcW w:w="3685" w:type="dxa"/>
                <w:gridSpan w:val="4"/>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6101" w:author="luffy" w:date="2021-11-22T22:55:00Z"/>
                <w:rFonts w:ascii="宋体" w:hAnsi="宋体" w:cs="宋体"/>
              </w:rPr>
            </w:pPr>
            <w:ins w:id="6102" w:author="luffy" w:date="2021-11-22T22:56:00Z">
              <w:r>
                <w:rPr>
                  <w:rFonts w:hint="eastAsia" w:ascii="宋体" w:hAnsi="宋体" w:cs="宋体"/>
                </w:rPr>
                <w:t>商户号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103" w:author="zhouliang" w:date="2021-11-08T09:50: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104" w:author="zhouliang" w:date="2021-11-08T09:50:00Z"/>
                <w:rFonts w:ascii="宋体" w:hAnsi="宋体" w:cs="宋体"/>
                <w:color w:val="000000"/>
                <w:sz w:val="21"/>
                <w:szCs w:val="21"/>
              </w:rPr>
            </w:pPr>
            <w:ins w:id="6105" w:author="zhouliang" w:date="2021-11-08T09:50:00Z">
              <w:r>
                <w:rPr>
                  <w:rFonts w:ascii="宋体" w:hAnsi="宋体" w:cs="宋体"/>
                  <w:color w:val="000000"/>
                  <w:sz w:val="21"/>
                  <w:szCs w:val="21"/>
                </w:rPr>
                <w:t>algorithm_id</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106" w:author="zhouliang" w:date="2021-11-08T09:50:00Z"/>
                <w:rFonts w:ascii="宋体" w:hAnsi="宋体" w:cs="宋体"/>
                <w:sz w:val="21"/>
                <w:szCs w:val="21"/>
              </w:rPr>
            </w:pPr>
            <w:ins w:id="6107" w:author="zhouliang" w:date="2021-11-08T09:50: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108" w:author="zhouliang" w:date="2021-11-08T09:50:00Z"/>
                <w:rFonts w:ascii="宋体" w:hAnsi="宋体" w:cs="宋体"/>
                <w:sz w:val="21"/>
                <w:szCs w:val="21"/>
              </w:rPr>
            </w:pPr>
            <w:ins w:id="6109" w:author="zhouliang" w:date="2021-11-08T09:50:00Z">
              <w:r>
                <w:rPr>
                  <w:rFonts w:ascii="宋体" w:hAnsi="宋体" w:cs="宋体"/>
                </w:rPr>
                <w:t>1</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110" w:author="zhouliang" w:date="2021-11-08T09:50:00Z"/>
                <w:rFonts w:ascii="宋体" w:hAnsi="宋体"/>
                <w:sz w:val="21"/>
                <w:szCs w:val="21"/>
              </w:rPr>
            </w:pPr>
            <w:ins w:id="6111" w:author="zhouliang" w:date="2021-11-08T09:50:00Z">
              <w:r>
                <w:rPr>
                  <w:rFonts w:hint="eastAsia" w:ascii="宋体" w:hAnsi="宋体" w:cs="宋体"/>
                </w:rPr>
                <w:t>加密算法标识: 00国际/01国密</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112" w:author="zhouliang" w:date="2021-11-08T09:50: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113" w:author="zhouliang" w:date="2021-11-08T09:50:00Z"/>
                <w:rFonts w:ascii="宋体" w:hAnsi="宋体" w:cs="宋体"/>
                <w:color w:val="000000"/>
                <w:sz w:val="21"/>
                <w:szCs w:val="21"/>
              </w:rPr>
            </w:pPr>
            <w:ins w:id="6114" w:author="Windows User" w:date="2021-11-09T11:41:00Z">
              <w:r>
                <w:rPr>
                  <w:rFonts w:hint="eastAsia" w:ascii="宋体" w:hAnsi="宋体" w:cs="宋体"/>
                  <w:color w:val="000000"/>
                  <w:sz w:val="21"/>
                  <w:szCs w:val="21"/>
                </w:rPr>
                <w:t>region</w:t>
              </w:r>
            </w:ins>
            <w:ins w:id="6115" w:author="Windows User" w:date="2021-11-09T11:41:00Z">
              <w:r>
                <w:rPr>
                  <w:rFonts w:ascii="宋体" w:hAnsi="宋体" w:cs="宋体"/>
                  <w:color w:val="000000"/>
                  <w:sz w:val="21"/>
                  <w:szCs w:val="21"/>
                </w:rPr>
                <w:t>_code</w:t>
              </w:r>
            </w:ins>
            <w:ins w:id="6116" w:author="zhouliang" w:date="2021-11-08T09:50:00Z">
              <w:del w:id="6117" w:author="Windows User" w:date="2021-11-09T11:41: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118" w:author="zhouliang" w:date="2021-11-08T09:50:00Z"/>
                <w:rFonts w:ascii="宋体" w:hAnsi="宋体" w:cs="宋体"/>
              </w:rPr>
            </w:pPr>
            <w:ins w:id="6119" w:author="Windows User" w:date="2021-11-09T11:41:00Z">
              <w:r>
                <w:rPr>
                  <w:rFonts w:hint="eastAsia" w:ascii="宋体" w:hAnsi="宋体" w:cs="宋体"/>
                </w:rPr>
                <w:t>HEX</w:t>
              </w:r>
            </w:ins>
            <w:ins w:id="6120" w:author="zhouliang" w:date="2021-11-08T09:50:00Z">
              <w:del w:id="6121" w:author="Windows User" w:date="2021-11-09T11:41: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122" w:author="zhouliang" w:date="2021-11-08T09:50:00Z"/>
                <w:rFonts w:ascii="宋体" w:hAnsi="宋体" w:cs="宋体"/>
              </w:rPr>
            </w:pPr>
            <w:ins w:id="6123" w:author="Windows User" w:date="2021-11-09T11:41:00Z">
              <w:r>
                <w:rPr>
                  <w:rFonts w:hint="eastAsia" w:ascii="宋体" w:hAnsi="宋体" w:cs="宋体"/>
                </w:rPr>
                <w:t>1</w:t>
              </w:r>
            </w:ins>
            <w:ins w:id="6124" w:author="zhouliang" w:date="2021-11-08T09:50:00Z">
              <w:del w:id="6125" w:author="Windows User" w:date="2021-11-09T11:41: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126" w:author="zhouliang" w:date="2021-11-08T09:50:00Z"/>
                <w:rFonts w:ascii="宋体" w:hAnsi="宋体" w:cs="宋体"/>
              </w:rPr>
            </w:pPr>
            <w:ins w:id="6127" w:author="Windows User" w:date="2021-11-09T11:41:00Z">
              <w:r>
                <w:rPr>
                  <w:rFonts w:hint="eastAsia" w:ascii="宋体" w:hAnsi="宋体" w:cs="宋体"/>
                  <w:color w:val="000000"/>
                  <w:sz w:val="21"/>
                  <w:szCs w:val="21"/>
                </w:rPr>
                <w:t>地区代码，</w:t>
              </w:r>
            </w:ins>
            <w:ins w:id="6128" w:author="Windows User" w:date="2021-11-09T11:41:00Z">
              <w:r>
                <w:rPr>
                  <w:rFonts w:hint="eastAsia" w:ascii="宋体" w:hAnsi="宋体" w:cs="宋体"/>
                </w:rPr>
                <w:t>0</w:t>
              </w:r>
            </w:ins>
            <w:ins w:id="6129" w:author="Windows User" w:date="2021-11-09T11:41:00Z">
              <w:r>
                <w:rPr>
                  <w:rFonts w:ascii="宋体" w:hAnsi="宋体" w:cs="宋体"/>
                </w:rPr>
                <w:t>0-99</w:t>
              </w:r>
            </w:ins>
            <w:ins w:id="6130" w:author="zhouliang" w:date="2021-11-08T09:50:00Z">
              <w:del w:id="6131" w:author="Windows User" w:date="2021-11-09T11:41:00Z">
                <w:r>
                  <w:rPr>
                    <w:rFonts w:hint="eastAsia" w:ascii="宋体" w:hAnsi="宋体" w:cs="宋体"/>
                  </w:rPr>
                  <w:delText>0</w:delText>
                </w:r>
              </w:del>
            </w:ins>
            <w:ins w:id="6132" w:author="zhouliang" w:date="2021-11-08T09:50:00Z">
              <w:del w:id="6133" w:author="Windows User" w:date="2021-11-09T11:41: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134" w:author="zhouliang" w:date="2021-11-08T09:50: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135" w:author="zhouliang" w:date="2021-11-08T09:50:00Z"/>
                <w:rFonts w:ascii="宋体" w:hAnsi="宋体" w:cs="宋体"/>
                <w:color w:val="000000"/>
                <w:sz w:val="21"/>
                <w:szCs w:val="21"/>
              </w:rPr>
            </w:pPr>
            <w:ins w:id="6136" w:author="Windows User" w:date="2021-11-09T11:41:00Z">
              <w:r>
                <w:rPr>
                  <w:rFonts w:hint="eastAsia" w:ascii="宋体" w:hAnsi="宋体" w:cs="宋体"/>
                  <w:color w:val="000000"/>
                  <w:sz w:val="21"/>
                  <w:szCs w:val="21"/>
                </w:rPr>
                <w:t>c</w:t>
              </w:r>
            </w:ins>
            <w:ins w:id="6137" w:author="Windows User" w:date="2021-11-09T11:41:00Z">
              <w:r>
                <w:rPr>
                  <w:rFonts w:ascii="宋体" w:hAnsi="宋体" w:cs="宋体"/>
                  <w:color w:val="000000"/>
                  <w:sz w:val="21"/>
                  <w:szCs w:val="21"/>
                </w:rPr>
                <w:t>ard_species</w:t>
              </w:r>
            </w:ins>
            <w:ins w:id="6138" w:author="zhouliang" w:date="2021-11-08T09:50:00Z">
              <w:del w:id="6139" w:author="Windows User" w:date="2021-11-09T11:41: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140" w:author="zhouliang" w:date="2021-11-08T09:50:00Z"/>
                <w:rFonts w:ascii="宋体" w:hAnsi="宋体" w:cs="宋体"/>
              </w:rPr>
            </w:pPr>
            <w:ins w:id="6141" w:author="Windows User" w:date="2021-11-09T11:41:00Z">
              <w:r>
                <w:rPr>
                  <w:rFonts w:hint="eastAsia" w:ascii="宋体" w:hAnsi="宋体" w:cs="宋体"/>
                  <w:sz w:val="21"/>
                  <w:szCs w:val="21"/>
                </w:rPr>
                <w:t>String</w:t>
              </w:r>
            </w:ins>
            <w:ins w:id="6142" w:author="zhouliang" w:date="2021-11-08T09:50:00Z">
              <w:del w:id="6143" w:author="Windows User" w:date="2021-11-09T11:41: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144" w:author="zhouliang" w:date="2021-11-08T09:50:00Z"/>
                <w:rFonts w:ascii="宋体" w:hAnsi="宋体" w:cs="宋体"/>
              </w:rPr>
            </w:pPr>
            <w:ins w:id="6145" w:author="Windows User" w:date="2021-11-09T11:41:00Z">
              <w:r>
                <w:rPr>
                  <w:rFonts w:ascii="宋体" w:hAnsi="宋体" w:cs="宋体"/>
                </w:rPr>
                <w:t>4</w:t>
              </w:r>
            </w:ins>
            <w:ins w:id="6146" w:author="zhouliang" w:date="2021-11-08T09:50:00Z">
              <w:del w:id="6147" w:author="Windows User" w:date="2021-11-09T11:41: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148" w:author="zhouliang" w:date="2021-11-08T09:50:00Z"/>
                <w:rFonts w:ascii="宋体" w:hAnsi="宋体" w:cs="宋体"/>
              </w:rPr>
            </w:pPr>
            <w:ins w:id="6149" w:author="Windows User" w:date="2021-11-09T11:41:00Z">
              <w:r>
                <w:rPr>
                  <w:rFonts w:hint="eastAsia" w:ascii="宋体" w:hAnsi="宋体" w:cs="宋体"/>
                  <w:color w:val="000000"/>
                  <w:sz w:val="21"/>
                  <w:szCs w:val="21"/>
                </w:rPr>
                <w:t>卡种类型，</w:t>
              </w:r>
            </w:ins>
            <w:ins w:id="6150" w:author="Windows User" w:date="2021-11-09T11:41:00Z">
              <w:r>
                <w:rPr>
                  <w:rFonts w:hint="eastAsia" w:ascii="宋体" w:hAnsi="宋体" w:cs="宋体"/>
                </w:rPr>
                <w:t>例:0210</w:t>
              </w:r>
            </w:ins>
            <w:ins w:id="6151" w:author="zhouliang" w:date="2021-11-08T09:50:00Z">
              <w:del w:id="6152" w:author="Windows User" w:date="2021-11-09T11:41: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6154" w:author="Windows User" w:date="2021-11-22T19:1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6153" w:author="Windows User" w:date="2021-11-09T14:40:00Z"/>
          <w:trPrChange w:id="6154" w:author="Windows User" w:date="2021-11-22T19:19:00Z">
            <w:trPr>
              <w:gridBefore w:val="2"/>
              <w:gridAfter w:val="1"/>
              <w:wBefore w:w="216" w:type="dxa"/>
              <w:wAfter w:w="108"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6155" w:author="Windows User" w:date="2021-11-22T19:19:00Z">
              <w:tcPr>
                <w:tcW w:w="1776" w:type="dxa"/>
                <w:gridSpan w:val="4"/>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6156" w:author="Windows User" w:date="2021-11-09T14:40:00Z"/>
                <w:rFonts w:ascii="宋体" w:hAnsi="宋体" w:cs="宋体"/>
                <w:color w:val="000000"/>
                <w:sz w:val="21"/>
                <w:szCs w:val="21"/>
              </w:rPr>
            </w:pPr>
            <w:ins w:id="6157" w:author="Hanchen HC14 Li" w:date="2021-11-19T11:32:00Z">
              <w:r>
                <w:rPr>
                  <w:rFonts w:ascii="宋体" w:hAnsi="宋体" w:cs="宋体"/>
                  <w:color w:val="000000"/>
                  <w:sz w:val="21"/>
                  <w:szCs w:val="21"/>
                </w:rPr>
                <w:t>checkyear</w:t>
              </w:r>
            </w:ins>
            <w:ins w:id="6158" w:author="Windows User" w:date="2021-11-09T14:51:00Z">
              <w:del w:id="6159" w:author="Hanchen HC14 Li" w:date="2021-11-19T11:32:00Z">
                <w:r>
                  <w:rPr>
                    <w:rFonts w:ascii="宋体" w:hAnsi="宋体" w:cs="宋体"/>
                    <w:color w:val="000000"/>
                    <w:sz w:val="21"/>
                    <w:szCs w:val="21"/>
                  </w:rPr>
                  <w:delText>Present_</w:delText>
                </w:r>
              </w:del>
            </w:ins>
            <w:ins w:id="6160" w:author="Windows User" w:date="2021-11-09T14:51:00Z">
              <w:del w:id="6161" w:author="Hanchen HC14 Li" w:date="2021-11-19T11:32:00Z">
                <w:r>
                  <w:rPr>
                    <w:rFonts w:ascii="宋体" w:hAnsi="宋体" w:cs="宋体"/>
                    <w:color w:val="000000"/>
                    <w:sz w:val="21"/>
                    <w:szCs w:val="21"/>
                    <w:rPrChange w:id="6162" w:author="Windows User" w:date="2021-11-09T14:52:00Z">
                      <w:rPr/>
                    </w:rPrChange>
                  </w:rPr>
                  <w:delText>Annual_inspection</w:delText>
                </w:r>
              </w:del>
            </w:ins>
            <w:ins w:id="6163" w:author="Windows User" w:date="2021-11-09T14:51:00Z">
              <w:r>
                <w:rPr>
                  <w:rFonts w:ascii="宋体" w:hAnsi="宋体" w:cs="宋体"/>
                  <w:color w:val="000000"/>
                  <w:sz w:val="21"/>
                  <w:szCs w:val="21"/>
                  <w:rPrChange w:id="6164" w:author="Windows User" w:date="2021-11-09T14:52:00Z">
                    <w:rPr/>
                  </w:rPrChange>
                </w:rPr>
                <w:t>_date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6165" w:author="Windows User" w:date="2021-11-22T19:19:00Z">
              <w:tcPr>
                <w:tcW w:w="1162" w:type="dxa"/>
                <w:gridSpan w:val="4"/>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6166" w:author="Windows User" w:date="2021-11-09T14:40:00Z"/>
                <w:rFonts w:ascii="宋体" w:hAnsi="宋体" w:cs="宋体"/>
                <w:sz w:val="21"/>
                <w:szCs w:val="21"/>
              </w:rPr>
            </w:pPr>
            <w:ins w:id="6167" w:author="Windows User" w:date="2021-11-22T19:19:00Z">
              <w:r>
                <w:rPr>
                  <w:rFonts w:ascii="宋体" w:hAnsi="宋体" w:cs="宋体"/>
                  <w:sz w:val="21"/>
                  <w:szCs w:val="21"/>
                  <w:highlight w:val="none"/>
                  <w:rPrChange w:id="6168" w:author="Windows User" w:date="2021-11-22T19:19:00Z">
                    <w:rPr>
                      <w:rFonts w:ascii="宋体" w:hAnsi="宋体" w:cs="宋体"/>
                      <w:sz w:val="21"/>
                      <w:szCs w:val="21"/>
                      <w:highlight w:val="yellow"/>
                    </w:rPr>
                  </w:rPrChange>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6169" w:author="Windows User" w:date="2021-11-22T19:19:00Z">
              <w:tcPr>
                <w:tcW w:w="851" w:type="dxa"/>
                <w:gridSpan w:val="4"/>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6170" w:author="Windows User" w:date="2021-11-09T14:40:00Z"/>
                <w:rFonts w:ascii="宋体" w:hAnsi="宋体" w:cs="宋体"/>
              </w:rPr>
            </w:pPr>
            <w:ins w:id="6171" w:author="Windows User" w:date="2021-11-22T19:19:00Z">
              <w:r>
                <w:rPr>
                  <w:rFonts w:ascii="宋体" w:hAnsi="宋体" w:cs="宋体"/>
                  <w:sz w:val="21"/>
                  <w:szCs w:val="21"/>
                </w:rPr>
                <w:t>8</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6172" w:author="Windows User" w:date="2021-11-22T19:19:00Z">
              <w:tcPr>
                <w:tcW w:w="3685" w:type="dxa"/>
                <w:gridSpan w:val="4"/>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6173" w:author="Windows User" w:date="2021-11-09T14:40:00Z"/>
                <w:rFonts w:ascii="宋体" w:hAnsi="宋体" w:cs="宋体"/>
                <w:color w:val="000000"/>
                <w:sz w:val="21"/>
                <w:szCs w:val="21"/>
              </w:rPr>
            </w:pPr>
            <w:ins w:id="6174" w:author="Windows User" w:date="2021-11-09T14:41:00Z">
              <w:r>
                <w:rPr>
                  <w:rFonts w:hint="eastAsia" w:ascii="宋体" w:hAnsi="宋体" w:cs="宋体"/>
                  <w:color w:val="000000"/>
                  <w:sz w:val="21"/>
                  <w:szCs w:val="21"/>
                </w:rPr>
                <w:t>现年检日期</w:t>
              </w:r>
            </w:ins>
            <w:ins w:id="6175" w:author="Windows User" w:date="2021-11-09T14:52:00Z">
              <w:r>
                <w:rPr>
                  <w:rFonts w:hint="eastAsia" w:ascii="宋体" w:hAnsi="宋体" w:cs="宋体"/>
                  <w:szCs w:val="28"/>
                </w:rPr>
                <w:t>：格式</w:t>
              </w:r>
            </w:ins>
            <w:ins w:id="6176" w:author="Windows User" w:date="2021-11-09T14:52:00Z">
              <w:r>
                <w:rPr>
                  <w:rFonts w:hint="eastAsia" w:ascii="宋体" w:hAnsi="宋体" w:cs="宋体"/>
                </w:rPr>
                <w:t>yyyyMMdd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6178" w:author="Windows User" w:date="2021-11-22T19:1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wBefore w:w="0" w:type="auto"/>
          <w:wAfter w:w="0" w:type="auto"/>
          <w:ins w:id="6177" w:author="Windows User" w:date="2021-11-09T14:42:00Z"/>
          <w:trPrChange w:id="6178" w:author="Windows User" w:date="2021-11-22T19:19:00Z">
            <w:trPr>
              <w:gridBefore w:val="2"/>
              <w:gridAfter w:val="1"/>
              <w:wBefore w:w="216" w:type="dxa"/>
              <w:wAfter w:w="108" w:type="dxa"/>
            </w:trPr>
          </w:trPrChange>
        </w:trPr>
        <w:tc>
          <w:tcPr>
            <w:tcW w:w="1776" w:type="dxa"/>
            <w:tcBorders>
              <w:top w:val="single" w:color="000000" w:sz="4" w:space="0"/>
              <w:left w:val="single" w:color="000000" w:sz="4" w:space="0"/>
              <w:bottom w:val="single" w:color="000000" w:sz="4" w:space="0"/>
              <w:right w:val="single" w:color="000000" w:sz="4" w:space="0"/>
            </w:tcBorders>
            <w:shd w:val="clear" w:color="auto" w:fill="FFFFFF"/>
            <w:tcPrChange w:id="6179" w:author="Windows User" w:date="2021-11-22T19:19:00Z">
              <w:tcPr>
                <w:tcW w:w="1776" w:type="dxa"/>
                <w:gridSpan w:val="4"/>
                <w:tcBorders>
                  <w:top w:val="single" w:color="000000" w:sz="4" w:space="0"/>
                  <w:left w:val="single" w:color="000000" w:sz="4" w:space="0"/>
                  <w:bottom w:val="single" w:color="000000" w:sz="4" w:space="0"/>
                  <w:right w:val="single" w:color="000000" w:sz="4" w:space="0"/>
                </w:tcBorders>
                <w:shd w:val="clear" w:color="auto" w:fill="FFFFFF"/>
              </w:tcPr>
            </w:tcPrChange>
          </w:tcPr>
          <w:p>
            <w:pPr>
              <w:spacing w:after="12" w:line="240" w:lineRule="atLeast"/>
              <w:rPr>
                <w:ins w:id="6180" w:author="Windows User" w:date="2021-11-09T14:42:00Z"/>
                <w:rFonts w:ascii="宋体" w:hAnsi="宋体" w:cs="宋体"/>
                <w:color w:val="000000"/>
                <w:sz w:val="21"/>
                <w:szCs w:val="21"/>
              </w:rPr>
            </w:pPr>
            <w:ins w:id="6181" w:author="Windows User" w:date="2021-11-09T14:52:00Z">
              <w:r>
                <w:rPr>
                  <w:rFonts w:ascii="宋体" w:hAnsi="宋体" w:cs="宋体"/>
                  <w:color w:val="000000"/>
                  <w:sz w:val="21"/>
                  <w:szCs w:val="21"/>
                </w:rPr>
                <w:t>modify</w:t>
              </w:r>
            </w:ins>
            <w:ins w:id="6182" w:author="Windows User" w:date="2021-11-09T14:51:00Z">
              <w:r>
                <w:rPr>
                  <w:rFonts w:ascii="宋体" w:hAnsi="宋体" w:cs="宋体"/>
                  <w:color w:val="000000"/>
                  <w:sz w:val="21"/>
                  <w:szCs w:val="21"/>
                </w:rPr>
                <w:t>_</w:t>
              </w:r>
            </w:ins>
            <w:ins w:id="6183" w:author="Windows User" w:date="2021-11-09T14:51:00Z">
              <w:del w:id="6184" w:author="Hanchen HC14 Li" w:date="2021-11-19T11:33:00Z">
                <w:r>
                  <w:rPr>
                    <w:rFonts w:ascii="宋体" w:hAnsi="宋体" w:cs="宋体"/>
                    <w:color w:val="000000"/>
                    <w:sz w:val="21"/>
                    <w:szCs w:val="21"/>
                    <w:rPrChange w:id="6185" w:author="Windows User" w:date="2021-11-09T14:52:00Z">
                      <w:rPr/>
                    </w:rPrChange>
                  </w:rPr>
                  <w:delText>Annual_inspection</w:delText>
                </w:r>
              </w:del>
            </w:ins>
            <w:ins w:id="6186" w:author="Hanchen HC14 Li" w:date="2021-11-19T11:33:00Z">
              <w:r>
                <w:rPr>
                  <w:rFonts w:ascii="宋体" w:hAnsi="宋体" w:cs="宋体"/>
                  <w:color w:val="000000"/>
                  <w:sz w:val="21"/>
                  <w:szCs w:val="21"/>
                </w:rPr>
                <w:t>checkyear</w:t>
              </w:r>
            </w:ins>
            <w:ins w:id="6187" w:author="Windows User" w:date="2021-11-09T14:51:00Z">
              <w:r>
                <w:rPr>
                  <w:rFonts w:ascii="宋体" w:hAnsi="宋体" w:cs="宋体"/>
                  <w:color w:val="000000"/>
                  <w:sz w:val="21"/>
                  <w:szCs w:val="21"/>
                  <w:rPrChange w:id="6188" w:author="Windows User" w:date="2021-11-09T14:52:00Z">
                    <w:rPr/>
                  </w:rPrChange>
                </w:rPr>
                <w:t>_date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Change w:id="6189" w:author="Windows User" w:date="2021-11-22T19:19:00Z">
              <w:tcPr>
                <w:tcW w:w="1162" w:type="dxa"/>
                <w:gridSpan w:val="4"/>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6190" w:author="Windows User" w:date="2021-11-09T14:42:00Z"/>
                <w:rFonts w:ascii="宋体" w:hAnsi="宋体" w:cs="宋体"/>
              </w:rPr>
            </w:pPr>
            <w:ins w:id="6191" w:author="Windows User" w:date="2021-11-22T19:19:00Z">
              <w:r>
                <w:rPr>
                  <w:rFonts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Change w:id="6192" w:author="Windows User" w:date="2021-11-22T19:19:00Z">
              <w:tcPr>
                <w:tcW w:w="851" w:type="dxa"/>
                <w:gridSpan w:val="4"/>
                <w:tcBorders>
                  <w:top w:val="single" w:color="000000" w:sz="4" w:space="0"/>
                  <w:left w:val="single" w:color="000000" w:sz="4" w:space="0"/>
                  <w:bottom w:val="single" w:color="000000" w:sz="4" w:space="0"/>
                  <w:right w:val="single" w:color="auto" w:sz="4" w:space="0"/>
                </w:tcBorders>
                <w:shd w:val="clear" w:color="auto" w:fill="FFFFFF"/>
                <w:vAlign w:val="center"/>
              </w:tcPr>
            </w:tcPrChange>
          </w:tcPr>
          <w:p>
            <w:pPr>
              <w:spacing w:after="12" w:line="240" w:lineRule="atLeast"/>
              <w:rPr>
                <w:ins w:id="6193" w:author="Windows User" w:date="2021-11-09T14:42:00Z"/>
                <w:rFonts w:ascii="宋体" w:hAnsi="宋体" w:cs="宋体"/>
              </w:rPr>
            </w:pPr>
            <w:ins w:id="6194" w:author="Windows User" w:date="2021-11-22T19:19:00Z">
              <w:r>
                <w:rPr>
                  <w:rFonts w:ascii="宋体" w:hAnsi="宋体" w:cs="宋体"/>
                  <w:sz w:val="21"/>
                  <w:szCs w:val="21"/>
                </w:rPr>
                <w:t>8</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Change w:id="6195" w:author="Windows User" w:date="2021-11-22T19:19:00Z">
              <w:tcPr>
                <w:tcW w:w="3685" w:type="dxa"/>
                <w:gridSpan w:val="4"/>
                <w:tcBorders>
                  <w:top w:val="single" w:color="000000" w:sz="4" w:space="0"/>
                  <w:left w:val="single" w:color="auto" w:sz="4" w:space="0"/>
                  <w:bottom w:val="single" w:color="000000" w:sz="4" w:space="0"/>
                  <w:right w:val="single" w:color="000000" w:sz="4" w:space="0"/>
                </w:tcBorders>
                <w:shd w:val="clear" w:color="auto" w:fill="FFFFFF"/>
                <w:vAlign w:val="center"/>
              </w:tcPr>
            </w:tcPrChange>
          </w:tcPr>
          <w:p>
            <w:pPr>
              <w:rPr>
                <w:ins w:id="6196" w:author="Windows User" w:date="2021-11-09T14:42:00Z"/>
                <w:rFonts w:ascii="宋体" w:hAnsi="宋体" w:cs="宋体"/>
                <w:color w:val="000000"/>
                <w:sz w:val="21"/>
                <w:szCs w:val="21"/>
              </w:rPr>
            </w:pPr>
            <w:ins w:id="6197" w:author="Windows User" w:date="2021-11-09T14:42:00Z">
              <w:r>
                <w:rPr>
                  <w:rFonts w:hint="eastAsia" w:ascii="宋体" w:hAnsi="宋体" w:cs="宋体"/>
                  <w:color w:val="000000"/>
                  <w:sz w:val="21"/>
                  <w:szCs w:val="21"/>
                </w:rPr>
                <w:t>约定年检日期</w:t>
              </w:r>
            </w:ins>
            <w:ins w:id="6198" w:author="Windows User" w:date="2021-11-09T14:53:00Z">
              <w:r>
                <w:rPr>
                  <w:rFonts w:hint="eastAsia" w:ascii="宋体" w:hAnsi="宋体" w:cs="宋体"/>
                  <w:szCs w:val="28"/>
                </w:rPr>
                <w:t>：格式</w:t>
              </w:r>
            </w:ins>
            <w:ins w:id="6199" w:author="Windows User" w:date="2021-11-09T14:53:00Z">
              <w:r>
                <w:rPr>
                  <w:rFonts w:hint="eastAsia" w:ascii="宋体" w:hAnsi="宋体" w:cs="宋体"/>
                </w:rPr>
                <w:t>yyyyMMdd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200" w:author="Hanchen HC14 Li" w:date="2021-11-19T14:51: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201" w:author="Hanchen HC14 Li" w:date="2021-11-19T14:51:00Z"/>
                <w:rFonts w:ascii="宋体" w:hAnsi="宋体" w:cs="宋体"/>
                <w:color w:val="000000"/>
                <w:sz w:val="21"/>
                <w:szCs w:val="21"/>
                <w:highlight w:val="yellow"/>
                <w:rPrChange w:id="6202" w:author="Hanchen HC14 Li" w:date="2021-11-19T14:57:00Z">
                  <w:rPr>
                    <w:ins w:id="6203" w:author="Hanchen HC14 Li" w:date="2021-11-19T14:51:00Z"/>
                    <w:rFonts w:ascii="宋体" w:hAnsi="宋体" w:cs="宋体"/>
                    <w:color w:val="000000"/>
                    <w:sz w:val="21"/>
                    <w:szCs w:val="21"/>
                  </w:rPr>
                </w:rPrChange>
              </w:rPr>
            </w:pPr>
            <w:ins w:id="6204" w:author="Windows User" w:date="2021-11-22T17:29:00Z">
              <w:r>
                <w:rPr>
                  <w:rFonts w:ascii="宋体" w:hAnsi="宋体" w:cs="宋体"/>
                  <w:color w:val="000000"/>
                  <w:sz w:val="21"/>
                  <w:szCs w:val="21"/>
                  <w:highlight w:val="yellow"/>
                </w:rPr>
                <w:t>order_no</w:t>
              </w:r>
            </w:ins>
            <w:ins w:id="6205" w:author="Hanchen HC14 Li" w:date="2021-11-19T14:51:00Z">
              <w:del w:id="6206" w:author="Windows User" w:date="2021-11-22T17:29:00Z">
                <w:r>
                  <w:rPr>
                    <w:rFonts w:ascii="宋体" w:hAnsi="宋体" w:cs="宋体"/>
                    <w:color w:val="000000"/>
                    <w:sz w:val="21"/>
                    <w:szCs w:val="21"/>
                    <w:highlight w:val="yellow"/>
                    <w:rPrChange w:id="6207" w:author="Hanchen HC14 Li" w:date="2021-11-19T14:57:00Z">
                      <w:rPr>
                        <w:rFonts w:ascii="宋体" w:hAnsi="宋体" w:cs="宋体"/>
                        <w:color w:val="000000"/>
                        <w:sz w:val="21"/>
                        <w:szCs w:val="21"/>
                      </w:rPr>
                    </w:rPrChange>
                  </w:rPr>
                  <w:delText>order_no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208" w:author="Hanchen HC14 Li" w:date="2021-11-19T14:51:00Z"/>
                <w:rFonts w:ascii="宋体" w:hAnsi="宋体" w:cs="宋体"/>
                <w:highlight w:val="yellow"/>
                <w:rPrChange w:id="6209" w:author="Hanchen HC14 Li" w:date="2021-11-19T14:57:00Z">
                  <w:rPr>
                    <w:ins w:id="6210" w:author="Hanchen HC14 Li" w:date="2021-11-19T14:51:00Z"/>
                    <w:rFonts w:ascii="宋体" w:hAnsi="宋体" w:cs="宋体"/>
                  </w:rPr>
                </w:rPrChange>
              </w:rPr>
            </w:pPr>
            <w:ins w:id="6211" w:author="Windows User" w:date="2021-11-22T17:29:00Z">
              <w:r>
                <w:rPr>
                  <w:rFonts w:ascii="宋体" w:hAnsi="宋体" w:cs="宋体"/>
                  <w:sz w:val="21"/>
                  <w:szCs w:val="21"/>
                  <w:highlight w:val="yellow"/>
                </w:rPr>
                <w:t>String</w:t>
              </w:r>
            </w:ins>
            <w:ins w:id="6212" w:author="Hanchen HC14 Li" w:date="2021-11-19T14:51:00Z">
              <w:del w:id="6213" w:author="Windows User" w:date="2021-11-22T17:29:00Z">
                <w:r>
                  <w:rPr>
                    <w:rFonts w:ascii="宋体" w:hAnsi="宋体" w:cs="宋体"/>
                    <w:sz w:val="21"/>
                    <w:szCs w:val="21"/>
                    <w:highlight w:val="yellow"/>
                    <w:rPrChange w:id="6214" w:author="Hanchen HC14 Li" w:date="2021-11-19T14:57:00Z">
                      <w:rPr>
                        <w:rFonts w:ascii="宋体" w:hAnsi="宋体" w:cs="宋体"/>
                        <w:sz w:val="21"/>
                        <w:szCs w:val="21"/>
                      </w:rPr>
                    </w:rPrChange>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215" w:author="Hanchen HC14 Li" w:date="2021-11-19T14:51:00Z"/>
                <w:rFonts w:ascii="宋体" w:hAnsi="宋体" w:cs="宋体"/>
                <w:highlight w:val="yellow"/>
                <w:rPrChange w:id="6216" w:author="Hanchen HC14 Li" w:date="2021-11-19T14:57:00Z">
                  <w:rPr>
                    <w:ins w:id="6217" w:author="Hanchen HC14 Li" w:date="2021-11-19T14:51:00Z"/>
                    <w:rFonts w:ascii="宋体" w:hAnsi="宋体" w:cs="宋体"/>
                  </w:rPr>
                </w:rPrChange>
              </w:rPr>
            </w:pPr>
            <w:ins w:id="6218" w:author="Windows User" w:date="2021-11-22T17:29:00Z">
              <w:r>
                <w:rPr>
                  <w:rFonts w:ascii="宋体" w:hAnsi="宋体" w:cs="宋体"/>
                  <w:highlight w:val="yellow"/>
                </w:rPr>
                <w:t>34</w:t>
              </w:r>
            </w:ins>
            <w:ins w:id="6219" w:author="Hanchen HC14 Li" w:date="2021-11-19T14:51:00Z">
              <w:del w:id="6220" w:author="Windows User" w:date="2021-11-22T17:29:00Z">
                <w:r>
                  <w:rPr>
                    <w:rFonts w:ascii="宋体" w:hAnsi="宋体" w:cs="宋体"/>
                    <w:highlight w:val="yellow"/>
                    <w:rPrChange w:id="6221" w:author="Hanchen HC14 Li" w:date="2021-11-19T14:57: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222" w:author="Windows User" w:date="2021-11-22T17:29:00Z"/>
                <w:rFonts w:ascii="宋体" w:hAnsi="宋体" w:cs="宋体"/>
                <w:color w:val="000000"/>
                <w:sz w:val="21"/>
                <w:szCs w:val="21"/>
                <w:highlight w:val="yellow"/>
              </w:rPr>
            </w:pPr>
            <w:ins w:id="6223" w:author="Windows User" w:date="2021-11-22T17:29:00Z">
              <w:r>
                <w:rPr>
                  <w:rFonts w:hint="eastAsia" w:ascii="宋体" w:hAnsi="宋体" w:cs="宋体"/>
                  <w:color w:val="000000"/>
                  <w:sz w:val="21"/>
                  <w:szCs w:val="21"/>
                  <w:highlight w:val="yellow"/>
                </w:rPr>
                <w:t>全局唯一。确定唯一一笔交易，业务幂等性判断。</w:t>
              </w:r>
            </w:ins>
          </w:p>
          <w:p>
            <w:pPr>
              <w:rPr>
                <w:ins w:id="6224" w:author="Hanchen HC14 Li" w:date="2021-11-19T14:51:00Z"/>
                <w:del w:id="6225" w:author="Windows User" w:date="2021-11-22T17:29:00Z"/>
                <w:rFonts w:ascii="宋体" w:hAnsi="宋体" w:cs="宋体"/>
                <w:color w:val="000000"/>
                <w:sz w:val="21"/>
                <w:szCs w:val="21"/>
                <w:highlight w:val="yellow"/>
                <w:rPrChange w:id="6226" w:author="Hanchen HC14 Li" w:date="2021-11-19T14:57:00Z">
                  <w:rPr>
                    <w:ins w:id="6227" w:author="Hanchen HC14 Li" w:date="2021-11-19T14:51:00Z"/>
                    <w:del w:id="6228" w:author="Windows User" w:date="2021-11-22T17:29:00Z"/>
                    <w:rFonts w:ascii="宋体" w:hAnsi="宋体" w:cs="宋体"/>
                    <w:color w:val="000000"/>
                    <w:sz w:val="21"/>
                    <w:szCs w:val="21"/>
                  </w:rPr>
                </w:rPrChange>
              </w:rPr>
            </w:pPr>
            <w:ins w:id="6229" w:author="Windows User" w:date="2021-11-22T17:29:00Z">
              <w:r>
                <w:rPr>
                  <w:rFonts w:ascii="宋体" w:hAnsi="宋体" w:cs="宋体"/>
                  <w:color w:val="000000"/>
                  <w:sz w:val="21"/>
                  <w:szCs w:val="21"/>
                </w:rPr>
                <w:t>terminal_code</w:t>
              </w:r>
            </w:ins>
            <w:ins w:id="6230" w:author="Windows User" w:date="2021-11-22T17:29:00Z">
              <w:r>
                <w:rPr>
                  <w:rFonts w:hint="eastAsia" w:ascii="宋体" w:hAnsi="宋体" w:cs="宋体"/>
                  <w:color w:val="000000"/>
                  <w:sz w:val="21"/>
                  <w:szCs w:val="21"/>
                </w:rPr>
                <w:t>+</w:t>
              </w:r>
            </w:ins>
            <w:ins w:id="6231" w:author="Windows User" w:date="2021-11-22T17:29:00Z">
              <w:r>
                <w:rPr>
                  <w:rFonts w:ascii="宋体" w:hAnsi="宋体" w:cs="Arial"/>
                  <w:sz w:val="21"/>
                  <w:szCs w:val="21"/>
                  <w:highlight w:val="yellow"/>
                </w:rPr>
                <w:t xml:space="preserve"> transaction_num</w:t>
              </w:r>
            </w:ins>
            <w:ins w:id="6232" w:author="Windows User" w:date="2021-11-22T17:29:00Z">
              <w:r>
                <w:rPr>
                  <w:rFonts w:hint="eastAsia" w:ascii="宋体" w:hAnsi="宋体" w:cs="Arial"/>
                  <w:sz w:val="21"/>
                  <w:szCs w:val="21"/>
                  <w:highlight w:val="yellow"/>
                </w:rPr>
                <w:t>+yyyymmddhhmmss</w:t>
              </w:r>
            </w:ins>
            <w:ins w:id="6233" w:author="Hanchen HC14 Li" w:date="2021-11-19T14:51:00Z">
              <w:del w:id="6234" w:author="Windows User" w:date="2021-11-22T17:29:00Z">
                <w:r>
                  <w:rPr>
                    <w:rFonts w:hint="eastAsia" w:ascii="宋体" w:hAnsi="宋体" w:cs="宋体"/>
                    <w:color w:val="000000"/>
                    <w:sz w:val="21"/>
                    <w:szCs w:val="21"/>
                    <w:highlight w:val="yellow"/>
                    <w:rPrChange w:id="6235" w:author="Hanchen HC14 Li" w:date="2021-11-19T14:57:00Z">
                      <w:rPr>
                        <w:rFonts w:hint="eastAsia" w:ascii="宋体" w:hAnsi="宋体" w:cs="宋体"/>
                        <w:color w:val="000000"/>
                        <w:sz w:val="21"/>
                        <w:szCs w:val="21"/>
                      </w:rPr>
                    </w:rPrChange>
                  </w:rPr>
                  <w:delText>全局唯一。确定唯一一笔交易，业务幂等性判断。</w:delText>
                </w:r>
              </w:del>
            </w:ins>
          </w:p>
          <w:p>
            <w:pPr>
              <w:rPr>
                <w:ins w:id="6236" w:author="Hanchen HC14 Li" w:date="2021-11-19T14:51:00Z"/>
                <w:del w:id="6237" w:author="Windows User" w:date="2021-11-22T17:29:00Z"/>
                <w:rFonts w:ascii="宋体" w:hAnsi="宋体" w:cs="宋体"/>
                <w:color w:val="000000"/>
                <w:sz w:val="21"/>
                <w:szCs w:val="21"/>
                <w:highlight w:val="yellow"/>
                <w:rPrChange w:id="6238" w:author="Hanchen HC14 Li" w:date="2021-11-19T14:57:00Z">
                  <w:rPr>
                    <w:ins w:id="6239" w:author="Hanchen HC14 Li" w:date="2021-11-19T14:51:00Z"/>
                    <w:del w:id="6240" w:author="Windows User" w:date="2021-11-22T17:29:00Z"/>
                    <w:rFonts w:ascii="宋体" w:hAnsi="宋体" w:cs="宋体"/>
                    <w:color w:val="000000"/>
                    <w:sz w:val="21"/>
                    <w:szCs w:val="21"/>
                  </w:rPr>
                </w:rPrChange>
              </w:rPr>
            </w:pPr>
            <w:ins w:id="6241" w:author="Hanchen HC14 Li" w:date="2021-11-19T14:51:00Z">
              <w:del w:id="6242" w:author="Windows User" w:date="2021-11-22T17:29:00Z">
                <w:r>
                  <w:rPr>
                    <w:rFonts w:hint="eastAsia" w:ascii="宋体" w:hAnsi="宋体" w:cs="宋体"/>
                    <w:color w:val="000000"/>
                    <w:sz w:val="21"/>
                    <w:szCs w:val="21"/>
                    <w:highlight w:val="yellow"/>
                    <w:rPrChange w:id="6243" w:author="Hanchen HC14 Li" w:date="2021-11-19T14:57:00Z">
                      <w:rPr>
                        <w:rFonts w:hint="eastAsia" w:ascii="宋体" w:hAnsi="宋体" w:cs="宋体"/>
                        <w:color w:val="000000"/>
                        <w:sz w:val="21"/>
                        <w:szCs w:val="21"/>
                      </w:rPr>
                    </w:rPrChange>
                  </w:rPr>
                  <w:delText>举例：</w:delText>
                </w:r>
              </w:del>
            </w:ins>
            <w:ins w:id="6244" w:author="Hanchen HC14 Li" w:date="2021-11-19T14:51:00Z">
              <w:del w:id="6245" w:author="Windows User" w:date="2021-11-22T17:29:00Z">
                <w:r>
                  <w:rPr>
                    <w:rFonts w:ascii="宋体" w:hAnsi="宋体" w:cs="宋体"/>
                    <w:color w:val="000000"/>
                    <w:sz w:val="21"/>
                    <w:szCs w:val="21"/>
                    <w:highlight w:val="yellow"/>
                    <w:rPrChange w:id="6246" w:author="Hanchen HC14 Li" w:date="2021-11-19T14:57:00Z">
                      <w:rPr>
                        <w:rFonts w:ascii="宋体" w:hAnsi="宋体" w:cs="宋体"/>
                        <w:color w:val="000000"/>
                        <w:sz w:val="21"/>
                        <w:szCs w:val="21"/>
                      </w:rPr>
                    </w:rPrChange>
                  </w:rPr>
                  <w:delText>21111912121201461584940511866880</w:delText>
                </w:r>
              </w:del>
            </w:ins>
          </w:p>
          <w:p>
            <w:pPr>
              <w:rPr>
                <w:ins w:id="6247" w:author="Hanchen HC14 Li" w:date="2021-11-19T14:51:00Z"/>
                <w:rFonts w:ascii="宋体" w:hAnsi="宋体" w:cs="宋体"/>
                <w:color w:val="000000"/>
                <w:sz w:val="21"/>
                <w:szCs w:val="21"/>
                <w:highlight w:val="yellow"/>
                <w:rPrChange w:id="6248" w:author="Hanchen HC14 Li" w:date="2021-11-19T14:57:00Z">
                  <w:rPr>
                    <w:ins w:id="6249" w:author="Hanchen HC14 Li" w:date="2021-11-19T14:51:00Z"/>
                    <w:rFonts w:ascii="宋体" w:hAnsi="宋体" w:cs="宋体"/>
                    <w:color w:val="000000"/>
                    <w:sz w:val="21"/>
                    <w:szCs w:val="21"/>
                  </w:rPr>
                </w:rPrChange>
              </w:rPr>
            </w:pPr>
          </w:p>
        </w:tc>
      </w:tr>
    </w:tbl>
    <w:p>
      <w:pPr>
        <w:rPr>
          <w:ins w:id="6250" w:author="zhouliang" w:date="2021-11-08T09:50:00Z"/>
        </w:rPr>
      </w:pPr>
    </w:p>
    <w:p>
      <w:pPr>
        <w:numPr>
          <w:ilvl w:val="0"/>
          <w:numId w:val="6"/>
        </w:numPr>
        <w:tabs>
          <w:tab w:val="left" w:pos="-810"/>
        </w:tabs>
        <w:spacing w:line="360" w:lineRule="auto"/>
        <w:ind w:left="494" w:leftChars="206"/>
        <w:rPr>
          <w:ins w:id="6251" w:author="zhouliang" w:date="2021-11-08T09:50:00Z"/>
          <w:rFonts w:ascii="宋体" w:hAnsi="宋体"/>
        </w:rPr>
      </w:pPr>
      <w:ins w:id="6252" w:author="zhouliang" w:date="2021-11-08T09:50:00Z">
        <w:r>
          <w:rPr>
            <w:rFonts w:hint="eastAsia" w:ascii="宋体" w:hAnsi="宋体"/>
          </w:rPr>
          <w:t>响应报文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23"/>
        <w:gridCol w:w="6"/>
        <w:gridCol w:w="1009"/>
        <w:gridCol w:w="987"/>
        <w:gridCol w:w="6"/>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253" w:author="zhouliang" w:date="2021-11-08T09:50:00Z"/>
        </w:trPr>
        <w:tc>
          <w:tcPr>
            <w:tcW w:w="1929" w:type="dxa"/>
            <w:gridSpan w:val="2"/>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6254" w:author="zhouliang" w:date="2021-11-08T09:50:00Z"/>
                <w:rFonts w:ascii="宋体" w:hAnsi="宋体" w:cs="Arial"/>
                <w:sz w:val="21"/>
                <w:szCs w:val="21"/>
              </w:rPr>
            </w:pPr>
            <w:ins w:id="6255" w:author="zhouliang" w:date="2021-11-08T09:50:00Z">
              <w:r>
                <w:rPr>
                  <w:rFonts w:hint="eastAsia" w:ascii="宋体" w:hAnsi="宋体" w:cs="Arial"/>
                  <w:sz w:val="21"/>
                  <w:szCs w:val="21"/>
                </w:rPr>
                <w:t>字段名称</w:t>
              </w:r>
            </w:ins>
          </w:p>
        </w:tc>
        <w:tc>
          <w:tcPr>
            <w:tcW w:w="10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6256" w:author="zhouliang" w:date="2021-11-08T09:50:00Z"/>
                <w:rFonts w:ascii="宋体" w:hAnsi="宋体" w:cs="Arial"/>
                <w:sz w:val="21"/>
                <w:szCs w:val="21"/>
              </w:rPr>
            </w:pPr>
            <w:ins w:id="6257" w:author="zhouliang" w:date="2021-11-08T09:50:00Z">
              <w:r>
                <w:rPr>
                  <w:rFonts w:hint="eastAsia" w:ascii="宋体" w:hAnsi="宋体" w:cs="Arial"/>
                  <w:sz w:val="21"/>
                  <w:szCs w:val="21"/>
                </w:rPr>
                <w:t>类型</w:t>
              </w:r>
            </w:ins>
          </w:p>
        </w:tc>
        <w:tc>
          <w:tcPr>
            <w:tcW w:w="993" w:type="dxa"/>
            <w:gridSpan w:val="2"/>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6258" w:author="zhouliang" w:date="2021-11-08T09:50:00Z"/>
                <w:rFonts w:ascii="宋体" w:hAnsi="宋体" w:cs="Arial"/>
                <w:sz w:val="21"/>
                <w:szCs w:val="21"/>
              </w:rPr>
            </w:pPr>
            <w:ins w:id="6259" w:author="zhouliang" w:date="2021-11-08T09:50:00Z">
              <w:r>
                <w:rPr>
                  <w:rFonts w:hint="eastAsia" w:ascii="宋体" w:hAnsi="宋体" w:cs="Arial"/>
                  <w:sz w:val="21"/>
                  <w:szCs w:val="21"/>
                </w:rPr>
                <w:t>长度</w:t>
              </w:r>
            </w:ins>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6260" w:author="zhouliang" w:date="2021-11-08T09:50:00Z"/>
                <w:rFonts w:ascii="宋体" w:hAnsi="宋体" w:cs="Arial"/>
                <w:sz w:val="21"/>
                <w:szCs w:val="21"/>
              </w:rPr>
            </w:pPr>
            <w:ins w:id="6261" w:author="zhouliang" w:date="2021-11-08T09:50: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262" w:author="zhouliang" w:date="2021-11-08T09:50:00Z"/>
        </w:trPr>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263" w:author="zhouliang" w:date="2021-11-08T09:50:00Z"/>
                <w:rFonts w:ascii="宋体" w:hAnsi="宋体" w:cs="Arial"/>
                <w:sz w:val="21"/>
                <w:szCs w:val="21"/>
              </w:rPr>
            </w:pPr>
            <w:ins w:id="6264" w:author="zhouliang" w:date="2021-11-08T09:50:00Z">
              <w:r>
                <w:rPr>
                  <w:rFonts w:ascii="宋体" w:hAnsi="宋体" w:cs="Arial"/>
                  <w:sz w:val="21"/>
                  <w:szCs w:val="21"/>
                </w:rPr>
                <w:t>transaction_datetime</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265" w:author="zhouliang" w:date="2021-11-08T09:50:00Z"/>
                <w:rFonts w:ascii="宋体" w:hAnsi="宋体" w:cs="Arial"/>
                <w:sz w:val="21"/>
                <w:szCs w:val="21"/>
              </w:rPr>
            </w:pPr>
            <w:ins w:id="6266" w:author="zhouliang" w:date="2021-11-08T09:50:00Z">
              <w:r>
                <w:rPr>
                  <w:rFonts w:ascii="宋体" w:hAnsi="宋体" w:cs="宋体"/>
                  <w:sz w:val="21"/>
                  <w:szCs w:val="21"/>
                </w:rPr>
                <w:t>String</w:t>
              </w:r>
            </w:ins>
          </w:p>
        </w:tc>
        <w:tc>
          <w:tcPr>
            <w:tcW w:w="993" w:type="dxa"/>
            <w:gridSpan w:val="2"/>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267" w:author="zhouliang" w:date="2021-11-08T09:50:00Z"/>
                <w:rFonts w:ascii="宋体" w:hAnsi="宋体" w:cs="Arial"/>
                <w:sz w:val="21"/>
                <w:szCs w:val="21"/>
              </w:rPr>
            </w:pPr>
            <w:ins w:id="6268" w:author="zhouliang" w:date="2021-11-08T09:50:00Z">
              <w:r>
                <w:rPr>
                  <w:rFonts w:ascii="宋体" w:hAnsi="宋体" w:cs="宋体"/>
                  <w:sz w:val="21"/>
                  <w:szCs w:val="21"/>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269" w:author="zhouliang" w:date="2021-11-08T09:50:00Z"/>
                <w:rFonts w:ascii="宋体" w:hAnsi="宋体"/>
                <w:sz w:val="21"/>
                <w:szCs w:val="21"/>
              </w:rPr>
            </w:pPr>
            <w:ins w:id="6270" w:author="zhouliang" w:date="2021-11-08T09:50:00Z">
              <w:r>
                <w:rPr>
                  <w:rFonts w:hint="eastAsia" w:ascii="宋体" w:hAnsi="宋体" w:cs="宋体"/>
                </w:rPr>
                <w:t>交易日期时间: 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271" w:author="zhouliang" w:date="2021-11-08T09:50:00Z"/>
        </w:trPr>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272" w:author="zhouliang" w:date="2021-11-08T09:50:00Z"/>
                <w:rFonts w:ascii="宋体" w:hAnsi="宋体" w:cs="Arial"/>
                <w:sz w:val="21"/>
                <w:szCs w:val="21"/>
                <w:highlight w:val="yellow"/>
                <w:rPrChange w:id="6273" w:author="Hanchen HC14 Li" w:date="2021-11-19T14:57:00Z">
                  <w:rPr>
                    <w:ins w:id="6274" w:author="zhouliang" w:date="2021-11-08T09:50:00Z"/>
                    <w:rFonts w:ascii="宋体" w:hAnsi="宋体" w:cs="Arial"/>
                    <w:sz w:val="21"/>
                    <w:szCs w:val="21"/>
                  </w:rPr>
                </w:rPrChange>
              </w:rPr>
            </w:pPr>
            <w:ins w:id="6275" w:author="zhouliang" w:date="2021-11-08T09:50:00Z">
              <w:r>
                <w:rPr>
                  <w:rFonts w:ascii="宋体" w:hAnsi="宋体" w:cs="Arial"/>
                  <w:sz w:val="21"/>
                  <w:szCs w:val="21"/>
                  <w:highlight w:val="yellow"/>
                  <w:rPrChange w:id="6276" w:author="Hanchen HC14 Li" w:date="2021-11-19T14:57:00Z">
                    <w:rPr>
                      <w:rFonts w:ascii="宋体" w:hAnsi="宋体" w:cs="Arial"/>
                      <w:sz w:val="21"/>
                      <w:szCs w:val="21"/>
                    </w:rPr>
                  </w:rPrChange>
                </w:rPr>
                <w:t>transaction_num</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277" w:author="zhouliang" w:date="2021-11-08T09:50:00Z"/>
                <w:rFonts w:ascii="宋体" w:hAnsi="宋体" w:cs="Arial"/>
                <w:sz w:val="21"/>
                <w:szCs w:val="21"/>
                <w:highlight w:val="yellow"/>
                <w:rPrChange w:id="6278" w:author="Hanchen HC14 Li" w:date="2021-11-19T14:57:00Z">
                  <w:rPr>
                    <w:ins w:id="6279" w:author="zhouliang" w:date="2021-11-08T09:50:00Z"/>
                    <w:rFonts w:ascii="宋体" w:hAnsi="宋体" w:cs="Arial"/>
                    <w:sz w:val="21"/>
                    <w:szCs w:val="21"/>
                  </w:rPr>
                </w:rPrChange>
              </w:rPr>
            </w:pPr>
            <w:ins w:id="6280" w:author="zhouliang" w:date="2021-11-08T09:50:00Z">
              <w:r>
                <w:rPr>
                  <w:rFonts w:ascii="宋体" w:hAnsi="宋体" w:cs="宋体"/>
                  <w:highlight w:val="yellow"/>
                  <w:rPrChange w:id="6281" w:author="Hanchen HC14 Li" w:date="2021-11-19T14:57:00Z">
                    <w:rPr>
                      <w:rFonts w:ascii="宋体" w:hAnsi="宋体" w:cs="宋体"/>
                    </w:rPr>
                  </w:rPrChange>
                </w:rPr>
                <w:t>HEX</w:t>
              </w:r>
            </w:ins>
          </w:p>
        </w:tc>
        <w:tc>
          <w:tcPr>
            <w:tcW w:w="993"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282" w:author="zhouliang" w:date="2021-11-08T09:50:00Z"/>
                <w:rFonts w:ascii="宋体" w:hAnsi="宋体" w:cs="Arial"/>
                <w:sz w:val="21"/>
                <w:szCs w:val="21"/>
                <w:highlight w:val="yellow"/>
                <w:rPrChange w:id="6283" w:author="Hanchen HC14 Li" w:date="2021-11-19T14:57:00Z">
                  <w:rPr>
                    <w:ins w:id="6284" w:author="zhouliang" w:date="2021-11-08T09:50:00Z"/>
                    <w:rFonts w:ascii="宋体" w:hAnsi="宋体" w:cs="Arial"/>
                    <w:sz w:val="21"/>
                    <w:szCs w:val="21"/>
                  </w:rPr>
                </w:rPrChange>
              </w:rPr>
            </w:pPr>
            <w:ins w:id="6285" w:author="zhouliang" w:date="2021-11-08T09:50:00Z">
              <w:r>
                <w:rPr>
                  <w:rFonts w:ascii="宋体" w:hAnsi="宋体" w:cs="宋体"/>
                  <w:highlight w:val="yellow"/>
                  <w:rPrChange w:id="6286" w:author="Hanchen HC14 Li" w:date="2021-11-19T14:57: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287" w:author="zhouliang" w:date="2021-11-08T09:50:00Z"/>
                <w:rFonts w:ascii="宋体" w:hAnsi="宋体"/>
                <w:sz w:val="21"/>
                <w:szCs w:val="21"/>
                <w:highlight w:val="yellow"/>
                <w:rPrChange w:id="6288" w:author="Hanchen HC14 Li" w:date="2021-11-19T14:57:00Z">
                  <w:rPr>
                    <w:ins w:id="6289" w:author="zhouliang" w:date="2021-11-08T09:50:00Z"/>
                    <w:rFonts w:ascii="宋体" w:hAnsi="宋体"/>
                    <w:sz w:val="21"/>
                    <w:szCs w:val="21"/>
                  </w:rPr>
                </w:rPrChange>
              </w:rPr>
            </w:pPr>
            <w:ins w:id="6290" w:author="Hanchen HC14 Li" w:date="2021-11-19T11:33:00Z">
              <w:r>
                <w:rPr>
                  <w:rFonts w:hint="eastAsia" w:ascii="宋体" w:hAnsi="宋体" w:cs="宋体"/>
                  <w:highlight w:val="yellow"/>
                  <w:rPrChange w:id="6291" w:author="Hanchen HC14 Li" w:date="2021-11-19T14:57:00Z">
                    <w:rPr>
                      <w:rFonts w:hint="eastAsia" w:ascii="宋体" w:hAnsi="宋体" w:cs="宋体"/>
                    </w:rPr>
                  </w:rPrChange>
                </w:rPr>
                <w:t>同请求</w:t>
              </w:r>
            </w:ins>
            <w:ins w:id="6292" w:author="Hanchen HC14 Li" w:date="2021-11-19T11:33:00Z">
              <w:r>
                <w:rPr>
                  <w:rFonts w:ascii="宋体" w:hAnsi="宋体" w:cs="Arial"/>
                  <w:sz w:val="21"/>
                  <w:szCs w:val="21"/>
                  <w:highlight w:val="yellow"/>
                  <w:rPrChange w:id="6293" w:author="Hanchen HC14 Li" w:date="2021-11-19T14:57:00Z">
                    <w:rPr>
                      <w:rFonts w:ascii="宋体" w:hAnsi="宋体" w:cs="Arial"/>
                      <w:sz w:val="21"/>
                      <w:szCs w:val="21"/>
                    </w:rPr>
                  </w:rPrChange>
                </w:rPr>
                <w:t>transaction_num</w:t>
              </w:r>
            </w:ins>
            <w:ins w:id="6294" w:author="zhouliang" w:date="2021-11-08T09:50:00Z">
              <w:del w:id="6295" w:author="Hanchen HC14 Li" w:date="2021-11-19T11:33:00Z">
                <w:r>
                  <w:rPr>
                    <w:rFonts w:hint="eastAsia" w:ascii="宋体" w:hAnsi="宋体" w:cs="宋体"/>
                    <w:highlight w:val="yellow"/>
                    <w:rPrChange w:id="6296" w:author="Hanchen HC14 Li" w:date="2021-11-19T14:57:00Z">
                      <w:rPr>
                        <w:rFonts w:hint="eastAsia" w:ascii="宋体" w:hAnsi="宋体" w:cs="宋体"/>
                      </w:rPr>
                    </w:rPrChange>
                  </w:rPr>
                  <w:delText>终端交易序号：本次产生的交易序号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297" w:author="zhouliang" w:date="2021-11-08T10:02:00Z"/>
        </w:trPr>
        <w:tc>
          <w:tcPr>
            <w:tcW w:w="1923"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298" w:author="zhouliang" w:date="2021-11-08T10:02:00Z"/>
                <w:rFonts w:ascii="宋体" w:hAnsi="宋体" w:cs="宋体"/>
                <w:color w:val="000000"/>
                <w:sz w:val="21"/>
                <w:szCs w:val="21"/>
              </w:rPr>
            </w:pPr>
            <w:ins w:id="6299" w:author="zhouliang" w:date="2021-11-08T10:02:00Z">
              <w:r>
                <w:rPr>
                  <w:rFonts w:hint="eastAsia" w:ascii="宋体" w:hAnsi="宋体" w:cs="宋体"/>
                  <w:color w:val="000000"/>
                  <w:sz w:val="21"/>
                  <w:szCs w:val="21"/>
                </w:rPr>
                <w:t>r</w:t>
              </w:r>
            </w:ins>
            <w:ins w:id="6300" w:author="zhouliang" w:date="2021-11-08T10:02:00Z">
              <w:r>
                <w:rPr>
                  <w:rFonts w:ascii="宋体" w:hAnsi="宋体" w:cs="宋体"/>
                  <w:color w:val="000000"/>
                  <w:sz w:val="21"/>
                  <w:szCs w:val="21"/>
                </w:rPr>
                <w:t>andom</w:t>
              </w:r>
            </w:ins>
          </w:p>
        </w:tc>
        <w:tc>
          <w:tcPr>
            <w:tcW w:w="1015"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301" w:author="zhouliang" w:date="2021-11-08T10:02:00Z"/>
                <w:rFonts w:ascii="宋体" w:hAnsi="宋体" w:cs="宋体"/>
                <w:sz w:val="21"/>
                <w:szCs w:val="21"/>
              </w:rPr>
            </w:pPr>
            <w:ins w:id="6302" w:author="zhouliang" w:date="2021-11-08T10:02:00Z">
              <w:r>
                <w:rPr>
                  <w:rFonts w:hint="eastAsia" w:ascii="宋体" w:hAnsi="宋体" w:cs="宋体"/>
                </w:rPr>
                <w:t>HEX</w:t>
              </w:r>
            </w:ins>
          </w:p>
        </w:tc>
        <w:tc>
          <w:tcPr>
            <w:tcW w:w="987"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303" w:author="zhouliang" w:date="2021-11-08T10:02:00Z"/>
                <w:rFonts w:ascii="宋体" w:hAnsi="宋体" w:cs="宋体"/>
                <w:sz w:val="21"/>
                <w:szCs w:val="21"/>
              </w:rPr>
            </w:pPr>
            <w:ins w:id="6304" w:author="zhouliang" w:date="2021-11-08T10:02:00Z">
              <w:r>
                <w:rPr>
                  <w:rFonts w:hint="eastAsia" w:ascii="宋体" w:hAnsi="宋体" w:cs="宋体"/>
                </w:rPr>
                <w:t>4</w:t>
              </w:r>
            </w:ins>
          </w:p>
        </w:tc>
        <w:tc>
          <w:tcPr>
            <w:tcW w:w="3549" w:type="dxa"/>
            <w:gridSpan w:val="2"/>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305" w:author="zhouliang" w:date="2021-11-08T10:02:00Z"/>
                <w:rFonts w:ascii="宋体" w:hAnsi="宋体"/>
                <w:sz w:val="21"/>
                <w:szCs w:val="21"/>
              </w:rPr>
            </w:pPr>
            <w:ins w:id="6306" w:author="zhouliang" w:date="2021-11-08T10:02:00Z">
              <w:r>
                <w:rPr>
                  <w:rFonts w:hint="eastAsia" w:ascii="宋体" w:hAnsi="宋体" w:cs="宋体"/>
                </w:rPr>
                <w:t>随机数：获取卡的4字节随机数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307" w:author="zhouliang" w:date="2021-11-08T09:50:00Z"/>
        </w:trPr>
        <w:tc>
          <w:tcPr>
            <w:tcW w:w="1929" w:type="dxa"/>
            <w:gridSpan w:val="2"/>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308" w:author="zhouliang" w:date="2021-11-08T09:50:00Z"/>
                <w:rFonts w:ascii="宋体" w:hAnsi="宋体" w:cs="Arial"/>
                <w:sz w:val="21"/>
                <w:szCs w:val="21"/>
              </w:rPr>
            </w:pPr>
            <w:ins w:id="6309" w:author="zhouliang" w:date="2021-11-08T09:50:00Z">
              <w:r>
                <w:rPr>
                  <w:rFonts w:hint="eastAsia" w:ascii="宋体" w:hAnsi="宋体" w:cs="Arial"/>
                  <w:sz w:val="21"/>
                  <w:szCs w:val="21"/>
                </w:rPr>
                <w:t>apdu</w:t>
              </w:r>
            </w:ins>
          </w:p>
        </w:tc>
        <w:tc>
          <w:tcPr>
            <w:tcW w:w="10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310" w:author="zhouliang" w:date="2021-11-08T09:50:00Z"/>
                <w:rFonts w:ascii="宋体" w:hAnsi="宋体" w:cs="Arial"/>
                <w:sz w:val="21"/>
                <w:szCs w:val="21"/>
              </w:rPr>
            </w:pPr>
            <w:ins w:id="6311" w:author="zhouliang" w:date="2021-11-08T09:50:00Z">
              <w:r>
                <w:rPr>
                  <w:rFonts w:hint="eastAsia" w:ascii="宋体" w:hAnsi="宋体" w:cs="宋体"/>
                </w:rPr>
                <w:t>HEX</w:t>
              </w:r>
            </w:ins>
          </w:p>
        </w:tc>
        <w:tc>
          <w:tcPr>
            <w:tcW w:w="993" w:type="dxa"/>
            <w:gridSpan w:val="2"/>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312" w:author="zhouliang" w:date="2021-11-08T09:50:00Z"/>
                <w:rFonts w:ascii="宋体" w:hAnsi="宋体" w:cs="Arial"/>
                <w:sz w:val="21"/>
                <w:szCs w:val="21"/>
              </w:rPr>
            </w:pPr>
            <w:ins w:id="6313" w:author="zhouliang" w:date="2021-11-08T09:50:00Z">
              <w:r>
                <w:rPr>
                  <w:rFonts w:ascii="宋体" w:hAnsi="宋体" w:cs="宋体"/>
                </w:rPr>
                <w:t>28</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314" w:author="zhouliang" w:date="2021-11-08T09:50:00Z"/>
                <w:rFonts w:ascii="宋体" w:hAnsi="宋体"/>
                <w:sz w:val="21"/>
                <w:szCs w:val="21"/>
              </w:rPr>
            </w:pPr>
            <w:ins w:id="6315" w:author="zhouliang" w:date="2021-11-08T09:50:00Z">
              <w:r>
                <w:rPr>
                  <w:rFonts w:hint="eastAsia" w:ascii="宋体" w:hAnsi="宋体" w:cs="宋体"/>
                </w:rPr>
                <w:t>修改</w:t>
              </w:r>
            </w:ins>
            <w:ins w:id="6316" w:author="zhouliang" w:date="2021-11-08T09:50:00Z">
              <w:del w:id="6317" w:author="Windows User" w:date="2021-11-22T19:21:00Z">
                <w:r>
                  <w:rPr>
                    <w:rFonts w:hint="eastAsia" w:ascii="宋体" w:hAnsi="宋体" w:cs="宋体"/>
                  </w:rPr>
                  <w:delText>卡种类型</w:delText>
                </w:r>
              </w:del>
            </w:ins>
            <w:ins w:id="6318" w:author="Windows User" w:date="2021-11-22T19:21:00Z">
              <w:r>
                <w:rPr>
                  <w:rFonts w:hint="eastAsia" w:ascii="宋体" w:hAnsi="宋体" w:cs="宋体"/>
                </w:rPr>
                <w:t>年检日期</w:t>
              </w:r>
            </w:ins>
            <w:ins w:id="6319" w:author="zhouliang" w:date="2021-11-08T09:50:00Z">
              <w:r>
                <w:rPr>
                  <w:rFonts w:hint="eastAsia" w:ascii="宋体" w:hAnsi="宋体" w:cs="宋体"/>
                </w:rPr>
                <w:t>指令数据</w:t>
              </w:r>
            </w:ins>
          </w:p>
        </w:tc>
      </w:tr>
    </w:tbl>
    <w:p>
      <w:pPr>
        <w:tabs>
          <w:tab w:val="left" w:pos="-810"/>
          <w:tab w:val="left" w:pos="1260"/>
        </w:tabs>
        <w:spacing w:line="360" w:lineRule="auto"/>
        <w:ind w:left="914"/>
        <w:rPr>
          <w:ins w:id="6320" w:author="zhouliang" w:date="2021-11-08T09:45:00Z"/>
          <w:rFonts w:ascii="宋体" w:hAnsi="宋体"/>
        </w:rPr>
      </w:pPr>
    </w:p>
    <w:p>
      <w:pPr>
        <w:pStyle w:val="4"/>
        <w:numPr>
          <w:ilvl w:val="0"/>
          <w:numId w:val="0"/>
        </w:numPr>
        <w:ind w:left="4394" w:firstLine="0"/>
        <w:rPr>
          <w:ins w:id="6322" w:author="zhouliang" w:date="2021-11-08T09:47:00Z"/>
        </w:rPr>
        <w:pPrChange w:id="6321" w:author="Windows User" w:date="2021-11-09T11:44:00Z">
          <w:pPr>
            <w:pStyle w:val="4"/>
            <w:numPr>
              <w:ilvl w:val="2"/>
              <w:numId w:val="3"/>
            </w:numPr>
            <w:ind w:left="4394" w:hanging="567"/>
          </w:pPr>
        </w:pPrChange>
      </w:pPr>
      <w:ins w:id="6323" w:author="Windows User" w:date="2021-11-09T11:44:00Z">
        <w:bookmarkStart w:id="110" w:name="_Toc87350879"/>
        <w:r>
          <w:rPr>
            <w:rFonts w:hint="eastAsia"/>
          </w:rPr>
          <w:t>7</w:t>
        </w:r>
      </w:ins>
      <w:ins w:id="6324" w:author="Windows User" w:date="2021-11-09T11:44:00Z">
        <w:r>
          <w:rPr/>
          <w:t>.2.12</w:t>
        </w:r>
      </w:ins>
      <w:ins w:id="6325" w:author="zhouliang" w:date="2021-11-08T09:47:00Z">
        <w:r>
          <w:rPr>
            <w:rFonts w:hint="eastAsia"/>
          </w:rPr>
          <w:t>修改年检日期请求提交</w:t>
        </w:r>
        <w:bookmarkEnd w:id="110"/>
      </w:ins>
    </w:p>
    <w:p>
      <w:pPr>
        <w:ind w:left="424" w:hanging="424" w:hangingChars="176"/>
        <w:rPr>
          <w:ins w:id="6326" w:author="zhouliang" w:date="2021-11-08T09:47:00Z"/>
          <w:rFonts w:eastAsia="Times New Roman"/>
        </w:rPr>
      </w:pPr>
      <w:ins w:id="6327" w:author="zhouliang" w:date="2021-11-08T09:47:00Z">
        <w:r>
          <w:rPr>
            <w:rFonts w:ascii="Helvetica Neue" w:hAnsi="Helvetica Neue"/>
            <w:b/>
            <w:bCs/>
            <w:color w:val="000000"/>
          </w:rPr>
          <w:t>接口地址</w:t>
        </w:r>
      </w:ins>
      <w:ins w:id="6328" w:author="zhouliang" w:date="2021-11-08T09:47:00Z">
        <w:r>
          <w:rPr>
            <w:rFonts w:hint="eastAsia" w:ascii="Helvetica Neue" w:hAnsi="Helvetica Neue"/>
            <w:color w:val="333333"/>
          </w:rPr>
          <w:t>：</w:t>
        </w:r>
      </w:ins>
      <w:ins w:id="6329" w:author="zhouliang" w:date="2021-11-08T09:47:00Z">
        <w:r>
          <w:rPr>
            <w:rFonts w:ascii="Helvetica Neue" w:hAnsi="Helvetica Neue"/>
            <w:color w:val="333333"/>
          </w:rPr>
          <w:t>http(s):{域名}/</w:t>
        </w:r>
      </w:ins>
      <w:ins w:id="6330" w:author="zhouliang" w:date="2021-11-08T09:47:00Z">
        <w:r>
          <w:rPr>
            <w:rFonts w:hint="eastAsia" w:ascii="Helvetica Neue" w:hAnsi="Helvetica Neue"/>
            <w:color w:val="333333"/>
          </w:rPr>
          <w:t>CITYPLAT</w:t>
        </w:r>
      </w:ins>
      <w:ins w:id="6331" w:author="zhouliang" w:date="2021-11-08T09:47:00Z">
        <w:r>
          <w:rPr>
            <w:rFonts w:ascii="Helvetica Neue" w:hAnsi="Helvetica Neue"/>
            <w:color w:val="333333"/>
          </w:rPr>
          <w:t>/…</w:t>
        </w:r>
      </w:ins>
    </w:p>
    <w:p>
      <w:pPr>
        <w:spacing w:line="360" w:lineRule="auto"/>
        <w:rPr>
          <w:ins w:id="6332" w:author="zhouliang" w:date="2021-11-08T09:47:00Z"/>
          <w:rFonts w:cs="MS Mincho" w:asciiTheme="minorEastAsia" w:hAnsiTheme="minorEastAsia" w:eastAsiaTheme="minorEastAsia"/>
          <w:color w:val="333333"/>
          <w:shd w:val="clear" w:color="auto" w:fill="FFFFFF"/>
        </w:rPr>
      </w:pPr>
      <w:ins w:id="6333" w:author="zhouliang" w:date="2021-11-08T09:47:00Z">
        <w:r>
          <w:rPr>
            <w:rStyle w:val="30"/>
            <w:rFonts w:ascii="MS Mincho" w:hAnsi="MS Mincho" w:eastAsia="MS Mincho" w:cs="MS Mincho"/>
            <w:color w:val="000000"/>
          </w:rPr>
          <w:t>接口描述</w:t>
        </w:r>
      </w:ins>
      <w:ins w:id="6334" w:author="zhouliang" w:date="2021-11-08T09:47:00Z">
        <w:r>
          <w:rPr>
            <w:rStyle w:val="30"/>
            <w:rFonts w:hint="eastAsia" w:ascii="MS Mincho" w:hAnsi="MS Mincho" w:eastAsia="MS Mincho" w:cs="MS Mincho"/>
            <w:color w:val="000000"/>
          </w:rPr>
          <w:t>：</w:t>
        </w:r>
      </w:ins>
      <w:ins w:id="6335" w:author="zhouliang" w:date="2021-11-08T09:47:00Z">
        <w:r>
          <w:rPr>
            <w:rFonts w:ascii="MS Mincho" w:hAnsi="MS Mincho" w:eastAsia="MS Mincho" w:cs="MS Mincho"/>
            <w:color w:val="333333"/>
            <w:shd w:val="clear" w:color="auto" w:fill="FFFFFF"/>
          </w:rPr>
          <w:t>本接口</w:t>
        </w:r>
      </w:ins>
      <w:ins w:id="6336" w:author="zhouliang" w:date="2021-11-08T09:47:00Z">
        <w:r>
          <w:rPr>
            <w:rFonts w:hint="eastAsia" w:cs="MS Mincho" w:asciiTheme="minorEastAsia" w:hAnsiTheme="minorEastAsia" w:eastAsiaTheme="minorEastAsia"/>
            <w:color w:val="333333"/>
            <w:shd w:val="clear" w:color="auto" w:fill="FFFFFF"/>
          </w:rPr>
          <w:t>用于和能tsm通过城市平台对卡</w:t>
        </w:r>
      </w:ins>
      <w:ins w:id="6337" w:author="zhouliang" w:date="2021-11-08T10:02:00Z">
        <w:r>
          <w:rPr>
            <w:rFonts w:hint="eastAsia" w:cs="MS Mincho" w:asciiTheme="minorEastAsia" w:hAnsiTheme="minorEastAsia" w:eastAsiaTheme="minorEastAsia"/>
            <w:color w:val="333333"/>
            <w:shd w:val="clear" w:color="auto" w:fill="FFFFFF"/>
          </w:rPr>
          <w:t>修改年检日期</w:t>
        </w:r>
      </w:ins>
      <w:ins w:id="6338" w:author="zhouliang" w:date="2021-11-08T09:47:00Z">
        <w:r>
          <w:rPr>
            <w:rFonts w:hint="eastAsia" w:cs="MS Mincho" w:asciiTheme="minorEastAsia" w:hAnsiTheme="minorEastAsia" w:eastAsiaTheme="minorEastAsia"/>
            <w:color w:val="333333"/>
            <w:shd w:val="clear" w:color="auto" w:fill="FFFFFF"/>
          </w:rPr>
          <w:t>申请完成情况的提交</w:t>
        </w:r>
      </w:ins>
      <w:ins w:id="6339" w:author="zhouliang" w:date="2021-11-08T09:47:00Z">
        <w:r>
          <w:rPr>
            <w:rFonts w:cs="MS Mincho" w:asciiTheme="minorEastAsia" w:hAnsiTheme="minorEastAsia" w:eastAsiaTheme="minorEastAsia"/>
            <w:color w:val="333333"/>
            <w:shd w:val="clear" w:color="auto" w:fill="FFFFFF"/>
          </w:rPr>
          <w:t>。</w:t>
        </w:r>
      </w:ins>
    </w:p>
    <w:p>
      <w:pPr>
        <w:spacing w:line="360" w:lineRule="auto"/>
        <w:rPr>
          <w:ins w:id="6340" w:author="zhouliang" w:date="2021-11-08T09:47:00Z"/>
          <w:rFonts w:cs="MS Mincho" w:asciiTheme="minorEastAsia" w:hAnsiTheme="minorEastAsia" w:eastAsiaTheme="minorEastAsia"/>
          <w:color w:val="333333"/>
          <w:shd w:val="clear" w:color="auto" w:fill="FFFFFF"/>
        </w:rPr>
      </w:pPr>
      <w:ins w:id="6341" w:author="zhouliang" w:date="2021-11-08T09:47:00Z">
        <w:r>
          <w:rPr>
            <w:rStyle w:val="30"/>
            <w:rFonts w:ascii="MS Mincho" w:hAnsi="MS Mincho" w:eastAsia="MS Mincho" w:cs="MS Mincho"/>
            <w:color w:val="000000"/>
          </w:rPr>
          <w:t>接口</w:t>
        </w:r>
      </w:ins>
      <w:ins w:id="6342" w:author="zhouliang" w:date="2021-11-08T09:47:00Z">
        <w:r>
          <w:rPr>
            <w:rStyle w:val="30"/>
            <w:rFonts w:hint="eastAsia" w:cs="MS Mincho" w:asciiTheme="minorEastAsia" w:hAnsiTheme="minorEastAsia" w:eastAsiaTheme="minorEastAsia"/>
            <w:color w:val="000000"/>
          </w:rPr>
          <w:t>方向</w:t>
        </w:r>
      </w:ins>
      <w:ins w:id="6343" w:author="zhouliang" w:date="2021-11-08T09:47:00Z">
        <w:r>
          <w:rPr>
            <w:rStyle w:val="30"/>
            <w:rFonts w:hint="eastAsia" w:ascii="MS Mincho" w:hAnsi="MS Mincho" w:eastAsia="MS Mincho" w:cs="MS Mincho"/>
            <w:color w:val="000000"/>
          </w:rPr>
          <w:t>：</w:t>
        </w:r>
      </w:ins>
      <w:ins w:id="6344" w:author="zhouliang" w:date="2021-11-08T09:47:00Z">
        <w:r>
          <w:rPr>
            <w:rStyle w:val="30"/>
            <w:rFonts w:hint="eastAsia" w:cs="MS Mincho" w:asciiTheme="minorEastAsia" w:hAnsiTheme="minorEastAsia" w:eastAsiaTheme="minorEastAsia"/>
            <w:color w:val="000000"/>
          </w:rPr>
          <w:t>和能tsm</w:t>
        </w:r>
      </w:ins>
      <w:ins w:id="6345" w:author="zhouliang" w:date="2021-11-08T09:47:00Z">
        <w:r>
          <w:rPr>
            <w:rFonts w:cs="MS Mincho" w:asciiTheme="minorEastAsia" w:hAnsiTheme="minorEastAsia" w:eastAsiaTheme="minorEastAsia"/>
            <w:b/>
            <w:bCs/>
            <w:color w:val="333333"/>
            <w:shd w:val="clear" w:color="auto" w:fill="FFFFFF"/>
          </w:rPr>
          <w:sym w:font="Wingdings" w:char="F0E0"/>
        </w:r>
      </w:ins>
      <w:ins w:id="6346" w:author="zhouliang" w:date="2021-11-08T09:47:00Z">
        <w:r>
          <w:rPr>
            <w:rFonts w:hint="eastAsia" w:cs="MS Mincho" w:asciiTheme="minorEastAsia" w:hAnsiTheme="minorEastAsia" w:eastAsiaTheme="minorEastAsia"/>
            <w:b/>
            <w:bCs/>
            <w:color w:val="333333"/>
            <w:shd w:val="clear" w:color="auto" w:fill="FFFFFF"/>
          </w:rPr>
          <w:t>城市平台</w:t>
        </w:r>
      </w:ins>
      <w:ins w:id="6347" w:author="zhouliang" w:date="2021-11-08T09:47:00Z">
        <w:r>
          <w:rPr>
            <w:rFonts w:cs="MS Mincho" w:asciiTheme="minorEastAsia" w:hAnsiTheme="minorEastAsia" w:eastAsiaTheme="minorEastAsia"/>
            <w:color w:val="333333"/>
            <w:shd w:val="clear" w:color="auto" w:fill="FFFFFF"/>
          </w:rPr>
          <w:t>。</w:t>
        </w:r>
      </w:ins>
    </w:p>
    <w:p>
      <w:pPr>
        <w:rPr>
          <w:ins w:id="6348" w:author="zhouliang" w:date="2021-11-08T09:47:00Z"/>
          <w:rFonts w:cs="MS Mincho" w:asciiTheme="minorEastAsia" w:hAnsiTheme="minorEastAsia" w:eastAsiaTheme="minorEastAsia"/>
          <w:color w:val="333333"/>
          <w:shd w:val="clear" w:color="auto" w:fill="FFFFFF"/>
        </w:rPr>
      </w:pPr>
    </w:p>
    <w:p>
      <w:pPr>
        <w:numPr>
          <w:ilvl w:val="0"/>
          <w:numId w:val="6"/>
        </w:numPr>
        <w:tabs>
          <w:tab w:val="left" w:pos="-810"/>
        </w:tabs>
        <w:spacing w:line="360" w:lineRule="auto"/>
        <w:ind w:left="494" w:leftChars="206"/>
        <w:rPr>
          <w:ins w:id="6349" w:author="zhouliang" w:date="2021-11-08T09:47:00Z"/>
          <w:rFonts w:ascii="宋体" w:hAnsi="宋体"/>
        </w:rPr>
      </w:pPr>
      <w:ins w:id="6350" w:author="zhouliang" w:date="2021-11-08T09:47:00Z">
        <w:r>
          <w:rPr>
            <w:rFonts w:hint="eastAsia" w:ascii="宋体" w:hAnsi="宋体"/>
          </w:rPr>
          <w:t>请求报文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6"/>
        <w:gridCol w:w="1162"/>
        <w:gridCol w:w="851"/>
        <w:gridCol w:w="36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ins w:id="6351" w:author="zhouliang" w:date="2021-11-08T09:47:00Z"/>
        </w:trPr>
        <w:tc>
          <w:tcPr>
            <w:tcW w:w="1776"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jc w:val="center"/>
              <w:rPr>
                <w:ins w:id="6352" w:author="zhouliang" w:date="2021-11-08T09:47:00Z"/>
                <w:rFonts w:ascii="宋体" w:hAnsi="宋体" w:cs="Arial"/>
                <w:sz w:val="21"/>
                <w:szCs w:val="21"/>
              </w:rPr>
            </w:pPr>
            <w:ins w:id="6353" w:author="zhouliang" w:date="2021-11-08T09:47:00Z">
              <w:r>
                <w:rPr>
                  <w:rFonts w:hint="eastAsia" w:ascii="宋体" w:hAnsi="宋体" w:cs="Arial"/>
                  <w:sz w:val="21"/>
                  <w:szCs w:val="21"/>
                </w:rPr>
                <w:t>字段名称</w:t>
              </w:r>
            </w:ins>
          </w:p>
        </w:tc>
        <w:tc>
          <w:tcPr>
            <w:tcW w:w="1162"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6354" w:author="zhouliang" w:date="2021-11-08T09:47:00Z"/>
                <w:rFonts w:ascii="宋体" w:hAnsi="宋体" w:cs="Arial"/>
                <w:sz w:val="21"/>
                <w:szCs w:val="21"/>
              </w:rPr>
            </w:pPr>
            <w:ins w:id="6355" w:author="zhouliang" w:date="2021-11-08T09:47:00Z">
              <w:r>
                <w:rPr>
                  <w:rFonts w:hint="eastAsia" w:ascii="宋体" w:hAnsi="宋体" w:cs="Arial"/>
                  <w:sz w:val="21"/>
                  <w:szCs w:val="21"/>
                </w:rPr>
                <w:t>类型</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jc w:val="center"/>
              <w:rPr>
                <w:ins w:id="6356" w:author="zhouliang" w:date="2021-11-08T09:47:00Z"/>
                <w:rFonts w:ascii="宋体" w:hAnsi="宋体" w:cs="Arial"/>
                <w:sz w:val="21"/>
                <w:szCs w:val="21"/>
              </w:rPr>
            </w:pPr>
            <w:ins w:id="6357" w:author="zhouliang" w:date="2021-11-08T09:47:00Z">
              <w:r>
                <w:rPr>
                  <w:rFonts w:hint="eastAsia" w:ascii="宋体" w:hAnsi="宋体" w:cs="Arial"/>
                  <w:sz w:val="21"/>
                  <w:szCs w:val="21"/>
                </w:rPr>
                <w:t>长度</w:t>
              </w:r>
            </w:ins>
          </w:p>
        </w:tc>
        <w:tc>
          <w:tcPr>
            <w:tcW w:w="3685"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jc w:val="center"/>
              <w:rPr>
                <w:ins w:id="6358" w:author="zhouliang" w:date="2021-11-08T09:47:00Z"/>
                <w:rFonts w:ascii="宋体" w:hAnsi="宋体" w:cs="Arial"/>
                <w:sz w:val="21"/>
                <w:szCs w:val="21"/>
              </w:rPr>
            </w:pPr>
            <w:ins w:id="6359" w:author="zhouliang" w:date="2021-11-08T09:47: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360" w:author="zhouliang" w:date="2021-11-08T09:4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361" w:author="zhouliang" w:date="2021-11-08T09:47:00Z"/>
                <w:rFonts w:ascii="宋体" w:hAnsi="宋体" w:cs="宋体"/>
                <w:sz w:val="21"/>
                <w:szCs w:val="21"/>
              </w:rPr>
            </w:pPr>
            <w:ins w:id="6362" w:author="zhouliang" w:date="2021-11-08T09:47:00Z">
              <w:r>
                <w:rPr>
                  <w:rFonts w:ascii="宋体" w:hAnsi="宋体" w:cs="宋体"/>
                  <w:sz w:val="21"/>
                  <w:szCs w:val="21"/>
                </w:rPr>
                <w:t>issue_inst</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363" w:author="zhouliang" w:date="2021-11-08T09:47:00Z"/>
                <w:rFonts w:ascii="宋体" w:hAnsi="宋体" w:cs="宋体"/>
                <w:sz w:val="21"/>
                <w:szCs w:val="21"/>
              </w:rPr>
            </w:pPr>
            <w:ins w:id="6364" w:author="zhouliang" w:date="2021-11-08T09:47: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365" w:author="zhouliang" w:date="2021-11-08T09:47:00Z"/>
                <w:rFonts w:ascii="宋体" w:hAnsi="宋体" w:cs="宋体"/>
                <w:sz w:val="21"/>
                <w:szCs w:val="21"/>
              </w:rPr>
            </w:pPr>
            <w:ins w:id="6366" w:author="zhouliang" w:date="2021-11-08T09:47:00Z">
              <w:r>
                <w:rPr>
                  <w:rFonts w:ascii="宋体" w:hAnsi="宋体" w:cs="宋体"/>
                  <w:sz w:val="21"/>
                  <w:szCs w:val="21"/>
                </w:rPr>
                <w:t>8</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367" w:author="zhouliang" w:date="2021-11-08T09:47:00Z"/>
                <w:rFonts w:ascii="宋体" w:hAnsi="宋体" w:cs="宋体"/>
                <w:sz w:val="21"/>
                <w:szCs w:val="21"/>
              </w:rPr>
            </w:pPr>
            <w:ins w:id="6368" w:author="zhouliang" w:date="2021-11-08T09:47:00Z">
              <w:r>
                <w:rPr>
                  <w:rFonts w:hint="eastAsia" w:ascii="宋体" w:hAnsi="宋体" w:cs="宋体"/>
                </w:rPr>
                <w:t>发卡机构代码：读取用户卡15H文件获得</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369" w:author="zhouliang" w:date="2021-11-08T09:47:00Z"/>
          <w:del w:id="6370" w:author="Hanchen HC14 Li" w:date="2021-11-19T11:33: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371" w:author="zhouliang" w:date="2021-11-08T09:47:00Z"/>
                <w:del w:id="6372" w:author="Hanchen HC14 Li" w:date="2021-11-19T11:33:00Z"/>
                <w:rFonts w:ascii="宋体" w:hAnsi="宋体" w:cs="宋体"/>
                <w:sz w:val="21"/>
                <w:szCs w:val="21"/>
              </w:rPr>
            </w:pPr>
            <w:ins w:id="6373" w:author="zhouliang" w:date="2021-11-08T09:47:00Z">
              <w:del w:id="6374" w:author="Hanchen HC14 Li" w:date="2021-11-19T11:33:00Z">
                <w:r>
                  <w:rPr>
                    <w:rFonts w:ascii="宋体" w:hAnsi="宋体" w:cs="宋体"/>
                    <w:sz w:val="21"/>
                    <w:szCs w:val="21"/>
                  </w:rPr>
                  <w:delText>c</w:delText>
                </w:r>
              </w:del>
            </w:ins>
            <w:ins w:id="6375" w:author="zhouliang" w:date="2021-11-08T09:47:00Z">
              <w:del w:id="6376" w:author="Hanchen HC14 Li" w:date="2021-11-19T11:33:00Z">
                <w:r>
                  <w:rPr>
                    <w:rFonts w:hint="eastAsia" w:ascii="宋体" w:hAnsi="宋体" w:cs="宋体"/>
                    <w:sz w:val="21"/>
                    <w:szCs w:val="21"/>
                  </w:rPr>
                  <w:delText>ity_</w:delText>
                </w:r>
              </w:del>
            </w:ins>
            <w:ins w:id="6377" w:author="zhouliang" w:date="2021-11-08T09:47:00Z">
              <w:del w:id="6378" w:author="Hanchen HC14 Li" w:date="2021-11-19T11:33:00Z">
                <w:r>
                  <w:rPr>
                    <w:rFonts w:ascii="宋体" w:hAnsi="宋体" w:cs="宋体"/>
                    <w:sz w:val="21"/>
                    <w:szCs w:val="21"/>
                  </w:rPr>
                  <w:delText>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379" w:author="zhouliang" w:date="2021-11-08T09:47:00Z"/>
                <w:del w:id="6380" w:author="Hanchen HC14 Li" w:date="2021-11-19T11:33:00Z"/>
                <w:rFonts w:ascii="宋体" w:hAnsi="宋体" w:cs="宋体"/>
                <w:sz w:val="21"/>
                <w:szCs w:val="21"/>
              </w:rPr>
            </w:pPr>
            <w:ins w:id="6381" w:author="zhouliang" w:date="2021-11-08T09:47:00Z">
              <w:del w:id="6382" w:author="Hanchen HC14 Li" w:date="2021-11-19T11:33:00Z">
                <w:r>
                  <w:rPr>
                    <w:rFonts w:hint="eastAsia" w:ascii="宋体" w:hAnsi="宋体" w:cs="宋体"/>
                    <w:sz w:val="21"/>
                    <w:szCs w:val="21"/>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383" w:author="zhouliang" w:date="2021-11-08T09:47:00Z"/>
                <w:del w:id="6384" w:author="Hanchen HC14 Li" w:date="2021-11-19T11:33:00Z"/>
                <w:rFonts w:ascii="宋体" w:hAnsi="宋体" w:cs="宋体"/>
                <w:sz w:val="21"/>
                <w:szCs w:val="21"/>
              </w:rPr>
            </w:pPr>
            <w:ins w:id="6385" w:author="zhouliang" w:date="2021-11-08T09:47:00Z">
              <w:del w:id="6386" w:author="Hanchen HC14 Li" w:date="2021-11-19T11:33:00Z">
                <w:r>
                  <w:rPr>
                    <w:rFonts w:ascii="宋体" w:hAnsi="宋体" w:cs="宋体"/>
                    <w:sz w:val="21"/>
                    <w:szCs w:val="21"/>
                  </w:rPr>
                  <w:delText>4</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387" w:author="zhouliang" w:date="2021-11-08T09:47:00Z"/>
                <w:del w:id="6388" w:author="Hanchen HC14 Li" w:date="2021-11-19T11:33:00Z"/>
                <w:rFonts w:ascii="宋体" w:hAnsi="宋体"/>
                <w:sz w:val="21"/>
                <w:szCs w:val="21"/>
              </w:rPr>
            </w:pPr>
            <w:ins w:id="6389" w:author="zhouliang" w:date="2021-11-08T09:47:00Z">
              <w:del w:id="6390" w:author="Hanchen HC14 Li" w:date="2021-11-19T11:33:00Z">
                <w:r>
                  <w:rPr>
                    <w:rFonts w:hint="eastAsia" w:ascii="宋体" w:hAnsi="宋体" w:cs="宋体"/>
                  </w:rPr>
                  <w:delText>城市代码：读取用户卡17H文件获取</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391" w:author="Hanchen HC14 Li" w:date="2021-11-19T11:1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392" w:author="Hanchen HC14 Li" w:date="2021-11-19T11:18:00Z"/>
                <w:rFonts w:ascii="宋体" w:hAnsi="宋体" w:cs="宋体"/>
                <w:color w:val="000000"/>
                <w:sz w:val="21"/>
                <w:szCs w:val="21"/>
              </w:rPr>
            </w:pPr>
            <w:ins w:id="6393" w:author="Hanchen HC14 Li" w:date="2021-11-19T11:18:00Z">
              <w:r>
                <w:rPr>
                  <w:rFonts w:ascii="宋体" w:hAnsi="宋体" w:cs="宋体"/>
                  <w:color w:val="000000"/>
                  <w:sz w:val="21"/>
                  <w:szCs w:val="21"/>
                </w:rPr>
                <w:t>terminal_code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394" w:author="Hanchen HC14 Li" w:date="2021-11-19T11:18:00Z"/>
                <w:rFonts w:ascii="宋体" w:hAnsi="宋体" w:cs="宋体"/>
              </w:rPr>
            </w:pPr>
            <w:ins w:id="6395" w:author="Hanchen HC14 Li" w:date="2021-11-19T11:18: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396" w:author="Hanchen HC14 Li" w:date="2021-11-19T11:18:00Z"/>
                <w:rFonts w:ascii="宋体" w:hAnsi="宋体" w:cs="宋体"/>
              </w:rPr>
            </w:pPr>
            <w:ins w:id="6397" w:author="Hanchen HC14 Li" w:date="2021-11-19T11:18:00Z">
              <w:r>
                <w:rPr>
                  <w:rFonts w:ascii="宋体" w:hAnsi="宋体" w:cs="宋体"/>
                </w:rPr>
                <w:t>6</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398" w:author="Hanchen HC14 Li" w:date="2021-11-19T11:18:00Z"/>
                <w:rFonts w:ascii="宋体" w:hAnsi="宋体" w:cs="宋体"/>
              </w:rPr>
            </w:pPr>
            <w:ins w:id="6399" w:author="Hanchen HC14 Li" w:date="2021-11-19T11:18:00Z">
              <w:r>
                <w:rPr>
                  <w:rFonts w:hint="eastAsia" w:ascii="宋体" w:hAnsi="宋体" w:cs="宋体"/>
                </w:rPr>
                <w:t>终端编号</w:t>
              </w:r>
            </w:ins>
            <w:ins w:id="6400" w:author="Hanchen HC14 Li" w:date="2021-11-19T11:18:00Z">
              <w:del w:id="6401" w:author="Windows User" w:date="2021-11-22T17:30:00Z">
                <w:r>
                  <w:rPr>
                    <w:rFonts w:hint="eastAsia" w:ascii="宋体" w:hAnsi="宋体" w:cs="宋体"/>
                  </w:rPr>
                  <w:delText>:和能tsm的终端编号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402" w:author="Hanchen HC14 Li" w:date="2021-11-19T11:18: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403" w:author="Hanchen HC14 Li" w:date="2021-11-19T11:18:00Z"/>
                <w:rFonts w:ascii="宋体" w:hAnsi="宋体" w:cs="宋体"/>
                <w:color w:val="000000"/>
                <w:sz w:val="21"/>
                <w:szCs w:val="21"/>
                <w:highlight w:val="yellow"/>
                <w:rPrChange w:id="6404" w:author="Hanchen HC14 Li" w:date="2021-11-19T14:57:00Z">
                  <w:rPr>
                    <w:ins w:id="6405" w:author="Hanchen HC14 Li" w:date="2021-11-19T11:18:00Z"/>
                    <w:rFonts w:ascii="宋体" w:hAnsi="宋体" w:cs="宋体"/>
                    <w:color w:val="000000"/>
                    <w:sz w:val="21"/>
                    <w:szCs w:val="21"/>
                  </w:rPr>
                </w:rPrChange>
              </w:rPr>
            </w:pPr>
            <w:ins w:id="6406" w:author="Hanchen HC14 Li" w:date="2021-11-19T11:18:00Z">
              <w:r>
                <w:rPr>
                  <w:rFonts w:ascii="宋体" w:hAnsi="宋体" w:cs="Arial"/>
                  <w:sz w:val="21"/>
                  <w:szCs w:val="21"/>
                  <w:highlight w:val="yellow"/>
                  <w:rPrChange w:id="6407" w:author="Hanchen HC14 Li" w:date="2021-11-19T14:57:00Z">
                    <w:rPr>
                      <w:rFonts w:ascii="宋体" w:hAnsi="宋体" w:cs="Arial"/>
                      <w:sz w:val="21"/>
                      <w:szCs w:val="21"/>
                    </w:rPr>
                  </w:rPrChange>
                </w:rPr>
                <w:t>transaction_num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08" w:author="Hanchen HC14 Li" w:date="2021-11-19T11:18:00Z"/>
                <w:rFonts w:ascii="宋体" w:hAnsi="宋体" w:cs="宋体"/>
                <w:highlight w:val="yellow"/>
                <w:rPrChange w:id="6409" w:author="Hanchen HC14 Li" w:date="2021-11-19T14:57:00Z">
                  <w:rPr>
                    <w:ins w:id="6410" w:author="Hanchen HC14 Li" w:date="2021-11-19T11:18:00Z"/>
                    <w:rFonts w:ascii="宋体" w:hAnsi="宋体" w:cs="宋体"/>
                  </w:rPr>
                </w:rPrChange>
              </w:rPr>
            </w:pPr>
            <w:ins w:id="6411" w:author="Hanchen HC14 Li" w:date="2021-11-19T11:18:00Z">
              <w:r>
                <w:rPr>
                  <w:rFonts w:ascii="宋体" w:hAnsi="宋体" w:cs="宋体"/>
                  <w:highlight w:val="yellow"/>
                  <w:rPrChange w:id="6412" w:author="Hanchen HC14 Li" w:date="2021-11-19T14:57:00Z">
                    <w:rPr>
                      <w:rFonts w:ascii="宋体" w:hAnsi="宋体" w:cs="宋体"/>
                    </w:rPr>
                  </w:rPrChange>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13" w:author="Hanchen HC14 Li" w:date="2021-11-19T11:18:00Z"/>
                <w:rFonts w:ascii="宋体" w:hAnsi="宋体" w:cs="宋体"/>
                <w:highlight w:val="yellow"/>
                <w:rPrChange w:id="6414" w:author="Hanchen HC14 Li" w:date="2021-11-19T14:57:00Z">
                  <w:rPr>
                    <w:ins w:id="6415" w:author="Hanchen HC14 Li" w:date="2021-11-19T11:18:00Z"/>
                    <w:rFonts w:ascii="宋体" w:hAnsi="宋体" w:cs="宋体"/>
                  </w:rPr>
                </w:rPrChange>
              </w:rPr>
            </w:pPr>
            <w:ins w:id="6416" w:author="Hanchen HC14 Li" w:date="2021-11-19T11:18:00Z">
              <w:r>
                <w:rPr>
                  <w:rFonts w:ascii="宋体" w:hAnsi="宋体" w:cs="宋体"/>
                  <w:highlight w:val="yellow"/>
                  <w:rPrChange w:id="6417" w:author="Hanchen HC14 Li" w:date="2021-11-19T14:57:00Z">
                    <w:rPr>
                      <w:rFonts w:ascii="宋体" w:hAnsi="宋体" w:cs="宋体"/>
                    </w:rPr>
                  </w:rPrChange>
                </w:rPr>
                <w:t>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418" w:author="Hanchen HC14 Li" w:date="2021-11-19T11:18:00Z"/>
                <w:rFonts w:ascii="宋体" w:hAnsi="宋体" w:cs="宋体"/>
                <w:highlight w:val="yellow"/>
                <w:rPrChange w:id="6419" w:author="Hanchen HC14 Li" w:date="2021-11-19T14:57:00Z">
                  <w:rPr>
                    <w:ins w:id="6420" w:author="Hanchen HC14 Li" w:date="2021-11-19T11:18:00Z"/>
                    <w:rFonts w:ascii="宋体" w:hAnsi="宋体" w:cs="宋体"/>
                  </w:rPr>
                </w:rPrChange>
              </w:rPr>
            </w:pPr>
            <w:ins w:id="6421" w:author="Hanchen HC14 Li" w:date="2021-11-19T11:18:00Z">
              <w:r>
                <w:rPr>
                  <w:rFonts w:hint="eastAsia" w:ascii="宋体" w:hAnsi="宋体" w:cs="宋体"/>
                  <w:highlight w:val="yellow"/>
                  <w:rPrChange w:id="6422" w:author="Hanchen HC14 Li" w:date="2021-11-19T14:57:00Z">
                    <w:rPr>
                      <w:rFonts w:hint="eastAsia" w:ascii="宋体" w:hAnsi="宋体" w:cs="宋体"/>
                    </w:rPr>
                  </w:rPrChange>
                </w:rPr>
                <w:t>终端交易序号：本次产生的交易序号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423" w:author="zhouliang" w:date="2021-11-08T09:4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424" w:author="zhouliang" w:date="2021-11-08T09:47:00Z"/>
                <w:rFonts w:ascii="宋体" w:hAnsi="宋体" w:cs="宋体"/>
                <w:color w:val="000000"/>
                <w:sz w:val="21"/>
                <w:szCs w:val="21"/>
              </w:rPr>
            </w:pPr>
            <w:ins w:id="6425" w:author="zhouliang" w:date="2021-11-08T09:47:00Z">
              <w:r>
                <w:rPr>
                  <w:rFonts w:ascii="宋体" w:hAnsi="宋体" w:cs="宋体"/>
                  <w:color w:val="000000"/>
                  <w:sz w:val="21"/>
                  <w:szCs w:val="21"/>
                </w:rPr>
                <w:t>c</w:t>
              </w:r>
            </w:ins>
            <w:ins w:id="6426" w:author="zhouliang" w:date="2021-11-08T09:47:00Z">
              <w:r>
                <w:rPr>
                  <w:rFonts w:hint="eastAsia" w:ascii="宋体" w:hAnsi="宋体" w:cs="宋体"/>
                  <w:color w:val="000000"/>
                  <w:sz w:val="21"/>
                  <w:szCs w:val="21"/>
                </w:rPr>
                <w:t>ard_no</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27" w:author="zhouliang" w:date="2021-11-08T09:47:00Z"/>
                <w:rFonts w:ascii="宋体" w:hAnsi="宋体" w:cs="宋体"/>
                <w:sz w:val="21"/>
                <w:szCs w:val="21"/>
              </w:rPr>
            </w:pPr>
            <w:ins w:id="6428" w:author="zhouliang" w:date="2021-11-08T09:47:00Z">
              <w:r>
                <w:rPr>
                  <w:rFonts w:hint="eastAsia" w:ascii="宋体" w:hAnsi="宋体" w:cs="宋体"/>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29" w:author="zhouliang" w:date="2021-11-08T09:47:00Z"/>
                <w:rFonts w:ascii="宋体" w:hAnsi="宋体" w:cs="宋体"/>
                <w:sz w:val="21"/>
                <w:szCs w:val="21"/>
              </w:rPr>
            </w:pPr>
            <w:ins w:id="6430" w:author="zhouliang" w:date="2021-11-08T09:47:00Z">
              <w:r>
                <w:rPr>
                  <w:rFonts w:hint="eastAsia" w:ascii="宋体" w:hAnsi="宋体" w:cs="宋体"/>
                </w:rPr>
                <w:t>10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431" w:author="zhouliang" w:date="2021-11-08T09:47:00Z"/>
                <w:rFonts w:ascii="宋体" w:hAnsi="宋体"/>
                <w:sz w:val="21"/>
                <w:szCs w:val="21"/>
              </w:rPr>
            </w:pPr>
            <w:ins w:id="6432" w:author="zhouliang" w:date="2021-11-08T09:47:00Z">
              <w:r>
                <w:rPr>
                  <w:rFonts w:hint="eastAsia" w:ascii="宋体" w:hAnsi="宋体" w:cs="宋体"/>
                </w:rPr>
                <w:t>卡应用序列号：读取用户卡15H文件获取</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433" w:author="zhouliang" w:date="2021-11-08T09:47:00Z"/>
          <w:del w:id="6434" w:author="Hanchen HC14 Li" w:date="2021-11-19T14:5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435" w:author="zhouliang" w:date="2021-11-08T09:47:00Z"/>
                <w:del w:id="6436" w:author="Hanchen HC14 Li" w:date="2021-11-19T14:52:00Z"/>
                <w:rFonts w:ascii="宋体" w:hAnsi="宋体" w:cs="宋体"/>
                <w:color w:val="000000"/>
                <w:sz w:val="21"/>
                <w:szCs w:val="21"/>
              </w:rPr>
            </w:pPr>
            <w:ins w:id="6437" w:author="zhouliang" w:date="2021-11-08T09:47:00Z">
              <w:del w:id="6438" w:author="Hanchen HC14 Li" w:date="2021-11-19T14:52:00Z">
                <w:r>
                  <w:rPr>
                    <w:rFonts w:hint="eastAsia" w:ascii="宋体" w:hAnsi="宋体" w:cs="宋体"/>
                    <w:color w:val="000000"/>
                    <w:sz w:val="21"/>
                    <w:szCs w:val="21"/>
                  </w:rPr>
                  <w:delText>card</w:delText>
                </w:r>
              </w:del>
            </w:ins>
            <w:ins w:id="6439" w:author="zhouliang" w:date="2021-11-08T09:47:00Z">
              <w:del w:id="6440" w:author="Hanchen HC14 Li" w:date="2021-11-19T14:52:00Z">
                <w:r>
                  <w:rPr>
                    <w:rFonts w:ascii="宋体" w:hAnsi="宋体" w:cs="宋体"/>
                    <w:color w:val="000000"/>
                    <w:sz w:val="21"/>
                    <w:szCs w:val="21"/>
                  </w:rPr>
                  <w:delText>_</w:delText>
                </w:r>
              </w:del>
            </w:ins>
            <w:ins w:id="6441" w:author="zhouliang" w:date="2021-11-08T09:47:00Z">
              <w:del w:id="6442" w:author="Hanchen HC14 Li" w:date="2021-11-19T14:52:00Z">
                <w:r>
                  <w:rPr>
                    <w:rFonts w:hint="eastAsia" w:ascii="宋体" w:hAnsi="宋体" w:cs="宋体"/>
                    <w:color w:val="000000"/>
                    <w:sz w:val="21"/>
                    <w:szCs w:val="21"/>
                  </w:rPr>
                  <w:delText>type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43" w:author="zhouliang" w:date="2021-11-08T09:47:00Z"/>
                <w:del w:id="6444" w:author="Hanchen HC14 Li" w:date="2021-11-19T14:52:00Z"/>
                <w:rFonts w:ascii="宋体" w:hAnsi="宋体" w:cs="宋体"/>
                <w:sz w:val="21"/>
                <w:szCs w:val="21"/>
              </w:rPr>
            </w:pPr>
            <w:ins w:id="6445" w:author="zhouliang" w:date="2021-11-08T09:47:00Z">
              <w:del w:id="6446" w:author="Hanchen HC14 Li" w:date="2021-11-19T14:52: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47" w:author="zhouliang" w:date="2021-11-08T09:47:00Z"/>
                <w:del w:id="6448" w:author="Hanchen HC14 Li" w:date="2021-11-19T14:52:00Z"/>
                <w:rFonts w:ascii="宋体" w:hAnsi="宋体" w:cs="宋体"/>
                <w:sz w:val="21"/>
                <w:szCs w:val="21"/>
              </w:rPr>
            </w:pPr>
            <w:ins w:id="6449" w:author="zhouliang" w:date="2021-11-08T09:47:00Z">
              <w:del w:id="6450" w:author="Hanchen HC14 Li" w:date="2021-11-19T14:52: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451" w:author="zhouliang" w:date="2021-11-08T09:47:00Z"/>
                <w:del w:id="6452" w:author="Hanchen HC14 Li" w:date="2021-11-19T14:52:00Z"/>
                <w:rFonts w:ascii="宋体" w:hAnsi="宋体"/>
                <w:sz w:val="21"/>
                <w:szCs w:val="21"/>
              </w:rPr>
            </w:pPr>
            <w:ins w:id="6453" w:author="zhouliang" w:date="2021-11-08T09:47:00Z">
              <w:del w:id="6454" w:author="Hanchen HC14 Li" w:date="2021-11-19T14:52:00Z">
                <w:r>
                  <w:rPr>
                    <w:rFonts w:hint="eastAsia" w:ascii="宋体" w:hAnsi="宋体" w:cs="宋体"/>
                  </w:rPr>
                  <w:delText>卡类型：读取用户卡17H文件获取</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455" w:author="zhouliang" w:date="2021-11-08T09:47:00Z"/>
          <w:del w:id="6456" w:author="Hanchen HC14 Li" w:date="2021-11-19T11:19: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457" w:author="zhouliang" w:date="2021-11-08T09:47:00Z"/>
                <w:del w:id="6458" w:author="Hanchen HC14 Li" w:date="2021-11-19T11:19:00Z"/>
                <w:rFonts w:ascii="宋体" w:hAnsi="宋体" w:cs="宋体"/>
                <w:color w:val="000000"/>
                <w:sz w:val="21"/>
                <w:szCs w:val="21"/>
              </w:rPr>
            </w:pPr>
            <w:ins w:id="6459" w:author="zhouliang" w:date="2021-11-08T09:47:00Z">
              <w:del w:id="6460" w:author="Hanchen HC14 Li" w:date="2021-11-19T11:19:00Z">
                <w:r>
                  <w:rPr>
                    <w:rFonts w:ascii="宋体" w:hAnsi="宋体" w:cs="宋体"/>
                    <w:color w:val="000000"/>
                    <w:sz w:val="21"/>
                    <w:szCs w:val="21"/>
                  </w:rPr>
                  <w:delText>terminal_code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61" w:author="zhouliang" w:date="2021-11-08T09:47:00Z"/>
                <w:del w:id="6462" w:author="Hanchen HC14 Li" w:date="2021-11-19T11:19:00Z"/>
                <w:rFonts w:ascii="宋体" w:hAnsi="宋体" w:cs="宋体"/>
                <w:sz w:val="21"/>
                <w:szCs w:val="21"/>
              </w:rPr>
            </w:pPr>
            <w:ins w:id="6463" w:author="zhouliang" w:date="2021-11-08T09:47:00Z">
              <w:del w:id="6464" w:author="Hanchen HC14 Li" w:date="2021-11-19T11:19: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65" w:author="zhouliang" w:date="2021-11-08T09:47:00Z"/>
                <w:del w:id="6466" w:author="Hanchen HC14 Li" w:date="2021-11-19T11:19:00Z"/>
                <w:rFonts w:ascii="宋体" w:hAnsi="宋体" w:cs="宋体"/>
                <w:sz w:val="21"/>
                <w:szCs w:val="21"/>
              </w:rPr>
            </w:pPr>
            <w:ins w:id="6467" w:author="zhouliang" w:date="2021-11-08T09:47:00Z">
              <w:del w:id="6468" w:author="Hanchen HC14 Li" w:date="2021-11-19T11:19:00Z">
                <w:r>
                  <w:rPr>
                    <w:rFonts w:ascii="宋体" w:hAnsi="宋体" w:cs="宋体"/>
                  </w:rPr>
                  <w:delText>6</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469" w:author="zhouliang" w:date="2021-11-08T09:47:00Z"/>
                <w:del w:id="6470" w:author="Hanchen HC14 Li" w:date="2021-11-19T11:19:00Z"/>
                <w:rFonts w:ascii="宋体" w:hAnsi="宋体"/>
                <w:sz w:val="21"/>
                <w:szCs w:val="21"/>
              </w:rPr>
            </w:pPr>
            <w:ins w:id="6471" w:author="zhouliang" w:date="2021-11-08T09:47:00Z">
              <w:del w:id="6472" w:author="Hanchen HC14 Li" w:date="2021-11-19T11:19:00Z">
                <w:r>
                  <w:rPr>
                    <w:rFonts w:hint="eastAsia" w:ascii="宋体" w:hAnsi="宋体" w:cs="宋体"/>
                  </w:rPr>
                  <w:delText>终端编号:和能tsm的终端编号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473" w:author="zhouliang" w:date="2021-11-08T09:47:00Z"/>
          <w:del w:id="6474" w:author="Hanchen HC14 Li" w:date="2021-11-19T11:19: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475" w:author="zhouliang" w:date="2021-11-08T09:47:00Z"/>
                <w:del w:id="6476" w:author="Hanchen HC14 Li" w:date="2021-11-19T11:19:00Z"/>
                <w:rFonts w:ascii="宋体" w:hAnsi="宋体" w:cs="宋体"/>
                <w:color w:val="000000"/>
                <w:sz w:val="21"/>
                <w:szCs w:val="21"/>
              </w:rPr>
            </w:pPr>
            <w:ins w:id="6477" w:author="zhouliang" w:date="2021-11-08T09:47:00Z">
              <w:del w:id="6478" w:author="Hanchen HC14 Li" w:date="2021-11-19T11:19:00Z">
                <w:r>
                  <w:rPr>
                    <w:rFonts w:ascii="宋体" w:hAnsi="宋体" w:cs="Arial"/>
                    <w:sz w:val="21"/>
                    <w:szCs w:val="21"/>
                  </w:rPr>
                  <w:delText>transaction_</w:delText>
                </w:r>
              </w:del>
            </w:ins>
            <w:ins w:id="6479" w:author="zhouliang" w:date="2021-11-08T09:47:00Z">
              <w:del w:id="6480" w:author="Hanchen HC14 Li" w:date="2021-11-19T11:19:00Z">
                <w:r>
                  <w:rPr>
                    <w:rFonts w:hint="eastAsia" w:ascii="宋体" w:hAnsi="宋体" w:cs="Arial"/>
                    <w:sz w:val="21"/>
                    <w:szCs w:val="21"/>
                  </w:rPr>
                  <w:delText>num</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81" w:author="zhouliang" w:date="2021-11-08T09:47:00Z"/>
                <w:del w:id="6482" w:author="Hanchen HC14 Li" w:date="2021-11-19T11:19:00Z"/>
                <w:rFonts w:ascii="宋体" w:hAnsi="宋体" w:cs="宋体"/>
              </w:rPr>
            </w:pPr>
            <w:ins w:id="6483" w:author="zhouliang" w:date="2021-11-08T09:47:00Z">
              <w:del w:id="6484" w:author="Hanchen HC14 Li" w:date="2021-11-19T11:19: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485" w:author="zhouliang" w:date="2021-11-08T09:47:00Z"/>
                <w:del w:id="6486" w:author="Hanchen HC14 Li" w:date="2021-11-19T11:19:00Z"/>
                <w:rFonts w:ascii="宋体" w:hAnsi="宋体" w:cs="宋体"/>
              </w:rPr>
            </w:pPr>
            <w:ins w:id="6487" w:author="zhouliang" w:date="2021-11-08T09:47:00Z">
              <w:del w:id="6488" w:author="Hanchen HC14 Li" w:date="2021-11-19T11:19:00Z">
                <w:r>
                  <w:rPr>
                    <w:rFonts w:hint="eastAsia" w:ascii="宋体" w:hAnsi="宋体" w:cs="宋体"/>
                  </w:rPr>
                  <w:delText>4</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489" w:author="zhouliang" w:date="2021-11-08T09:47:00Z"/>
                <w:del w:id="6490" w:author="Hanchen HC14 Li" w:date="2021-11-19T11:19:00Z"/>
                <w:rFonts w:ascii="宋体" w:hAnsi="宋体" w:cs="宋体"/>
              </w:rPr>
            </w:pPr>
            <w:ins w:id="6491" w:author="zhouliang" w:date="2021-11-08T09:47:00Z">
              <w:del w:id="6492" w:author="Hanchen HC14 Li" w:date="2021-11-19T11:19:00Z">
                <w:r>
                  <w:rPr>
                    <w:rFonts w:hint="eastAsia" w:ascii="宋体" w:hAnsi="宋体" w:cs="宋体"/>
                    <w:color w:val="3F3F3F"/>
                  </w:rPr>
                  <w:delText>终端交易序号:本次卡申请的终端交易序号</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493" w:author="zhouliang" w:date="2021-11-08T09:4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494" w:author="zhouliang" w:date="2021-11-08T09:47:00Z"/>
                <w:rFonts w:ascii="宋体" w:hAnsi="宋体" w:cs="宋体"/>
                <w:color w:val="000000"/>
                <w:sz w:val="21"/>
                <w:szCs w:val="21"/>
              </w:rPr>
            </w:pPr>
            <w:ins w:id="6495" w:author="zhouliang" w:date="2021-11-08T09:47:00Z">
              <w:r>
                <w:rPr>
                  <w:rFonts w:ascii="宋体" w:hAnsi="宋体" w:cs="Arial"/>
                  <w:sz w:val="21"/>
                  <w:szCs w:val="21"/>
                </w:rPr>
                <w:t>transaction_datetime</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496" w:author="zhouliang" w:date="2021-11-08T09:47:00Z"/>
                <w:rFonts w:ascii="宋体" w:hAnsi="宋体" w:cs="宋体"/>
              </w:rPr>
            </w:pPr>
            <w:ins w:id="6497" w:author="zhouliang" w:date="2021-11-08T09:47:00Z">
              <w:r>
                <w:rPr>
                  <w:rFonts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498" w:author="zhouliang" w:date="2021-11-08T09:47:00Z"/>
                <w:rFonts w:ascii="宋体" w:hAnsi="宋体" w:cs="宋体"/>
              </w:rPr>
            </w:pPr>
            <w:ins w:id="6499" w:author="zhouliang" w:date="2021-11-08T09:47:00Z">
              <w:r>
                <w:rPr>
                  <w:rFonts w:ascii="宋体" w:hAnsi="宋体" w:cs="宋体"/>
                  <w:sz w:val="21"/>
                  <w:szCs w:val="21"/>
                </w:rPr>
                <w:t>14</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500" w:author="zhouliang" w:date="2021-11-08T09:47:00Z"/>
                <w:rFonts w:ascii="宋体" w:hAnsi="宋体" w:cs="宋体"/>
              </w:rPr>
            </w:pPr>
            <w:ins w:id="6501" w:author="zhouliang" w:date="2021-11-08T09:47:00Z">
              <w:r>
                <w:rPr>
                  <w:rFonts w:hint="eastAsia" w:ascii="宋体" w:hAnsi="宋体" w:cs="宋体"/>
                  <w:color w:val="3F3F3F"/>
                </w:rPr>
                <w:t>交易日期时间：格式yyyyMMddHHmmss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502" w:author="zhouliang" w:date="2021-11-08T09:4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503" w:author="zhouliang" w:date="2021-11-08T09:47:00Z"/>
                <w:rFonts w:ascii="宋体" w:hAnsi="宋体" w:cs="宋体"/>
                <w:color w:val="000000"/>
                <w:sz w:val="21"/>
                <w:szCs w:val="21"/>
              </w:rPr>
            </w:pPr>
            <w:ins w:id="6504" w:author="zhouliang" w:date="2021-11-08T09:47:00Z">
              <w:r>
                <w:rPr>
                  <w:rFonts w:ascii="宋体" w:hAnsi="宋体" w:cs="宋体"/>
                  <w:color w:val="000000"/>
                  <w:sz w:val="21"/>
                  <w:szCs w:val="21"/>
                </w:rPr>
                <w:t>merchant</w:t>
              </w:r>
            </w:ins>
            <w:ins w:id="6505" w:author="zhouliang" w:date="2021-11-08T09:47:00Z">
              <w:r>
                <w:rPr>
                  <w:rFonts w:hint="eastAsia" w:ascii="宋体" w:hAnsi="宋体" w:cs="宋体"/>
                  <w:color w:val="000000"/>
                  <w:sz w:val="21"/>
                  <w:szCs w:val="21"/>
                </w:rPr>
                <w:t>_</w:t>
              </w:r>
            </w:ins>
            <w:ins w:id="6506" w:author="zhouliang" w:date="2021-11-08T09:47:00Z">
              <w:r>
                <w:rPr>
                  <w:rFonts w:ascii="宋体" w:hAnsi="宋体" w:cs="宋体"/>
                  <w:color w:val="000000"/>
                  <w:sz w:val="21"/>
                  <w:szCs w:val="21"/>
                </w:rPr>
                <w:t>num</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507" w:author="zhouliang" w:date="2021-11-08T09:47:00Z"/>
                <w:rFonts w:ascii="宋体" w:hAnsi="宋体" w:cs="宋体"/>
              </w:rPr>
            </w:pPr>
            <w:ins w:id="6508" w:author="zhouliang" w:date="2021-11-08T09:47:00Z">
              <w:r>
                <w:rPr>
                  <w:rFonts w:hint="eastAsia" w:ascii="宋体" w:hAnsi="宋体" w:cs="宋体"/>
                  <w:sz w:val="21"/>
                  <w:szCs w:val="21"/>
                </w:rPr>
                <w:t>String</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509" w:author="zhouliang" w:date="2021-11-08T09:47:00Z"/>
                <w:rFonts w:ascii="宋体" w:hAnsi="宋体" w:cs="宋体"/>
              </w:rPr>
            </w:pPr>
            <w:ins w:id="6510" w:author="zhouliang" w:date="2021-11-08T09:47:00Z">
              <w:r>
                <w:rPr>
                  <w:rFonts w:ascii="宋体" w:hAnsi="宋体" w:cs="宋体"/>
                  <w:sz w:val="21"/>
                  <w:szCs w:val="21"/>
                </w:rPr>
                <w:t>20</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511" w:author="zhouliang" w:date="2021-11-08T09:47:00Z"/>
                <w:rFonts w:ascii="宋体" w:hAnsi="宋体" w:cs="宋体"/>
              </w:rPr>
            </w:pPr>
            <w:ins w:id="6512" w:author="zhouliang" w:date="2021-11-08T09:47:00Z">
              <w:r>
                <w:rPr>
                  <w:rFonts w:hint="eastAsia" w:ascii="宋体" w:hAnsi="宋体" w:cs="宋体"/>
                </w:rPr>
                <w:t>商户号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513" w:author="zhouliang" w:date="2021-11-08T09:47: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514" w:author="zhouliang" w:date="2021-11-08T09:47:00Z"/>
                <w:rFonts w:ascii="宋体" w:hAnsi="宋体" w:cs="宋体"/>
                <w:color w:val="000000"/>
                <w:sz w:val="21"/>
                <w:szCs w:val="21"/>
              </w:rPr>
            </w:pPr>
            <w:ins w:id="6515" w:author="zhouliang" w:date="2021-11-08T09:47:00Z">
              <w:r>
                <w:rPr>
                  <w:rFonts w:ascii="宋体" w:hAnsi="宋体" w:cs="宋体"/>
                  <w:color w:val="000000"/>
                  <w:sz w:val="21"/>
                  <w:szCs w:val="21"/>
                </w:rPr>
                <w:t>r</w:t>
              </w:r>
            </w:ins>
            <w:ins w:id="6516" w:author="zhouliang" w:date="2021-11-08T09:47:00Z">
              <w:r>
                <w:rPr>
                  <w:rFonts w:hint="eastAsia" w:ascii="宋体" w:hAnsi="宋体" w:cs="宋体"/>
                  <w:color w:val="000000"/>
                  <w:sz w:val="21"/>
                  <w:szCs w:val="21"/>
                </w:rPr>
                <w:t>et</w:t>
              </w:r>
            </w:ins>
            <w:ins w:id="6517" w:author="zhouliang" w:date="2021-11-08T09:47:00Z">
              <w:r>
                <w:rPr>
                  <w:rFonts w:ascii="宋体" w:hAnsi="宋体" w:cs="宋体"/>
                  <w:color w:val="000000"/>
                  <w:sz w:val="21"/>
                  <w:szCs w:val="21"/>
                </w:rPr>
                <w:t>_status</w:t>
              </w:r>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518" w:author="zhouliang" w:date="2021-11-08T09:47:00Z"/>
                <w:rFonts w:ascii="宋体" w:hAnsi="宋体" w:cs="宋体"/>
              </w:rPr>
            </w:pPr>
            <w:ins w:id="6519" w:author="zhouliang" w:date="2021-11-08T09:47:00Z">
              <w:r>
                <w:rPr>
                  <w:rFonts w:hint="eastAsia" w:ascii="宋体" w:hAnsi="宋体" w:cs="宋体"/>
                  <w:color w:val="3F3F3F"/>
                </w:rPr>
                <w:t>HEX</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520" w:author="zhouliang" w:date="2021-11-08T09:47:00Z"/>
                <w:rFonts w:ascii="宋体" w:hAnsi="宋体" w:cs="宋体"/>
              </w:rPr>
            </w:pPr>
            <w:ins w:id="6521" w:author="zhouliang" w:date="2021-11-08T09:47:00Z">
              <w:r>
                <w:rPr>
                  <w:rFonts w:hint="eastAsia" w:ascii="宋体" w:hAnsi="宋体" w:cs="宋体"/>
                  <w:color w:val="3F3F3F"/>
                </w:rPr>
                <w:t>1</w:t>
              </w:r>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522" w:author="zhouliang" w:date="2021-11-08T09:47:00Z"/>
                <w:rFonts w:ascii="宋体" w:hAnsi="宋体" w:cs="宋体"/>
              </w:rPr>
            </w:pPr>
            <w:ins w:id="6523" w:author="zhouliang" w:date="2021-11-08T09:47:00Z">
              <w:r>
                <w:rPr>
                  <w:rFonts w:hint="eastAsia" w:ascii="宋体" w:hAnsi="宋体" w:cs="宋体"/>
                  <w:color w:val="3F3F3F"/>
                </w:rPr>
                <w:t>写卡状态：0成功 1表示失败</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524" w:author="zhouliang" w:date="2021-11-08T09:47:00Z"/>
          <w:del w:id="6525" w:author="Hanchen HC14 Li" w:date="2021-11-19T14:5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526" w:author="zhouliang" w:date="2021-11-08T09:47:00Z"/>
                <w:del w:id="6527" w:author="Hanchen HC14 Li" w:date="2021-11-19T14:52:00Z"/>
                <w:rFonts w:ascii="宋体" w:hAnsi="宋体" w:cs="宋体"/>
                <w:color w:val="000000"/>
                <w:sz w:val="21"/>
                <w:szCs w:val="21"/>
              </w:rPr>
            </w:pPr>
            <w:ins w:id="6528" w:author="zhouliang" w:date="2021-11-08T09:47:00Z">
              <w:del w:id="6529" w:author="Hanchen HC14 Li" w:date="2021-11-19T14:52:00Z">
                <w:r>
                  <w:rPr>
                    <w:rFonts w:ascii="宋体" w:hAnsi="宋体" w:cs="宋体"/>
                    <w:color w:val="000000"/>
                    <w:sz w:val="21"/>
                    <w:szCs w:val="21"/>
                  </w:rPr>
                  <w:delText>algorithm_id</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530" w:author="zhouliang" w:date="2021-11-08T09:47:00Z"/>
                <w:del w:id="6531" w:author="Hanchen HC14 Li" w:date="2021-11-19T14:52:00Z"/>
                <w:rFonts w:ascii="宋体" w:hAnsi="宋体" w:cs="宋体"/>
                <w:sz w:val="21"/>
                <w:szCs w:val="21"/>
              </w:rPr>
            </w:pPr>
            <w:ins w:id="6532" w:author="zhouliang" w:date="2021-11-08T09:47:00Z">
              <w:del w:id="6533" w:author="Hanchen HC14 Li" w:date="2021-11-19T14:52: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534" w:author="zhouliang" w:date="2021-11-08T09:47:00Z"/>
                <w:del w:id="6535" w:author="Hanchen HC14 Li" w:date="2021-11-19T14:52:00Z"/>
                <w:rFonts w:ascii="宋体" w:hAnsi="宋体" w:cs="宋体"/>
                <w:sz w:val="21"/>
                <w:szCs w:val="21"/>
              </w:rPr>
            </w:pPr>
            <w:ins w:id="6536" w:author="zhouliang" w:date="2021-11-08T09:47:00Z">
              <w:del w:id="6537" w:author="Hanchen HC14 Li" w:date="2021-11-19T14:52:00Z">
                <w:r>
                  <w:rPr>
                    <w:rFonts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538" w:author="zhouliang" w:date="2021-11-08T09:47:00Z"/>
                <w:del w:id="6539" w:author="Hanchen HC14 Li" w:date="2021-11-19T14:52:00Z"/>
                <w:rFonts w:ascii="宋体" w:hAnsi="宋体"/>
                <w:sz w:val="21"/>
                <w:szCs w:val="21"/>
              </w:rPr>
            </w:pPr>
            <w:ins w:id="6540" w:author="zhouliang" w:date="2021-11-08T09:47:00Z">
              <w:del w:id="6541" w:author="Hanchen HC14 Li" w:date="2021-11-19T14:52:00Z">
                <w:r>
                  <w:rPr>
                    <w:rFonts w:hint="eastAsia" w:ascii="宋体" w:hAnsi="宋体" w:cs="宋体"/>
                  </w:rPr>
                  <w:delText>加密算法标识: 00国际/01国密</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542" w:author="zhouliang" w:date="2021-11-08T09:47:00Z"/>
          <w:del w:id="6543" w:author="Hanchen HC14 Li" w:date="2021-11-19T14:5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544" w:author="zhouliang" w:date="2021-11-08T09:47:00Z"/>
                <w:del w:id="6545" w:author="Hanchen HC14 Li" w:date="2021-11-19T14:52:00Z"/>
                <w:rFonts w:ascii="宋体" w:hAnsi="宋体" w:cs="宋体"/>
                <w:color w:val="000000"/>
                <w:sz w:val="21"/>
                <w:szCs w:val="21"/>
              </w:rPr>
            </w:pPr>
            <w:ins w:id="6546" w:author="Windows User" w:date="2021-11-09T11:41:00Z">
              <w:del w:id="6547" w:author="Hanchen HC14 Li" w:date="2021-11-19T14:52:00Z">
                <w:r>
                  <w:rPr>
                    <w:rFonts w:hint="eastAsia" w:ascii="宋体" w:hAnsi="宋体" w:cs="宋体"/>
                    <w:color w:val="000000"/>
                    <w:sz w:val="21"/>
                    <w:szCs w:val="21"/>
                  </w:rPr>
                  <w:delText>region</w:delText>
                </w:r>
              </w:del>
            </w:ins>
            <w:ins w:id="6548" w:author="Windows User" w:date="2021-11-09T11:41:00Z">
              <w:del w:id="6549" w:author="Hanchen HC14 Li" w:date="2021-11-19T14:52:00Z">
                <w:r>
                  <w:rPr>
                    <w:rFonts w:ascii="宋体" w:hAnsi="宋体" w:cs="宋体"/>
                    <w:color w:val="000000"/>
                    <w:sz w:val="21"/>
                    <w:szCs w:val="21"/>
                  </w:rPr>
                  <w:delText>_code</w:delText>
                </w:r>
              </w:del>
            </w:ins>
            <w:ins w:id="6550" w:author="zhouliang" w:date="2021-11-08T09:47:00Z">
              <w:del w:id="6551" w:author="Hanchen HC14 Li" w:date="2021-11-19T14:52:00Z">
                <w:r>
                  <w:rPr>
                    <w:rFonts w:hint="eastAsia" w:ascii="宋体" w:hAnsi="宋体" w:cs="宋体"/>
                    <w:color w:val="000000"/>
                    <w:sz w:val="21"/>
                    <w:szCs w:val="21"/>
                  </w:rPr>
                  <w:delText>地区代码</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552" w:author="zhouliang" w:date="2021-11-08T09:47:00Z"/>
                <w:del w:id="6553" w:author="Hanchen HC14 Li" w:date="2021-11-19T14:52:00Z"/>
                <w:rFonts w:ascii="宋体" w:hAnsi="宋体" w:cs="宋体"/>
              </w:rPr>
            </w:pPr>
            <w:ins w:id="6554" w:author="Windows User" w:date="2021-11-09T11:41:00Z">
              <w:del w:id="6555" w:author="Hanchen HC14 Li" w:date="2021-11-19T14:52:00Z">
                <w:r>
                  <w:rPr>
                    <w:rFonts w:hint="eastAsia" w:ascii="宋体" w:hAnsi="宋体" w:cs="宋体"/>
                  </w:rPr>
                  <w:delText>HEX</w:delText>
                </w:r>
              </w:del>
            </w:ins>
            <w:ins w:id="6556" w:author="zhouliang" w:date="2021-11-08T09:47:00Z">
              <w:del w:id="6557" w:author="Hanchen HC14 Li" w:date="2021-11-19T14:52:00Z">
                <w:r>
                  <w:rPr>
                    <w:rFonts w:ascii="宋体" w:hAnsi="宋体" w:cs="宋体"/>
                  </w:rPr>
                  <w:delText>N</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558" w:author="zhouliang" w:date="2021-11-08T09:47:00Z"/>
                <w:del w:id="6559" w:author="Hanchen HC14 Li" w:date="2021-11-19T14:52:00Z"/>
                <w:rFonts w:ascii="宋体" w:hAnsi="宋体" w:cs="宋体"/>
              </w:rPr>
            </w:pPr>
            <w:ins w:id="6560" w:author="Windows User" w:date="2021-11-09T11:41:00Z">
              <w:del w:id="6561" w:author="Hanchen HC14 Li" w:date="2021-11-19T14:52:00Z">
                <w:r>
                  <w:rPr>
                    <w:rFonts w:hint="eastAsia" w:ascii="宋体" w:hAnsi="宋体" w:cs="宋体"/>
                  </w:rPr>
                  <w:delText>1</w:delText>
                </w:r>
              </w:del>
            </w:ins>
            <w:ins w:id="6562" w:author="zhouliang" w:date="2021-11-08T09:47:00Z">
              <w:del w:id="6563" w:author="Hanchen HC14 Li" w:date="2021-11-19T14:52: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564" w:author="zhouliang" w:date="2021-11-08T09:47:00Z"/>
                <w:del w:id="6565" w:author="Hanchen HC14 Li" w:date="2021-11-19T14:52:00Z"/>
                <w:rFonts w:ascii="宋体" w:hAnsi="宋体" w:cs="宋体"/>
              </w:rPr>
            </w:pPr>
            <w:ins w:id="6566" w:author="Windows User" w:date="2021-11-09T11:41:00Z">
              <w:del w:id="6567" w:author="Hanchen HC14 Li" w:date="2021-11-19T14:52:00Z">
                <w:r>
                  <w:rPr>
                    <w:rFonts w:hint="eastAsia" w:ascii="宋体" w:hAnsi="宋体" w:cs="宋体"/>
                    <w:color w:val="000000"/>
                    <w:sz w:val="21"/>
                    <w:szCs w:val="21"/>
                  </w:rPr>
                  <w:delText>地区代码，</w:delText>
                </w:r>
              </w:del>
            </w:ins>
            <w:ins w:id="6568" w:author="Windows User" w:date="2021-11-09T11:41:00Z">
              <w:del w:id="6569" w:author="Hanchen HC14 Li" w:date="2021-11-19T14:52:00Z">
                <w:r>
                  <w:rPr>
                    <w:rFonts w:hint="eastAsia" w:ascii="宋体" w:hAnsi="宋体" w:cs="宋体"/>
                  </w:rPr>
                  <w:delText>0</w:delText>
                </w:r>
              </w:del>
            </w:ins>
            <w:ins w:id="6570" w:author="Windows User" w:date="2021-11-09T11:41:00Z">
              <w:del w:id="6571" w:author="Hanchen HC14 Li" w:date="2021-11-19T14:52:00Z">
                <w:r>
                  <w:rPr>
                    <w:rFonts w:ascii="宋体" w:hAnsi="宋体" w:cs="宋体"/>
                  </w:rPr>
                  <w:delText>0-99</w:delText>
                </w:r>
              </w:del>
            </w:ins>
            <w:ins w:id="6572" w:author="zhouliang" w:date="2021-11-08T09:47:00Z">
              <w:del w:id="6573" w:author="Hanchen HC14 Li" w:date="2021-11-19T14:52:00Z">
                <w:r>
                  <w:rPr>
                    <w:rFonts w:hint="eastAsia" w:ascii="宋体" w:hAnsi="宋体" w:cs="宋体"/>
                  </w:rPr>
                  <w:delText>0</w:delText>
                </w:r>
              </w:del>
            </w:ins>
            <w:ins w:id="6574" w:author="zhouliang" w:date="2021-11-08T09:47:00Z">
              <w:del w:id="6575" w:author="Hanchen HC14 Li" w:date="2021-11-19T14:52:00Z">
                <w:r>
                  <w:rPr>
                    <w:rFonts w:ascii="宋体" w:hAnsi="宋体" w:cs="宋体"/>
                  </w:rPr>
                  <w:delText>0-99</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576" w:author="zhouliang" w:date="2021-11-08T09:47:00Z"/>
          <w:del w:id="6577" w:author="Hanchen HC14 Li" w:date="2021-11-19T14:5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578" w:author="zhouliang" w:date="2021-11-08T09:47:00Z"/>
                <w:del w:id="6579" w:author="Hanchen HC14 Li" w:date="2021-11-19T14:52:00Z"/>
                <w:rFonts w:ascii="宋体" w:hAnsi="宋体" w:cs="宋体"/>
                <w:color w:val="000000"/>
                <w:sz w:val="21"/>
                <w:szCs w:val="21"/>
              </w:rPr>
            </w:pPr>
            <w:ins w:id="6580" w:author="Windows User" w:date="2021-11-09T11:41:00Z">
              <w:del w:id="6581" w:author="Hanchen HC14 Li" w:date="2021-11-19T14:52:00Z">
                <w:r>
                  <w:rPr>
                    <w:rFonts w:hint="eastAsia" w:ascii="宋体" w:hAnsi="宋体" w:cs="宋体"/>
                    <w:color w:val="000000"/>
                    <w:sz w:val="21"/>
                    <w:szCs w:val="21"/>
                  </w:rPr>
                  <w:delText>c</w:delText>
                </w:r>
              </w:del>
            </w:ins>
            <w:ins w:id="6582" w:author="Windows User" w:date="2021-11-09T11:41:00Z">
              <w:del w:id="6583" w:author="Hanchen HC14 Li" w:date="2021-11-19T14:52:00Z">
                <w:r>
                  <w:rPr>
                    <w:rFonts w:ascii="宋体" w:hAnsi="宋体" w:cs="宋体"/>
                    <w:color w:val="000000"/>
                    <w:sz w:val="21"/>
                    <w:szCs w:val="21"/>
                  </w:rPr>
                  <w:delText>ard_species</w:delText>
                </w:r>
              </w:del>
            </w:ins>
            <w:ins w:id="6584" w:author="zhouliang" w:date="2021-11-08T09:47:00Z">
              <w:del w:id="6585" w:author="Hanchen HC14 Li" w:date="2021-11-19T14:52:00Z">
                <w:r>
                  <w:rPr>
                    <w:rFonts w:hint="eastAsia" w:ascii="宋体" w:hAnsi="宋体" w:cs="宋体"/>
                    <w:color w:val="000000"/>
                    <w:sz w:val="21"/>
                    <w:szCs w:val="21"/>
                  </w:rPr>
                  <w:delText>卡种类型</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586" w:author="zhouliang" w:date="2021-11-08T09:47:00Z"/>
                <w:del w:id="6587" w:author="Hanchen HC14 Li" w:date="2021-11-19T14:52:00Z"/>
                <w:rFonts w:ascii="宋体" w:hAnsi="宋体" w:cs="宋体"/>
              </w:rPr>
            </w:pPr>
            <w:ins w:id="6588" w:author="Windows User" w:date="2021-11-09T11:41:00Z">
              <w:del w:id="6589" w:author="Hanchen HC14 Li" w:date="2021-11-19T14:52:00Z">
                <w:r>
                  <w:rPr>
                    <w:rFonts w:hint="eastAsia" w:ascii="宋体" w:hAnsi="宋体" w:cs="宋体"/>
                    <w:sz w:val="21"/>
                    <w:szCs w:val="21"/>
                  </w:rPr>
                  <w:delText>String</w:delText>
                </w:r>
              </w:del>
            </w:ins>
            <w:ins w:id="6590" w:author="zhouliang" w:date="2021-11-08T09:47:00Z">
              <w:del w:id="6591" w:author="Hanchen HC14 Li" w:date="2021-11-19T14:52:00Z">
                <w:r>
                  <w:rPr>
                    <w:rFonts w:ascii="宋体" w:hAnsi="宋体" w:cs="宋体"/>
                  </w:rPr>
                  <w:delText>ans</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592" w:author="zhouliang" w:date="2021-11-08T09:47:00Z"/>
                <w:del w:id="6593" w:author="Hanchen HC14 Li" w:date="2021-11-19T14:52:00Z"/>
                <w:rFonts w:ascii="宋体" w:hAnsi="宋体" w:cs="宋体"/>
              </w:rPr>
            </w:pPr>
            <w:ins w:id="6594" w:author="Windows User" w:date="2021-11-09T11:41:00Z">
              <w:del w:id="6595" w:author="Hanchen HC14 Li" w:date="2021-11-19T14:52:00Z">
                <w:r>
                  <w:rPr>
                    <w:rFonts w:ascii="宋体" w:hAnsi="宋体" w:cs="宋体"/>
                  </w:rPr>
                  <w:delText>4</w:delText>
                </w:r>
              </w:del>
            </w:ins>
            <w:ins w:id="6596" w:author="zhouliang" w:date="2021-11-08T09:47:00Z">
              <w:del w:id="6597" w:author="Hanchen HC14 Li" w:date="2021-11-19T14:52:00Z">
                <w:r>
                  <w:rPr>
                    <w:rFonts w:hint="eastAsia" w:ascii="宋体" w:hAnsi="宋体" w:cs="宋体"/>
                  </w:rPr>
                  <w:delText>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598" w:author="zhouliang" w:date="2021-11-08T09:47:00Z"/>
                <w:del w:id="6599" w:author="Hanchen HC14 Li" w:date="2021-11-19T14:52:00Z"/>
                <w:rFonts w:ascii="宋体" w:hAnsi="宋体" w:cs="宋体"/>
              </w:rPr>
            </w:pPr>
            <w:ins w:id="6600" w:author="Windows User" w:date="2021-11-09T11:41:00Z">
              <w:del w:id="6601" w:author="Hanchen HC14 Li" w:date="2021-11-19T14:52:00Z">
                <w:r>
                  <w:rPr>
                    <w:rFonts w:hint="eastAsia" w:ascii="宋体" w:hAnsi="宋体" w:cs="宋体"/>
                    <w:color w:val="000000"/>
                    <w:sz w:val="21"/>
                    <w:szCs w:val="21"/>
                  </w:rPr>
                  <w:delText>卡种类型，</w:delText>
                </w:r>
              </w:del>
            </w:ins>
            <w:ins w:id="6602" w:author="Windows User" w:date="2021-11-09T11:41:00Z">
              <w:del w:id="6603" w:author="Hanchen HC14 Li" w:date="2021-11-19T14:52:00Z">
                <w:r>
                  <w:rPr>
                    <w:rFonts w:hint="eastAsia" w:ascii="宋体" w:hAnsi="宋体" w:cs="宋体"/>
                  </w:rPr>
                  <w:delText>例:0210</w:delText>
                </w:r>
              </w:del>
            </w:ins>
            <w:ins w:id="6604" w:author="zhouliang" w:date="2021-11-08T09:47:00Z">
              <w:del w:id="6605" w:author="Hanchen HC14 Li" w:date="2021-11-19T14:52:00Z">
                <w:r>
                  <w:rPr>
                    <w:rFonts w:hint="eastAsia" w:ascii="宋体" w:hAnsi="宋体" w:cs="宋体"/>
                  </w:rPr>
                  <w:delText>例:0210</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606" w:author="Windows User" w:date="2021-11-09T14:53:00Z"/>
          <w:del w:id="6607" w:author="Hanchen HC14 Li" w:date="2021-11-19T14:5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608" w:author="Windows User" w:date="2021-11-09T14:53:00Z"/>
                <w:del w:id="6609" w:author="Hanchen HC14 Li" w:date="2021-11-19T14:52:00Z"/>
                <w:rFonts w:ascii="宋体" w:hAnsi="宋体" w:cs="宋体"/>
                <w:color w:val="000000"/>
                <w:sz w:val="21"/>
                <w:szCs w:val="21"/>
              </w:rPr>
            </w:pPr>
            <w:ins w:id="6610" w:author="Windows User" w:date="2021-11-09T14:53:00Z">
              <w:del w:id="6611" w:author="Hanchen HC14 Li" w:date="2021-11-19T11:33:00Z">
                <w:r>
                  <w:rPr>
                    <w:rFonts w:ascii="宋体" w:hAnsi="宋体" w:cs="宋体"/>
                    <w:color w:val="000000"/>
                    <w:sz w:val="21"/>
                    <w:szCs w:val="21"/>
                  </w:rPr>
                  <w:delText>modify_Annual</w:delText>
                </w:r>
              </w:del>
            </w:ins>
            <w:ins w:id="6612" w:author="Windows User" w:date="2021-11-09T14:53:00Z">
              <w:del w:id="6613" w:author="Hanchen HC14 Li" w:date="2021-11-19T11:33:00Z">
                <w:r>
                  <w:rPr>
                    <w:rFonts w:hint="eastAsia" w:ascii="宋体" w:hAnsi="宋体" w:cs="宋体"/>
                    <w:color w:val="000000"/>
                    <w:sz w:val="21"/>
                    <w:szCs w:val="21"/>
                  </w:rPr>
                  <w:delText>_</w:delText>
                </w:r>
              </w:del>
            </w:ins>
            <w:ins w:id="6614" w:author="Windows User" w:date="2021-11-09T14:53:00Z">
              <w:del w:id="6615" w:author="Hanchen HC14 Li" w:date="2021-11-19T11:33:00Z">
                <w:r>
                  <w:rPr>
                    <w:rFonts w:ascii="宋体" w:hAnsi="宋体" w:cs="宋体"/>
                    <w:color w:val="000000"/>
                    <w:sz w:val="21"/>
                    <w:szCs w:val="21"/>
                  </w:rPr>
                  <w:delText>inspection_</w:delText>
                </w:r>
              </w:del>
            </w:ins>
            <w:ins w:id="6616" w:author="Windows User" w:date="2021-11-09T14:53:00Z">
              <w:del w:id="6617" w:author="Hanchen HC14 Li" w:date="2021-11-19T11:33:00Z">
                <w:r>
                  <w:rPr>
                    <w:rFonts w:hint="eastAsia" w:ascii="宋体" w:hAnsi="宋体" w:cs="宋体"/>
                    <w:color w:val="000000"/>
                    <w:sz w:val="21"/>
                    <w:szCs w:val="21"/>
                  </w:rPr>
                  <w:delText>date</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618" w:author="Windows User" w:date="2021-11-09T14:53:00Z"/>
                <w:del w:id="6619" w:author="Hanchen HC14 Li" w:date="2021-11-19T14:52:00Z"/>
                <w:rFonts w:ascii="宋体" w:hAnsi="宋体" w:cs="宋体"/>
                <w:sz w:val="21"/>
                <w:szCs w:val="21"/>
              </w:rPr>
            </w:pPr>
            <w:ins w:id="6620" w:author="Windows User" w:date="2021-11-09T14:53:00Z">
              <w:del w:id="6621" w:author="Hanchen HC14 Li" w:date="2021-11-19T11:33:00Z">
                <w:r>
                  <w:rPr>
                    <w:rFonts w:hint="eastAsia" w:ascii="宋体" w:hAnsi="宋体" w:cs="宋体"/>
                  </w:rPr>
                  <w:delText>HEX</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622" w:author="Windows User" w:date="2021-11-09T14:53:00Z"/>
                <w:del w:id="6623" w:author="Hanchen HC14 Li" w:date="2021-11-19T14:52:00Z"/>
                <w:rFonts w:ascii="宋体" w:hAnsi="宋体" w:cs="宋体"/>
              </w:rPr>
            </w:pPr>
            <w:ins w:id="6624" w:author="Windows User" w:date="2021-11-09T14:53:00Z">
              <w:del w:id="6625" w:author="Hanchen HC14 Li" w:date="2021-11-19T11:33:00Z">
                <w:r>
                  <w:rPr>
                    <w:rFonts w:hint="eastAsia" w:ascii="宋体" w:hAnsi="宋体" w:cs="宋体"/>
                  </w:rPr>
                  <w:delText>1</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626" w:author="Windows User" w:date="2021-11-09T14:53:00Z"/>
                <w:del w:id="6627" w:author="Hanchen HC14 Li" w:date="2021-11-19T14:52:00Z"/>
                <w:rFonts w:ascii="宋体" w:hAnsi="宋体" w:cs="宋体"/>
                <w:color w:val="000000"/>
                <w:sz w:val="21"/>
                <w:szCs w:val="21"/>
              </w:rPr>
            </w:pPr>
            <w:ins w:id="6628" w:author="Windows User" w:date="2021-11-09T14:53:00Z">
              <w:del w:id="6629" w:author="Hanchen HC14 Li" w:date="2021-11-19T11:33:00Z">
                <w:r>
                  <w:rPr>
                    <w:rFonts w:hint="eastAsia" w:ascii="宋体" w:hAnsi="宋体" w:cs="宋体"/>
                    <w:color w:val="000000"/>
                    <w:sz w:val="21"/>
                    <w:szCs w:val="21"/>
                  </w:rPr>
                  <w:delText>修改后年检日期</w:delText>
                </w:r>
              </w:del>
            </w:ins>
            <w:ins w:id="6630" w:author="Windows User" w:date="2021-11-09T14:53:00Z">
              <w:del w:id="6631" w:author="Hanchen HC14 Li" w:date="2021-11-19T11:33:00Z">
                <w:r>
                  <w:rPr>
                    <w:rFonts w:hint="eastAsia" w:ascii="宋体" w:hAnsi="宋体" w:cs="宋体"/>
                    <w:szCs w:val="28"/>
                  </w:rPr>
                  <w:delText>：格式</w:delText>
                </w:r>
              </w:del>
            </w:ins>
            <w:ins w:id="6632" w:author="Windows User" w:date="2021-11-09T14:53:00Z">
              <w:del w:id="6633" w:author="Hanchen HC14 Li" w:date="2021-11-19T11:33:00Z">
                <w:r>
                  <w:rPr>
                    <w:rFonts w:hint="eastAsia" w:ascii="宋体" w:hAnsi="宋体" w:cs="宋体"/>
                  </w:rPr>
                  <w:delText>yyyyMMdd</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ins w:id="6634" w:author="Hanchen HC14 Li" w:date="2021-11-19T14:52:00Z"/>
        </w:trPr>
        <w:tc>
          <w:tcPr>
            <w:tcW w:w="1776"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635" w:author="Hanchen HC14 Li" w:date="2021-11-19T14:52:00Z"/>
                <w:rFonts w:ascii="宋体" w:hAnsi="宋体" w:cs="宋体"/>
                <w:color w:val="000000"/>
                <w:sz w:val="21"/>
                <w:szCs w:val="21"/>
                <w:highlight w:val="yellow"/>
                <w:rPrChange w:id="6636" w:author="Hanchen HC14 Li" w:date="2021-11-19T14:57:00Z">
                  <w:rPr>
                    <w:ins w:id="6637" w:author="Hanchen HC14 Li" w:date="2021-11-19T14:52:00Z"/>
                    <w:rFonts w:ascii="宋体" w:hAnsi="宋体" w:cs="宋体"/>
                    <w:color w:val="000000"/>
                    <w:sz w:val="21"/>
                    <w:szCs w:val="21"/>
                  </w:rPr>
                </w:rPrChange>
              </w:rPr>
            </w:pPr>
            <w:ins w:id="6638" w:author="Windows User" w:date="2021-11-22T17:30:00Z">
              <w:r>
                <w:rPr>
                  <w:rFonts w:ascii="宋体" w:hAnsi="宋体" w:cs="宋体"/>
                  <w:color w:val="000000"/>
                  <w:sz w:val="21"/>
                  <w:szCs w:val="21"/>
                  <w:highlight w:val="yellow"/>
                </w:rPr>
                <w:t>order_no</w:t>
              </w:r>
            </w:ins>
            <w:ins w:id="6639" w:author="Hanchen HC14 Li" w:date="2021-11-19T14:52:00Z">
              <w:del w:id="6640" w:author="Windows User" w:date="2021-11-22T17:30:00Z">
                <w:r>
                  <w:rPr>
                    <w:rFonts w:ascii="宋体" w:hAnsi="宋体" w:cs="宋体"/>
                    <w:color w:val="000000"/>
                    <w:sz w:val="21"/>
                    <w:szCs w:val="21"/>
                    <w:highlight w:val="yellow"/>
                    <w:rPrChange w:id="6641" w:author="Hanchen HC14 Li" w:date="2021-11-19T14:57:00Z">
                      <w:rPr>
                        <w:rFonts w:ascii="宋体" w:hAnsi="宋体" w:cs="宋体"/>
                        <w:color w:val="000000"/>
                        <w:sz w:val="21"/>
                        <w:szCs w:val="21"/>
                      </w:rPr>
                    </w:rPrChange>
                  </w:rPr>
                  <w:delText>order_no</w:delText>
                </w:r>
              </w:del>
            </w:ins>
          </w:p>
        </w:tc>
        <w:tc>
          <w:tcPr>
            <w:tcW w:w="1162"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642" w:author="Hanchen HC14 Li" w:date="2021-11-19T14:52:00Z"/>
                <w:rFonts w:ascii="宋体" w:hAnsi="宋体" w:cs="宋体"/>
                <w:highlight w:val="yellow"/>
                <w:rPrChange w:id="6643" w:author="Hanchen HC14 Li" w:date="2021-11-19T14:57:00Z">
                  <w:rPr>
                    <w:ins w:id="6644" w:author="Hanchen HC14 Li" w:date="2021-11-19T14:52:00Z"/>
                    <w:rFonts w:ascii="宋体" w:hAnsi="宋体" w:cs="宋体"/>
                  </w:rPr>
                </w:rPrChange>
              </w:rPr>
            </w:pPr>
            <w:ins w:id="6645" w:author="Windows User" w:date="2021-11-22T17:30:00Z">
              <w:r>
                <w:rPr>
                  <w:rFonts w:ascii="宋体" w:hAnsi="宋体" w:cs="宋体"/>
                  <w:sz w:val="21"/>
                  <w:szCs w:val="21"/>
                  <w:highlight w:val="yellow"/>
                </w:rPr>
                <w:t>String</w:t>
              </w:r>
            </w:ins>
            <w:ins w:id="6646" w:author="Hanchen HC14 Li" w:date="2021-11-19T14:52:00Z">
              <w:del w:id="6647" w:author="Windows User" w:date="2021-11-22T17:30:00Z">
                <w:r>
                  <w:rPr>
                    <w:rFonts w:ascii="宋体" w:hAnsi="宋体" w:cs="宋体"/>
                    <w:sz w:val="21"/>
                    <w:szCs w:val="21"/>
                    <w:highlight w:val="yellow"/>
                    <w:rPrChange w:id="6648" w:author="Hanchen HC14 Li" w:date="2021-11-19T14:57:00Z">
                      <w:rPr>
                        <w:rFonts w:ascii="宋体" w:hAnsi="宋体" w:cs="宋体"/>
                        <w:sz w:val="21"/>
                        <w:szCs w:val="21"/>
                      </w:rPr>
                    </w:rPrChange>
                  </w:rPr>
                  <w:delText>String</w:delText>
                </w:r>
              </w:del>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649" w:author="Hanchen HC14 Li" w:date="2021-11-19T14:52:00Z"/>
                <w:rFonts w:ascii="宋体" w:hAnsi="宋体" w:cs="宋体"/>
                <w:highlight w:val="yellow"/>
                <w:rPrChange w:id="6650" w:author="Hanchen HC14 Li" w:date="2021-11-19T14:57:00Z">
                  <w:rPr>
                    <w:ins w:id="6651" w:author="Hanchen HC14 Li" w:date="2021-11-19T14:52:00Z"/>
                    <w:rFonts w:ascii="宋体" w:hAnsi="宋体" w:cs="宋体"/>
                  </w:rPr>
                </w:rPrChange>
              </w:rPr>
            </w:pPr>
            <w:ins w:id="6652" w:author="Windows User" w:date="2021-11-22T17:30:00Z">
              <w:r>
                <w:rPr>
                  <w:rFonts w:ascii="宋体" w:hAnsi="宋体" w:cs="宋体"/>
                  <w:highlight w:val="yellow"/>
                </w:rPr>
                <w:t>34</w:t>
              </w:r>
            </w:ins>
            <w:ins w:id="6653" w:author="Hanchen HC14 Li" w:date="2021-11-19T14:52:00Z">
              <w:del w:id="6654" w:author="Windows User" w:date="2021-11-22T17:30:00Z">
                <w:r>
                  <w:rPr>
                    <w:rFonts w:ascii="宋体" w:hAnsi="宋体" w:cs="宋体"/>
                    <w:highlight w:val="yellow"/>
                    <w:rPrChange w:id="6655" w:author="Hanchen HC14 Li" w:date="2021-11-19T14:57:00Z">
                      <w:rPr>
                        <w:rFonts w:ascii="宋体" w:hAnsi="宋体" w:cs="宋体"/>
                      </w:rPr>
                    </w:rPrChange>
                  </w:rPr>
                  <w:delText>32</w:delText>
                </w:r>
              </w:del>
            </w:ins>
          </w:p>
        </w:tc>
        <w:tc>
          <w:tcPr>
            <w:tcW w:w="3685"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656" w:author="Windows User" w:date="2021-11-22T17:30:00Z"/>
                <w:rFonts w:ascii="宋体" w:hAnsi="宋体" w:cs="宋体"/>
                <w:color w:val="000000"/>
                <w:sz w:val="21"/>
                <w:szCs w:val="21"/>
                <w:highlight w:val="yellow"/>
              </w:rPr>
            </w:pPr>
            <w:ins w:id="6657" w:author="Windows User" w:date="2021-11-22T17:30:00Z">
              <w:r>
                <w:rPr>
                  <w:rFonts w:hint="eastAsia" w:ascii="宋体" w:hAnsi="宋体" w:cs="宋体"/>
                  <w:color w:val="000000"/>
                  <w:sz w:val="21"/>
                  <w:szCs w:val="21"/>
                  <w:highlight w:val="yellow"/>
                </w:rPr>
                <w:t>全局唯一。确定唯一一笔交易，业务幂等性判断。</w:t>
              </w:r>
            </w:ins>
          </w:p>
          <w:p>
            <w:pPr>
              <w:rPr>
                <w:ins w:id="6658" w:author="Hanchen HC14 Li" w:date="2021-11-19T14:52:00Z"/>
                <w:del w:id="6659" w:author="Windows User" w:date="2021-11-22T17:30:00Z"/>
                <w:rFonts w:ascii="宋体" w:hAnsi="宋体" w:cs="宋体"/>
                <w:color w:val="000000"/>
                <w:sz w:val="21"/>
                <w:szCs w:val="21"/>
                <w:highlight w:val="yellow"/>
                <w:rPrChange w:id="6660" w:author="Hanchen HC14 Li" w:date="2021-11-19T14:57:00Z">
                  <w:rPr>
                    <w:ins w:id="6661" w:author="Hanchen HC14 Li" w:date="2021-11-19T14:52:00Z"/>
                    <w:del w:id="6662" w:author="Windows User" w:date="2021-11-22T17:30:00Z"/>
                    <w:rFonts w:ascii="宋体" w:hAnsi="宋体" w:cs="宋体"/>
                    <w:color w:val="000000"/>
                    <w:sz w:val="21"/>
                    <w:szCs w:val="21"/>
                  </w:rPr>
                </w:rPrChange>
              </w:rPr>
            </w:pPr>
            <w:ins w:id="6663" w:author="Windows User" w:date="2021-11-22T17:30:00Z">
              <w:r>
                <w:rPr>
                  <w:rFonts w:ascii="宋体" w:hAnsi="宋体" w:cs="宋体"/>
                  <w:color w:val="000000"/>
                  <w:sz w:val="21"/>
                  <w:szCs w:val="21"/>
                </w:rPr>
                <w:t>terminal_code</w:t>
              </w:r>
            </w:ins>
            <w:ins w:id="6664" w:author="Windows User" w:date="2021-11-22T17:30:00Z">
              <w:r>
                <w:rPr>
                  <w:rFonts w:hint="eastAsia" w:ascii="宋体" w:hAnsi="宋体" w:cs="宋体"/>
                  <w:color w:val="000000"/>
                  <w:sz w:val="21"/>
                  <w:szCs w:val="21"/>
                </w:rPr>
                <w:t>+</w:t>
              </w:r>
            </w:ins>
            <w:ins w:id="6665" w:author="Windows User" w:date="2021-11-22T17:30:00Z">
              <w:r>
                <w:rPr>
                  <w:rFonts w:ascii="宋体" w:hAnsi="宋体" w:cs="Arial"/>
                  <w:sz w:val="21"/>
                  <w:szCs w:val="21"/>
                  <w:highlight w:val="yellow"/>
                </w:rPr>
                <w:t xml:space="preserve"> transaction_num</w:t>
              </w:r>
            </w:ins>
            <w:ins w:id="6666" w:author="Windows User" w:date="2021-11-22T17:30:00Z">
              <w:r>
                <w:rPr>
                  <w:rFonts w:hint="eastAsia" w:ascii="宋体" w:hAnsi="宋体" w:cs="Arial"/>
                  <w:sz w:val="21"/>
                  <w:szCs w:val="21"/>
                  <w:highlight w:val="yellow"/>
                </w:rPr>
                <w:t>+yyyymmddhhmmss</w:t>
              </w:r>
            </w:ins>
            <w:ins w:id="6667" w:author="Hanchen HC14 Li" w:date="2021-11-19T14:52:00Z">
              <w:del w:id="6668" w:author="Windows User" w:date="2021-11-22T17:30:00Z">
                <w:r>
                  <w:rPr>
                    <w:rFonts w:hint="eastAsia" w:ascii="宋体" w:hAnsi="宋体" w:cs="宋体"/>
                    <w:color w:val="000000"/>
                    <w:sz w:val="21"/>
                    <w:szCs w:val="21"/>
                    <w:highlight w:val="yellow"/>
                    <w:rPrChange w:id="6669" w:author="Hanchen HC14 Li" w:date="2021-11-19T14:57:00Z">
                      <w:rPr>
                        <w:rFonts w:hint="eastAsia" w:ascii="宋体" w:hAnsi="宋体" w:cs="宋体"/>
                        <w:color w:val="000000"/>
                        <w:sz w:val="21"/>
                        <w:szCs w:val="21"/>
                      </w:rPr>
                    </w:rPrChange>
                  </w:rPr>
                  <w:delText>全局唯一。确定唯一一笔交易，业务幂等性判断。同修改年检日期请求</w:delText>
                </w:r>
              </w:del>
            </w:ins>
          </w:p>
          <w:p>
            <w:pPr>
              <w:rPr>
                <w:ins w:id="6670" w:author="Hanchen HC14 Li" w:date="2021-11-19T14:52:00Z"/>
                <w:rFonts w:ascii="宋体" w:hAnsi="宋体" w:cs="宋体"/>
                <w:color w:val="000000"/>
                <w:sz w:val="21"/>
                <w:szCs w:val="21"/>
                <w:highlight w:val="yellow"/>
                <w:rPrChange w:id="6671" w:author="Hanchen HC14 Li" w:date="2021-11-19T14:57:00Z">
                  <w:rPr>
                    <w:ins w:id="6672" w:author="Hanchen HC14 Li" w:date="2021-11-19T14:52:00Z"/>
                    <w:rFonts w:ascii="宋体" w:hAnsi="宋体" w:cs="宋体"/>
                    <w:color w:val="000000"/>
                    <w:sz w:val="21"/>
                    <w:szCs w:val="21"/>
                  </w:rPr>
                </w:rPrChange>
              </w:rPr>
            </w:pPr>
          </w:p>
        </w:tc>
      </w:tr>
    </w:tbl>
    <w:p>
      <w:pPr>
        <w:rPr>
          <w:ins w:id="6673" w:author="zhouliang" w:date="2021-11-08T09:47:00Z"/>
        </w:rPr>
      </w:pPr>
    </w:p>
    <w:p>
      <w:pPr>
        <w:numPr>
          <w:ilvl w:val="0"/>
          <w:numId w:val="6"/>
        </w:numPr>
        <w:tabs>
          <w:tab w:val="left" w:pos="-810"/>
        </w:tabs>
        <w:spacing w:line="360" w:lineRule="auto"/>
        <w:ind w:left="494" w:leftChars="206"/>
        <w:rPr>
          <w:ins w:id="6674" w:author="zhouliang" w:date="2021-11-08T09:47:00Z"/>
          <w:rFonts w:ascii="宋体" w:hAnsi="宋体"/>
        </w:rPr>
      </w:pPr>
      <w:ins w:id="6675" w:author="zhouliang" w:date="2021-11-08T09:47:00Z">
        <w:r>
          <w:rPr>
            <w:rFonts w:hint="eastAsia" w:ascii="宋体" w:hAnsi="宋体"/>
          </w:rPr>
          <w:t>响应报文</w:t>
        </w:r>
      </w:ins>
    </w:p>
    <w:tbl>
      <w:tblPr>
        <w:tblStyle w:val="27"/>
        <w:tblW w:w="747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1"/>
        <w:gridCol w:w="851"/>
        <w:gridCol w:w="709"/>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6676" w:author="Hanchen HC14 Li" w:date="2021-11-19T11:19:00Z"/>
        </w:trPr>
        <w:tc>
          <w:tcPr>
            <w:tcW w:w="2371" w:type="dxa"/>
            <w:tcBorders>
              <w:top w:val="single" w:color="000000" w:sz="4" w:space="0"/>
              <w:left w:val="single" w:color="000000" w:sz="4" w:space="0"/>
              <w:bottom w:val="single" w:color="000000" w:sz="4" w:space="0"/>
              <w:right w:val="single" w:color="000000" w:sz="4" w:space="0"/>
            </w:tcBorders>
            <w:shd w:val="clear" w:color="auto" w:fill="C0C0C0"/>
          </w:tcPr>
          <w:p>
            <w:pPr>
              <w:spacing w:after="12" w:line="240" w:lineRule="atLeast"/>
              <w:rPr>
                <w:ins w:id="6677" w:author="Hanchen HC14 Li" w:date="2021-11-19T11:19:00Z"/>
                <w:rFonts w:ascii="宋体" w:hAnsi="宋体" w:cs="Arial"/>
                <w:sz w:val="21"/>
                <w:szCs w:val="21"/>
              </w:rPr>
            </w:pPr>
            <w:ins w:id="6678" w:author="Hanchen HC14 Li" w:date="2021-11-19T11:19:00Z">
              <w:r>
                <w:rPr>
                  <w:rFonts w:hint="eastAsia" w:ascii="宋体" w:hAnsi="宋体" w:cs="Arial"/>
                  <w:sz w:val="21"/>
                  <w:szCs w:val="21"/>
                </w:rPr>
                <w:t>字段名称</w:t>
              </w:r>
            </w:ins>
          </w:p>
        </w:tc>
        <w:tc>
          <w:tcPr>
            <w:tcW w:w="851"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6679" w:author="Hanchen HC14 Li" w:date="2021-11-19T11:19:00Z"/>
                <w:rFonts w:ascii="宋体" w:hAnsi="宋体" w:cs="Arial"/>
                <w:sz w:val="21"/>
                <w:szCs w:val="21"/>
              </w:rPr>
            </w:pPr>
            <w:ins w:id="6680" w:author="Hanchen HC14 Li" w:date="2021-11-19T11:19:00Z">
              <w:r>
                <w:rPr>
                  <w:rFonts w:hint="eastAsia" w:ascii="宋体" w:hAnsi="宋体" w:cs="Arial"/>
                  <w:sz w:val="21"/>
                  <w:szCs w:val="21"/>
                </w:rPr>
                <w:t>类型</w:t>
              </w:r>
            </w:ins>
          </w:p>
        </w:tc>
        <w:tc>
          <w:tcPr>
            <w:tcW w:w="709" w:type="dxa"/>
            <w:tcBorders>
              <w:top w:val="single" w:color="000000" w:sz="4" w:space="0"/>
              <w:left w:val="single" w:color="000000" w:sz="4" w:space="0"/>
              <w:bottom w:val="single" w:color="000000" w:sz="4" w:space="0"/>
              <w:right w:val="single" w:color="auto" w:sz="4" w:space="0"/>
            </w:tcBorders>
            <w:shd w:val="clear" w:color="auto" w:fill="C0C0C0"/>
          </w:tcPr>
          <w:p>
            <w:pPr>
              <w:spacing w:after="12" w:line="240" w:lineRule="atLeast"/>
              <w:rPr>
                <w:ins w:id="6681" w:author="Hanchen HC14 Li" w:date="2021-11-19T11:19:00Z"/>
                <w:rFonts w:ascii="宋体" w:hAnsi="宋体" w:cs="Arial"/>
                <w:sz w:val="21"/>
                <w:szCs w:val="21"/>
              </w:rPr>
            </w:pPr>
            <w:ins w:id="6682" w:author="Hanchen HC14 Li" w:date="2021-11-19T11:19:00Z">
              <w:r>
                <w:rPr>
                  <w:rFonts w:hint="eastAsia" w:ascii="宋体" w:hAnsi="宋体" w:cs="Arial"/>
                  <w:sz w:val="21"/>
                  <w:szCs w:val="21"/>
                </w:rPr>
                <w:t>长度</w:t>
              </w:r>
            </w:ins>
          </w:p>
        </w:tc>
        <w:tc>
          <w:tcPr>
            <w:tcW w:w="3543" w:type="dxa"/>
            <w:tcBorders>
              <w:top w:val="single" w:color="000000" w:sz="4" w:space="0"/>
              <w:left w:val="single" w:color="auto" w:sz="4" w:space="0"/>
              <w:bottom w:val="single" w:color="000000" w:sz="4" w:space="0"/>
              <w:right w:val="single" w:color="000000" w:sz="4" w:space="0"/>
            </w:tcBorders>
            <w:shd w:val="clear" w:color="auto" w:fill="C0C0C0"/>
          </w:tcPr>
          <w:p>
            <w:pPr>
              <w:spacing w:after="12" w:line="240" w:lineRule="atLeast"/>
              <w:rPr>
                <w:ins w:id="6683" w:author="Hanchen HC14 Li" w:date="2021-11-19T11:19:00Z"/>
                <w:rFonts w:ascii="宋体" w:hAnsi="宋体" w:cs="Arial"/>
                <w:sz w:val="21"/>
                <w:szCs w:val="21"/>
              </w:rPr>
            </w:pPr>
            <w:ins w:id="6684" w:author="Hanchen HC14 Li" w:date="2021-11-19T11:19:00Z">
              <w:r>
                <w:rPr>
                  <w:rFonts w:hint="eastAsia" w:ascii="宋体" w:hAnsi="宋体" w:cs="Arial"/>
                  <w:sz w:val="21"/>
                  <w:szCs w:val="21"/>
                </w:rPr>
                <w:t>值/编码说明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6685" w:author="Hanchen HC14 Li" w:date="2021-11-19T11:19: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686" w:author="Hanchen HC14 Li" w:date="2021-11-19T11:19:00Z"/>
                <w:rFonts w:ascii="宋体" w:hAnsi="宋体" w:cs="Arial"/>
                <w:sz w:val="21"/>
                <w:szCs w:val="21"/>
              </w:rPr>
            </w:pPr>
            <w:ins w:id="6687" w:author="Hanchen HC14 Li" w:date="2021-11-19T11:19:00Z">
              <w:r>
                <w:rPr>
                  <w:rFonts w:ascii="宋体" w:hAnsi="宋体" w:cs="Arial"/>
                  <w:sz w:val="21"/>
                  <w:szCs w:val="21"/>
                </w:rPr>
                <w:t>transaction_datetime</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688" w:author="Hanchen HC14 Li" w:date="2021-11-19T11:19:00Z"/>
                <w:rFonts w:ascii="宋体" w:hAnsi="宋体" w:cs="Arial"/>
                <w:sz w:val="21"/>
                <w:szCs w:val="21"/>
              </w:rPr>
            </w:pPr>
            <w:ins w:id="6689" w:author="Hanchen HC14 Li" w:date="2021-11-19T11:19:00Z">
              <w:r>
                <w:rPr>
                  <w:rFonts w:ascii="宋体" w:hAnsi="宋体" w:cs="宋体"/>
                  <w:sz w:val="21"/>
                  <w:szCs w:val="21"/>
                </w:rPr>
                <w:t>String</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tcPr>
          <w:p>
            <w:pPr>
              <w:spacing w:after="12" w:line="240" w:lineRule="atLeast"/>
              <w:rPr>
                <w:ins w:id="6690" w:author="Hanchen HC14 Li" w:date="2021-11-19T11:19:00Z"/>
                <w:rFonts w:ascii="宋体" w:hAnsi="宋体" w:cs="Arial"/>
                <w:sz w:val="21"/>
                <w:szCs w:val="21"/>
              </w:rPr>
            </w:pPr>
            <w:ins w:id="6691" w:author="Hanchen HC14 Li" w:date="2021-11-19T11:19:00Z">
              <w:r>
                <w:rPr>
                  <w:rFonts w:ascii="宋体" w:hAnsi="宋体" w:cs="宋体"/>
                  <w:sz w:val="21"/>
                  <w:szCs w:val="21"/>
                </w:rPr>
                <w:t>14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692" w:author="Hanchen HC14 Li" w:date="2021-11-19T11:19:00Z"/>
                <w:rFonts w:ascii="宋体" w:hAnsi="宋体"/>
                <w:sz w:val="21"/>
                <w:szCs w:val="21"/>
              </w:rPr>
            </w:pPr>
            <w:ins w:id="6693" w:author="Hanchen HC14 Li" w:date="2021-11-19T11:19:00Z">
              <w:r>
                <w:rPr>
                  <w:rFonts w:hint="eastAsia" w:ascii="宋体" w:hAnsi="宋体" w:cs="宋体"/>
                </w:rPr>
                <w:t>交易日期时间: 格式yyyyMMddHHmmss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ins w:id="6694" w:author="Hanchen HC14 Li" w:date="2021-11-19T11:19:00Z"/>
        </w:trPr>
        <w:tc>
          <w:tcPr>
            <w:tcW w:w="2371" w:type="dxa"/>
            <w:tcBorders>
              <w:top w:val="single" w:color="000000" w:sz="4" w:space="0"/>
              <w:left w:val="single" w:color="000000" w:sz="4" w:space="0"/>
              <w:bottom w:val="single" w:color="000000" w:sz="4" w:space="0"/>
              <w:right w:val="single" w:color="000000" w:sz="4" w:space="0"/>
            </w:tcBorders>
            <w:shd w:val="clear" w:color="auto" w:fill="FFFFFF"/>
          </w:tcPr>
          <w:p>
            <w:pPr>
              <w:spacing w:after="12" w:line="240" w:lineRule="atLeast"/>
              <w:rPr>
                <w:ins w:id="6695" w:author="Hanchen HC14 Li" w:date="2021-11-19T11:19:00Z"/>
                <w:rFonts w:ascii="宋体" w:hAnsi="宋体" w:cs="宋体"/>
                <w:color w:val="000000"/>
                <w:highlight w:val="yellow"/>
                <w:rPrChange w:id="6696" w:author="Hanchen HC14 Li" w:date="2021-11-19T14:57:00Z">
                  <w:rPr>
                    <w:ins w:id="6697" w:author="Hanchen HC14 Li" w:date="2021-11-19T11:19:00Z"/>
                    <w:rFonts w:ascii="宋体" w:hAnsi="宋体" w:cs="宋体"/>
                    <w:color w:val="000000"/>
                  </w:rPr>
                </w:rPrChange>
              </w:rPr>
            </w:pPr>
            <w:ins w:id="6698" w:author="Hanchen HC14 Li" w:date="2021-11-19T11:19:00Z">
              <w:r>
                <w:rPr>
                  <w:rFonts w:ascii="宋体" w:hAnsi="宋体" w:cs="Arial"/>
                  <w:sz w:val="21"/>
                  <w:szCs w:val="21"/>
                  <w:highlight w:val="yellow"/>
                  <w:rPrChange w:id="6699" w:author="Hanchen HC14 Li" w:date="2021-11-19T14:57:00Z">
                    <w:rPr>
                      <w:rFonts w:ascii="宋体" w:hAnsi="宋体" w:cs="Arial"/>
                      <w:sz w:val="21"/>
                      <w:szCs w:val="21"/>
                    </w:rPr>
                  </w:rPrChange>
                </w:rPr>
                <w:t>transaction_num</w:t>
              </w:r>
            </w:ins>
          </w:p>
        </w:tc>
        <w:tc>
          <w:tcPr>
            <w:tcW w:w="851"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700" w:author="Hanchen HC14 Li" w:date="2021-11-19T11:19:00Z"/>
                <w:rFonts w:ascii="宋体" w:hAnsi="宋体" w:cs="宋体"/>
                <w:color w:val="000000"/>
                <w:highlight w:val="yellow"/>
                <w:rPrChange w:id="6701" w:author="Hanchen HC14 Li" w:date="2021-11-19T14:57:00Z">
                  <w:rPr>
                    <w:ins w:id="6702" w:author="Hanchen HC14 Li" w:date="2021-11-19T11:19:00Z"/>
                    <w:rFonts w:ascii="宋体" w:hAnsi="宋体" w:cs="宋体"/>
                    <w:color w:val="000000"/>
                  </w:rPr>
                </w:rPrChange>
              </w:rPr>
            </w:pPr>
            <w:ins w:id="6703" w:author="Hanchen HC14 Li" w:date="2021-11-19T11:19:00Z">
              <w:r>
                <w:rPr>
                  <w:rFonts w:ascii="宋体" w:hAnsi="宋体" w:cs="宋体"/>
                  <w:highlight w:val="yellow"/>
                  <w:rPrChange w:id="6704" w:author="Hanchen HC14 Li" w:date="2021-11-19T14:57:00Z">
                    <w:rPr>
                      <w:rFonts w:ascii="宋体" w:hAnsi="宋体" w:cs="宋体"/>
                    </w:rPr>
                  </w:rPrChange>
                </w:rPr>
                <w:t>HEX</w:t>
              </w:r>
            </w:ins>
          </w:p>
        </w:tc>
        <w:tc>
          <w:tcPr>
            <w:tcW w:w="709" w:type="dxa"/>
            <w:tcBorders>
              <w:top w:val="single" w:color="000000" w:sz="4" w:space="0"/>
              <w:left w:val="single" w:color="000000" w:sz="4" w:space="0"/>
              <w:bottom w:val="single" w:color="000000" w:sz="4" w:space="0"/>
              <w:right w:val="single" w:color="auto" w:sz="4" w:space="0"/>
            </w:tcBorders>
            <w:shd w:val="clear" w:color="auto" w:fill="FFFFFF"/>
            <w:vAlign w:val="center"/>
          </w:tcPr>
          <w:p>
            <w:pPr>
              <w:spacing w:after="12" w:line="240" w:lineRule="atLeast"/>
              <w:rPr>
                <w:ins w:id="6705" w:author="Hanchen HC14 Li" w:date="2021-11-19T11:19:00Z"/>
                <w:rFonts w:ascii="宋体" w:hAnsi="宋体" w:cs="宋体"/>
                <w:color w:val="000000"/>
                <w:highlight w:val="yellow"/>
                <w:rPrChange w:id="6706" w:author="Hanchen HC14 Li" w:date="2021-11-19T14:57:00Z">
                  <w:rPr>
                    <w:ins w:id="6707" w:author="Hanchen HC14 Li" w:date="2021-11-19T11:19:00Z"/>
                    <w:rFonts w:ascii="宋体" w:hAnsi="宋体" w:cs="宋体"/>
                    <w:color w:val="000000"/>
                  </w:rPr>
                </w:rPrChange>
              </w:rPr>
            </w:pPr>
            <w:ins w:id="6708" w:author="Hanchen HC14 Li" w:date="2021-11-19T11:19:00Z">
              <w:r>
                <w:rPr>
                  <w:rFonts w:ascii="宋体" w:hAnsi="宋体" w:cs="宋体"/>
                  <w:highlight w:val="yellow"/>
                  <w:rPrChange w:id="6709" w:author="Hanchen HC14 Li" w:date="2021-11-19T14:57:00Z">
                    <w:rPr>
                      <w:rFonts w:ascii="宋体" w:hAnsi="宋体" w:cs="宋体"/>
                    </w:rPr>
                  </w:rPrChange>
                </w:rPr>
                <w:t>4</w:t>
              </w:r>
            </w:ins>
          </w:p>
        </w:tc>
        <w:tc>
          <w:tcPr>
            <w:tcW w:w="3543" w:type="dxa"/>
            <w:tcBorders>
              <w:top w:val="single" w:color="000000" w:sz="4" w:space="0"/>
              <w:left w:val="single" w:color="auto" w:sz="4" w:space="0"/>
              <w:bottom w:val="single" w:color="000000" w:sz="4" w:space="0"/>
              <w:right w:val="single" w:color="000000" w:sz="4" w:space="0"/>
            </w:tcBorders>
            <w:shd w:val="clear" w:color="auto" w:fill="FFFFFF"/>
            <w:vAlign w:val="center"/>
          </w:tcPr>
          <w:p>
            <w:pPr>
              <w:rPr>
                <w:ins w:id="6710" w:author="Hanchen HC14 Li" w:date="2021-11-19T11:19:00Z"/>
                <w:rFonts w:ascii="宋体" w:hAnsi="宋体" w:cs="宋体"/>
                <w:color w:val="000000"/>
                <w:highlight w:val="yellow"/>
                <w:rPrChange w:id="6711" w:author="Hanchen HC14 Li" w:date="2021-11-19T14:57:00Z">
                  <w:rPr>
                    <w:ins w:id="6712" w:author="Hanchen HC14 Li" w:date="2021-11-19T11:19:00Z"/>
                    <w:rFonts w:ascii="宋体" w:hAnsi="宋体" w:cs="宋体"/>
                    <w:color w:val="000000"/>
                  </w:rPr>
                </w:rPrChange>
              </w:rPr>
            </w:pPr>
            <w:ins w:id="6713" w:author="Hanchen HC14 Li" w:date="2021-11-19T11:33:00Z">
              <w:r>
                <w:rPr>
                  <w:rFonts w:hint="eastAsia" w:ascii="宋体" w:hAnsi="宋体" w:cs="宋体"/>
                  <w:highlight w:val="yellow"/>
                  <w:rPrChange w:id="6714" w:author="Hanchen HC14 Li" w:date="2021-11-19T14:57:00Z">
                    <w:rPr>
                      <w:rFonts w:hint="eastAsia" w:ascii="宋体" w:hAnsi="宋体" w:cs="宋体"/>
                    </w:rPr>
                  </w:rPrChange>
                </w:rPr>
                <w:t>同请求</w:t>
              </w:r>
            </w:ins>
            <w:ins w:id="6715" w:author="Hanchen HC14 Li" w:date="2021-11-19T11:33:00Z">
              <w:r>
                <w:rPr>
                  <w:rFonts w:ascii="宋体" w:hAnsi="宋体" w:cs="Arial"/>
                  <w:sz w:val="21"/>
                  <w:szCs w:val="21"/>
                  <w:highlight w:val="yellow"/>
                  <w:rPrChange w:id="6716" w:author="Hanchen HC14 Li" w:date="2021-11-19T14:57:00Z">
                    <w:rPr>
                      <w:rFonts w:ascii="宋体" w:hAnsi="宋体" w:cs="Arial"/>
                      <w:sz w:val="21"/>
                      <w:szCs w:val="21"/>
                    </w:rPr>
                  </w:rPrChange>
                </w:rPr>
                <w:t>transaction_num</w:t>
              </w:r>
            </w:ins>
          </w:p>
        </w:tc>
      </w:tr>
    </w:tbl>
    <w:p>
      <w:ins w:id="6717" w:author="zhouliang" w:date="2021-11-08T09:47:00Z">
        <w:del w:id="6718" w:author="Hanchen HC14 Li" w:date="2021-11-19T11:19:00Z">
          <w:r>
            <w:rPr>
              <w:rFonts w:hint="eastAsia" w:ascii="宋体" w:hAnsi="宋体"/>
            </w:rPr>
            <w:delText>无。</w:delText>
          </w:r>
        </w:del>
      </w:ins>
    </w:p>
    <w:p>
      <w:pPr>
        <w:pStyle w:val="2"/>
      </w:pPr>
      <w:bookmarkStart w:id="111" w:name="_Toc2850"/>
      <w:bookmarkStart w:id="112" w:name="_Toc1367021574"/>
      <w:bookmarkStart w:id="113" w:name="_Toc87350880"/>
      <w:r>
        <w:rPr>
          <w:rFonts w:hint="eastAsia"/>
        </w:rPr>
        <w:t>7.修订记录</w:t>
      </w:r>
      <w:bookmarkEnd w:id="111"/>
      <w:bookmarkEnd w:id="112"/>
      <w:bookmarkEnd w:id="113"/>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2457"/>
        <w:gridCol w:w="1947"/>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8" w:type="dxa"/>
          </w:tcPr>
          <w:p>
            <w:pPr>
              <w:spacing w:line="288" w:lineRule="auto"/>
              <w:rPr>
                <w:szCs w:val="21"/>
              </w:rPr>
            </w:pPr>
            <w:r>
              <w:rPr>
                <w:rFonts w:hint="eastAsia"/>
                <w:szCs w:val="21"/>
              </w:rPr>
              <w:t>版本号</w:t>
            </w:r>
          </w:p>
        </w:tc>
        <w:tc>
          <w:tcPr>
            <w:tcW w:w="2457" w:type="dxa"/>
          </w:tcPr>
          <w:p>
            <w:pPr>
              <w:spacing w:line="288" w:lineRule="auto"/>
              <w:rPr>
                <w:szCs w:val="21"/>
              </w:rPr>
            </w:pPr>
            <w:r>
              <w:rPr>
                <w:rFonts w:hint="eastAsia"/>
                <w:szCs w:val="21"/>
              </w:rPr>
              <w:t>修订记录</w:t>
            </w:r>
          </w:p>
        </w:tc>
        <w:tc>
          <w:tcPr>
            <w:tcW w:w="1947" w:type="dxa"/>
          </w:tcPr>
          <w:p>
            <w:pPr>
              <w:spacing w:line="288" w:lineRule="auto"/>
              <w:rPr>
                <w:szCs w:val="21"/>
              </w:rPr>
            </w:pPr>
            <w:r>
              <w:rPr>
                <w:rFonts w:hint="eastAsia"/>
                <w:szCs w:val="21"/>
              </w:rPr>
              <w:t>修订人</w:t>
            </w:r>
          </w:p>
        </w:tc>
        <w:tc>
          <w:tcPr>
            <w:tcW w:w="1864" w:type="dxa"/>
          </w:tcPr>
          <w:p>
            <w:pPr>
              <w:spacing w:line="288" w:lineRule="auto"/>
              <w:rPr>
                <w:szCs w:val="21"/>
              </w:rPr>
            </w:pPr>
            <w:r>
              <w:rPr>
                <w:rFonts w:hint="eastAsia"/>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8" w:type="dxa"/>
          </w:tcPr>
          <w:p>
            <w:pPr>
              <w:spacing w:line="288" w:lineRule="auto"/>
              <w:rPr>
                <w:szCs w:val="21"/>
              </w:rPr>
            </w:pPr>
          </w:p>
        </w:tc>
        <w:tc>
          <w:tcPr>
            <w:tcW w:w="2457" w:type="dxa"/>
          </w:tcPr>
          <w:p>
            <w:pPr>
              <w:spacing w:line="288" w:lineRule="auto"/>
              <w:rPr>
                <w:szCs w:val="21"/>
              </w:rPr>
            </w:pPr>
          </w:p>
        </w:tc>
        <w:tc>
          <w:tcPr>
            <w:tcW w:w="1947" w:type="dxa"/>
          </w:tcPr>
          <w:p>
            <w:pPr>
              <w:spacing w:line="288" w:lineRule="auto"/>
              <w:rPr>
                <w:szCs w:val="21"/>
              </w:rPr>
            </w:pPr>
          </w:p>
        </w:tc>
        <w:tc>
          <w:tcPr>
            <w:tcW w:w="1864" w:type="dxa"/>
          </w:tcPr>
          <w:p>
            <w:pPr>
              <w:spacing w:line="288"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8" w:type="dxa"/>
          </w:tcPr>
          <w:p>
            <w:pPr>
              <w:spacing w:line="288" w:lineRule="auto"/>
              <w:rPr>
                <w:szCs w:val="21"/>
              </w:rPr>
            </w:pPr>
          </w:p>
        </w:tc>
        <w:tc>
          <w:tcPr>
            <w:tcW w:w="2457" w:type="dxa"/>
          </w:tcPr>
          <w:p>
            <w:pPr>
              <w:spacing w:line="288" w:lineRule="auto"/>
              <w:rPr>
                <w:szCs w:val="21"/>
              </w:rPr>
            </w:pPr>
          </w:p>
        </w:tc>
        <w:tc>
          <w:tcPr>
            <w:tcW w:w="1947" w:type="dxa"/>
          </w:tcPr>
          <w:p>
            <w:pPr>
              <w:spacing w:line="288" w:lineRule="auto"/>
              <w:rPr>
                <w:szCs w:val="21"/>
              </w:rPr>
            </w:pPr>
          </w:p>
        </w:tc>
        <w:tc>
          <w:tcPr>
            <w:tcW w:w="1864" w:type="dxa"/>
          </w:tcPr>
          <w:p>
            <w:pPr>
              <w:spacing w:line="288" w:lineRule="auto"/>
              <w:rPr>
                <w:szCs w:val="21"/>
              </w:rPr>
            </w:pPr>
          </w:p>
        </w:tc>
      </w:tr>
    </w:tbl>
    <w:p>
      <w:pPr>
        <w:spacing w:line="288" w:lineRule="auto"/>
        <w:rPr>
          <w:szCs w:val="21"/>
        </w:rPr>
      </w:pPr>
    </w:p>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uffy" w:date="2021-11-22T20:41:00Z" w:initials="">
    <w:p w14:paraId="3B6F19E0">
      <w:pPr>
        <w:pStyle w:val="9"/>
      </w:pPr>
    </w:p>
  </w:comment>
  <w:comment w:id="1" w:author="luffy" w:date="2021-11-22T21:16:00Z" w:initials="">
    <w:p w14:paraId="66D071CA">
      <w:pPr>
        <w:pStyle w:val="9"/>
      </w:pPr>
      <w:r>
        <w:rPr>
          <w:rFonts w:hint="eastAsia"/>
          <w:shd w:val="clear" w:color="auto" w:fill="FFFF00"/>
        </w:rPr>
        <w:t>请求和请求提交中的</w:t>
      </w:r>
      <w:r>
        <w:rPr>
          <w:rFonts w:ascii="宋体" w:hAnsi="宋体" w:cs="宋体"/>
          <w:color w:val="000000"/>
          <w:sz w:val="21"/>
          <w:szCs w:val="21"/>
          <w:shd w:val="clear" w:color="auto" w:fill="FFFF00"/>
        </w:rPr>
        <w:t>merchant</w:t>
      </w:r>
      <w:r>
        <w:rPr>
          <w:rFonts w:hint="eastAsia" w:ascii="宋体" w:hAnsi="宋体" w:cs="宋体"/>
          <w:color w:val="000000"/>
          <w:sz w:val="21"/>
          <w:szCs w:val="21"/>
          <w:shd w:val="clear" w:color="auto" w:fill="FFFF00"/>
        </w:rPr>
        <w:t>_</w:t>
      </w:r>
      <w:r>
        <w:rPr>
          <w:rFonts w:ascii="宋体" w:hAnsi="宋体" w:cs="宋体"/>
          <w:color w:val="000000"/>
          <w:sz w:val="21"/>
          <w:szCs w:val="21"/>
          <w:shd w:val="clear" w:color="auto" w:fill="FFFF00"/>
        </w:rPr>
        <w:t>num</w:t>
      </w:r>
      <w:r>
        <w:rPr>
          <w:rFonts w:hint="eastAsia" w:ascii="宋体" w:hAnsi="宋体" w:cs="宋体"/>
          <w:color w:val="000000"/>
          <w:sz w:val="21"/>
          <w:szCs w:val="21"/>
          <w:shd w:val="clear" w:color="auto" w:fill="FFFF00"/>
        </w:rPr>
        <w:t>确保一致，确认为一个商户的业务交易，其他业务接口一致</w:t>
      </w:r>
    </w:p>
  </w:comment>
  <w:comment w:id="2" w:author="luffy" w:date="2021-11-22T22:54:00Z" w:initials="">
    <w:p w14:paraId="2AC043EC">
      <w:pPr>
        <w:pStyle w:val="9"/>
        <w:rPr>
          <w:shd w:val="clear" w:color="auto" w:fill="FFFF00"/>
        </w:rPr>
      </w:pPr>
      <w:r>
        <w:rPr>
          <w:rFonts w:hint="eastAsia"/>
          <w:shd w:val="clear" w:color="auto" w:fill="FFFF00"/>
        </w:rPr>
        <w:t>个人建议商户号+雪花算法生成的id（雪花算法百度有现成的）</w:t>
      </w:r>
    </w:p>
    <w:p w14:paraId="789E23BA">
      <w:pPr>
        <w:pStyle w:val="9"/>
        <w:rPr>
          <w:shd w:val="clear" w:color="auto" w:fill="FFFF00"/>
        </w:rPr>
      </w:pPr>
      <w:r>
        <w:rPr>
          <w:rFonts w:hint="eastAsia"/>
          <w:shd w:val="clear" w:color="auto" w:fill="FFFF00"/>
        </w:rPr>
        <w:t>或者</w:t>
      </w:r>
    </w:p>
    <w:p w14:paraId="37D721E8">
      <w:pPr>
        <w:pStyle w:val="9"/>
        <w:rPr>
          <w:rFonts w:ascii="宋体" w:hAnsi="宋体" w:cs="Arial"/>
          <w:sz w:val="21"/>
          <w:szCs w:val="21"/>
          <w:shd w:val="clear" w:color="auto" w:fill="FFFF00"/>
        </w:rPr>
      </w:pPr>
      <w:r>
        <w:rPr>
          <w:rFonts w:hint="eastAsia"/>
          <w:shd w:val="clear" w:color="auto" w:fill="FFFF00"/>
        </w:rPr>
        <w:t>商户号+</w:t>
      </w:r>
      <w:r>
        <w:rPr>
          <w:rFonts w:hint="eastAsia" w:ascii="宋体" w:hAnsi="宋体" w:cs="Arial"/>
          <w:sz w:val="21"/>
          <w:szCs w:val="21"/>
          <w:highlight w:val="yellow"/>
          <w:shd w:val="clear" w:color="auto" w:fill="FFFF00"/>
        </w:rPr>
        <w:t xml:space="preserve"> yyyymmddhhmmss+数据库序列（mysql自增长id或者redis的自增）</w:t>
      </w:r>
    </w:p>
    <w:p w14:paraId="6EE56396">
      <w:pPr>
        <w:pStyle w:val="9"/>
        <w:rPr>
          <w:shd w:val="clear" w:color="auto" w:fill="FFFF00"/>
        </w:rPr>
      </w:pPr>
      <w:r>
        <w:rPr>
          <w:rFonts w:hint="eastAsia" w:ascii="宋体" w:hAnsi="宋体" w:cs="Arial"/>
          <w:sz w:val="21"/>
          <w:szCs w:val="21"/>
          <w:highlight w:val="yellow"/>
          <w:shd w:val="clear" w:color="auto" w:fill="FFFF00"/>
        </w:rPr>
        <w:t>长度</w:t>
      </w:r>
      <w:r>
        <w:rPr>
          <w:rFonts w:hint="eastAsia" w:ascii="宋体" w:hAnsi="宋体" w:cs="Arial"/>
          <w:sz w:val="21"/>
          <w:szCs w:val="21"/>
          <w:shd w:val="clear" w:color="auto" w:fill="FFFF00"/>
        </w:rPr>
        <w:t>4</w:t>
      </w:r>
      <w:r>
        <w:rPr>
          <w:rFonts w:ascii="宋体" w:hAnsi="宋体" w:cs="Arial"/>
          <w:sz w:val="21"/>
          <w:szCs w:val="21"/>
          <w:shd w:val="clear" w:color="auto" w:fill="FFFF00"/>
        </w:rPr>
        <w:t>0</w:t>
      </w:r>
      <w:r>
        <w:rPr>
          <w:rFonts w:hint="eastAsia" w:ascii="宋体" w:hAnsi="宋体" w:cs="Arial"/>
          <w:sz w:val="21"/>
          <w:szCs w:val="21"/>
          <w:highlight w:val="yellow"/>
          <w:shd w:val="clear" w:color="auto" w:fill="FFFF00"/>
        </w:rPr>
        <w:t>个字符以内</w:t>
      </w:r>
    </w:p>
    <w:p w14:paraId="796E5BC5">
      <w:pPr>
        <w:pStyle w:val="9"/>
        <w:rPr>
          <w:shd w:val="clear" w:color="auto" w:fill="FFFF00"/>
        </w:rPr>
      </w:pPr>
    </w:p>
    <w:p w14:paraId="5C420184">
      <w:pPr>
        <w:pStyle w:val="9"/>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6F19E0" w15:done="0"/>
  <w15:commentEx w15:paraId="66D071CA" w15:done="0"/>
  <w15:commentEx w15:paraId="5C4201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Helvetica Neue">
    <w:altName w:val="Microsoft Sans Serif"/>
    <w:panose1 w:val="00000000000000000000"/>
    <w:charset w:val="00"/>
    <w:family w:val="auto"/>
    <w:pitch w:val="default"/>
    <w:sig w:usb0="00000000" w:usb1="00000000" w:usb2="00000010" w:usb3="00000000" w:csb0="00000000" w:csb1="00000000"/>
  </w:font>
  <w:font w:name="Microsoft Sans Serif">
    <w:panose1 w:val="020B0604020202020204"/>
    <w:charset w:val="00"/>
    <w:family w:val="auto"/>
    <w:pitch w:val="default"/>
    <w:sig w:usb0="E1002AFF" w:usb1="C0000002" w:usb2="00000008" w:usb3="00000000" w:csb0="200101FF" w:csb1="20280000"/>
  </w:font>
  <w:font w:name="Consolas">
    <w:panose1 w:val="020B0609020204030204"/>
    <w:charset w:val="00"/>
    <w:family w:val="modern"/>
    <w:pitch w:val="default"/>
    <w:sig w:usb0="E10002FF" w:usb1="4000FCFF" w:usb2="00000009" w:usb3="00000000" w:csb0="6000019F" w:csb1="DFD70000"/>
  </w:font>
  <w:font w:name="Menlo">
    <w:altName w:val="Segoe Print"/>
    <w:panose1 w:val="00000000000000000000"/>
    <w:charset w:val="00"/>
    <w:family w:val="swiss"/>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 PAGE   \* MERGEFORMAT </w:instrText>
    </w:r>
    <w:r>
      <w:fldChar w:fldCharType="separate"/>
    </w:r>
    <w:r>
      <w:rPr>
        <w:lang w:val="zh-CN"/>
      </w:rPr>
      <w:t>30</w:t>
    </w:r>
    <w:r>
      <w:rPr>
        <w:lang w:val="zh-CN"/>
      </w:rPr>
      <w:fldChar w:fldCharType="end"/>
    </w:r>
  </w:p>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right="180"/>
      <w:jc w:val="right"/>
    </w:pPr>
    <w:r>
      <w:rPr>
        <w:rFonts w:hint="eastAsia"/>
      </w:rPr>
      <w:t>城市平台与和能tsm对接技术方案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24D3E"/>
    <w:multiLevelType w:val="multilevel"/>
    <w:tmpl w:val="0CF24D3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4394"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23925D21"/>
    <w:multiLevelType w:val="multilevel"/>
    <w:tmpl w:val="23925D21"/>
    <w:lvl w:ilvl="0" w:tentative="0">
      <w:start w:val="1"/>
      <w:numFmt w:val="bullet"/>
      <w:pStyle w:val="38"/>
      <w:lvlText w:val=""/>
      <w:lvlJc w:val="left"/>
      <w:pPr>
        <w:tabs>
          <w:tab w:val="left" w:pos="562"/>
        </w:tabs>
        <w:ind w:left="562" w:hanging="420"/>
      </w:pPr>
      <w:rPr>
        <w:rFonts w:hint="default" w:ascii="Symbol" w:hAnsi="Symbol"/>
      </w:rPr>
    </w:lvl>
    <w:lvl w:ilvl="1" w:tentative="0">
      <w:start w:val="1"/>
      <w:numFmt w:val="bullet"/>
      <w:lvlText w:val=""/>
      <w:lvlJc w:val="left"/>
      <w:pPr>
        <w:tabs>
          <w:tab w:val="left" w:pos="1320"/>
        </w:tabs>
        <w:ind w:left="1320" w:hanging="420"/>
      </w:pPr>
      <w:rPr>
        <w:rFonts w:hint="default" w:ascii="Wingdings" w:hAnsi="Wingdings"/>
        <w:color w:val="auto"/>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2">
    <w:nsid w:val="4D1A1C00"/>
    <w:multiLevelType w:val="multilevel"/>
    <w:tmpl w:val="4D1A1C00"/>
    <w:lvl w:ilvl="0" w:tentative="0">
      <w:start w:val="1"/>
      <w:numFmt w:val="bullet"/>
      <w:lvlText w:val=""/>
      <w:lvlJc w:val="left"/>
      <w:pPr>
        <w:tabs>
          <w:tab w:val="left" w:pos="1260"/>
        </w:tabs>
        <w:ind w:left="126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46260FA"/>
    <w:multiLevelType w:val="multilevel"/>
    <w:tmpl w:val="646260FA"/>
    <w:lvl w:ilvl="0" w:tentative="0">
      <w:start w:val="1"/>
      <w:numFmt w:val="decimal"/>
      <w:pStyle w:val="71"/>
      <w:suff w:val="nothing"/>
      <w:lvlText w:val="表%1　"/>
      <w:lvlJc w:val="left"/>
      <w:pPr>
        <w:ind w:left="3360" w:firstLine="0"/>
      </w:pPr>
      <w:rPr>
        <w:rFonts w:hint="eastAsia" w:ascii="黑体" w:hAnsi="Times New Roman" w:eastAsia="黑体"/>
        <w:b w:val="0"/>
        <w:i w:val="0"/>
        <w:sz w:val="21"/>
        <w:lang w:val="en-US"/>
      </w:rPr>
    </w:lvl>
    <w:lvl w:ilvl="1" w:tentative="0">
      <w:start w:val="1"/>
      <w:numFmt w:val="decimal"/>
      <w:lvlText w:val="%1.%2"/>
      <w:lvlJc w:val="left"/>
      <w:pPr>
        <w:tabs>
          <w:tab w:val="left" w:pos="-43"/>
        </w:tabs>
        <w:ind w:left="-43" w:hanging="567"/>
      </w:pPr>
      <w:rPr>
        <w:rFonts w:hint="eastAsia"/>
      </w:rPr>
    </w:lvl>
    <w:lvl w:ilvl="2" w:tentative="0">
      <w:start w:val="1"/>
      <w:numFmt w:val="decimal"/>
      <w:lvlText w:val="%1.%2.%3"/>
      <w:lvlJc w:val="left"/>
      <w:pPr>
        <w:tabs>
          <w:tab w:val="left" w:pos="383"/>
        </w:tabs>
        <w:ind w:left="383" w:hanging="567"/>
      </w:pPr>
      <w:rPr>
        <w:rFonts w:hint="eastAsia"/>
      </w:rPr>
    </w:lvl>
    <w:lvl w:ilvl="3" w:tentative="0">
      <w:start w:val="1"/>
      <w:numFmt w:val="decimal"/>
      <w:lvlText w:val="%1.%2.%3.%4"/>
      <w:lvlJc w:val="left"/>
      <w:pPr>
        <w:tabs>
          <w:tab w:val="left" w:pos="949"/>
        </w:tabs>
        <w:ind w:left="949" w:hanging="708"/>
      </w:pPr>
      <w:rPr>
        <w:rFonts w:hint="eastAsia"/>
      </w:rPr>
    </w:lvl>
    <w:lvl w:ilvl="4" w:tentative="0">
      <w:start w:val="1"/>
      <w:numFmt w:val="decimal"/>
      <w:lvlText w:val="%1.%2.%3.%4.%5"/>
      <w:lvlJc w:val="left"/>
      <w:pPr>
        <w:tabs>
          <w:tab w:val="left" w:pos="1516"/>
        </w:tabs>
        <w:ind w:left="1516" w:hanging="850"/>
      </w:pPr>
      <w:rPr>
        <w:rFonts w:hint="eastAsia"/>
      </w:rPr>
    </w:lvl>
    <w:lvl w:ilvl="5" w:tentative="0">
      <w:start w:val="1"/>
      <w:numFmt w:val="decimal"/>
      <w:lvlText w:val="%1.%2.%3.%4.%5.%6"/>
      <w:lvlJc w:val="left"/>
      <w:pPr>
        <w:tabs>
          <w:tab w:val="left" w:pos="2225"/>
        </w:tabs>
        <w:ind w:left="2225" w:hanging="1134"/>
      </w:pPr>
      <w:rPr>
        <w:rFonts w:hint="eastAsia"/>
      </w:rPr>
    </w:lvl>
    <w:lvl w:ilvl="6" w:tentative="0">
      <w:start w:val="1"/>
      <w:numFmt w:val="decimal"/>
      <w:lvlText w:val="%1.%2.%3.%4.%5.%6.%7"/>
      <w:lvlJc w:val="left"/>
      <w:pPr>
        <w:tabs>
          <w:tab w:val="left" w:pos="2792"/>
        </w:tabs>
        <w:ind w:left="2792" w:hanging="1276"/>
      </w:pPr>
      <w:rPr>
        <w:rFonts w:hint="eastAsia"/>
      </w:rPr>
    </w:lvl>
    <w:lvl w:ilvl="7" w:tentative="0">
      <w:start w:val="1"/>
      <w:numFmt w:val="decimal"/>
      <w:lvlText w:val="%1.%2.%3.%4.%5.%6.%7.%8"/>
      <w:lvlJc w:val="left"/>
      <w:pPr>
        <w:tabs>
          <w:tab w:val="left" w:pos="3359"/>
        </w:tabs>
        <w:ind w:left="3359" w:hanging="1418"/>
      </w:pPr>
      <w:rPr>
        <w:rFonts w:hint="eastAsia"/>
      </w:rPr>
    </w:lvl>
    <w:lvl w:ilvl="8" w:tentative="0">
      <w:start w:val="1"/>
      <w:numFmt w:val="decimal"/>
      <w:lvlText w:val="%1.%2.%3.%4.%5.%6.%7.%8.%9"/>
      <w:lvlJc w:val="left"/>
      <w:pPr>
        <w:tabs>
          <w:tab w:val="left" w:pos="4067"/>
        </w:tabs>
        <w:ind w:left="4067" w:hanging="1700"/>
      </w:pPr>
      <w:rPr>
        <w:rFonts w:hint="eastAsia"/>
      </w:rPr>
    </w:lvl>
  </w:abstractNum>
  <w:abstractNum w:abstractNumId="4">
    <w:nsid w:val="6DD8424A"/>
    <w:multiLevelType w:val="multilevel"/>
    <w:tmpl w:val="6DD842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2A74E50"/>
    <w:multiLevelType w:val="multilevel"/>
    <w:tmpl w:val="72A74E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User">
    <w15:presenceInfo w15:providerId="None" w15:userId="Windows User"/>
  </w15:person>
  <w15:person w15:author="zhouliang">
    <w15:presenceInfo w15:providerId="None" w15:userId="zhouliang"/>
  </w15:person>
  <w15:person w15:author="Hanchen HC14 Li">
    <w15:presenceInfo w15:providerId="AD" w15:userId="S::lihc14@Lenovo.com::983c786c-a40e-48e6-9b3e-4491f2bed65b"/>
  </w15:person>
  <w15:person w15:author="UserA">
    <w15:presenceInfo w15:providerId="None" w15:userId="UserA"/>
  </w15:person>
  <w15:person w15:author="luffy">
    <w15:presenceInfo w15:providerId="None" w15:userId="luff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drawingGridHorizontalSpacing w:val="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1A"/>
    <w:rsid w:val="000013B3"/>
    <w:rsid w:val="00001AD1"/>
    <w:rsid w:val="000020C9"/>
    <w:rsid w:val="00005485"/>
    <w:rsid w:val="00006D52"/>
    <w:rsid w:val="00012CB2"/>
    <w:rsid w:val="00013A58"/>
    <w:rsid w:val="00014120"/>
    <w:rsid w:val="00014378"/>
    <w:rsid w:val="000150D6"/>
    <w:rsid w:val="000153B6"/>
    <w:rsid w:val="0001560B"/>
    <w:rsid w:val="00021005"/>
    <w:rsid w:val="00021737"/>
    <w:rsid w:val="000223E7"/>
    <w:rsid w:val="000229CE"/>
    <w:rsid w:val="000238A8"/>
    <w:rsid w:val="00025681"/>
    <w:rsid w:val="00025883"/>
    <w:rsid w:val="000258FE"/>
    <w:rsid w:val="00026C2E"/>
    <w:rsid w:val="000300F3"/>
    <w:rsid w:val="0003185E"/>
    <w:rsid w:val="00031C4E"/>
    <w:rsid w:val="00033998"/>
    <w:rsid w:val="000412BE"/>
    <w:rsid w:val="000425B4"/>
    <w:rsid w:val="00042AB5"/>
    <w:rsid w:val="00042B33"/>
    <w:rsid w:val="0004326C"/>
    <w:rsid w:val="00044391"/>
    <w:rsid w:val="0004467B"/>
    <w:rsid w:val="0004471D"/>
    <w:rsid w:val="0004572B"/>
    <w:rsid w:val="00045876"/>
    <w:rsid w:val="00045EB2"/>
    <w:rsid w:val="00045F4E"/>
    <w:rsid w:val="00046842"/>
    <w:rsid w:val="000471AE"/>
    <w:rsid w:val="000475AC"/>
    <w:rsid w:val="000502EE"/>
    <w:rsid w:val="000506C7"/>
    <w:rsid w:val="00050718"/>
    <w:rsid w:val="0005105E"/>
    <w:rsid w:val="00051092"/>
    <w:rsid w:val="000513C7"/>
    <w:rsid w:val="0005180D"/>
    <w:rsid w:val="00051CF6"/>
    <w:rsid w:val="0005300F"/>
    <w:rsid w:val="000533F5"/>
    <w:rsid w:val="000534DA"/>
    <w:rsid w:val="000536D8"/>
    <w:rsid w:val="00053F41"/>
    <w:rsid w:val="0005494E"/>
    <w:rsid w:val="000562B9"/>
    <w:rsid w:val="00056840"/>
    <w:rsid w:val="00056D83"/>
    <w:rsid w:val="000608BC"/>
    <w:rsid w:val="00060CE9"/>
    <w:rsid w:val="00061BE6"/>
    <w:rsid w:val="00061E50"/>
    <w:rsid w:val="00061F85"/>
    <w:rsid w:val="00062082"/>
    <w:rsid w:val="00062F27"/>
    <w:rsid w:val="00065ADA"/>
    <w:rsid w:val="000663EB"/>
    <w:rsid w:val="00066642"/>
    <w:rsid w:val="000678F4"/>
    <w:rsid w:val="00067B1B"/>
    <w:rsid w:val="000709E7"/>
    <w:rsid w:val="00071947"/>
    <w:rsid w:val="00074178"/>
    <w:rsid w:val="00075670"/>
    <w:rsid w:val="000761AB"/>
    <w:rsid w:val="00076F60"/>
    <w:rsid w:val="0008086F"/>
    <w:rsid w:val="00080F92"/>
    <w:rsid w:val="00081332"/>
    <w:rsid w:val="00081DAC"/>
    <w:rsid w:val="000820C3"/>
    <w:rsid w:val="00082440"/>
    <w:rsid w:val="000829DD"/>
    <w:rsid w:val="00082BA9"/>
    <w:rsid w:val="000832A2"/>
    <w:rsid w:val="00083D87"/>
    <w:rsid w:val="00085342"/>
    <w:rsid w:val="000864F1"/>
    <w:rsid w:val="00086BC5"/>
    <w:rsid w:val="00091624"/>
    <w:rsid w:val="0009412C"/>
    <w:rsid w:val="0009448E"/>
    <w:rsid w:val="00095127"/>
    <w:rsid w:val="0009514B"/>
    <w:rsid w:val="00095914"/>
    <w:rsid w:val="00096E59"/>
    <w:rsid w:val="000A02E6"/>
    <w:rsid w:val="000A0F2E"/>
    <w:rsid w:val="000A1462"/>
    <w:rsid w:val="000A27DD"/>
    <w:rsid w:val="000A356A"/>
    <w:rsid w:val="000A3668"/>
    <w:rsid w:val="000A39C9"/>
    <w:rsid w:val="000A400E"/>
    <w:rsid w:val="000A403E"/>
    <w:rsid w:val="000A4171"/>
    <w:rsid w:val="000A4716"/>
    <w:rsid w:val="000A5192"/>
    <w:rsid w:val="000A6BDA"/>
    <w:rsid w:val="000A763E"/>
    <w:rsid w:val="000B2243"/>
    <w:rsid w:val="000B2303"/>
    <w:rsid w:val="000B30E5"/>
    <w:rsid w:val="000B33E7"/>
    <w:rsid w:val="000B408D"/>
    <w:rsid w:val="000B4426"/>
    <w:rsid w:val="000B4FA0"/>
    <w:rsid w:val="000B517C"/>
    <w:rsid w:val="000B76F4"/>
    <w:rsid w:val="000C0946"/>
    <w:rsid w:val="000C1230"/>
    <w:rsid w:val="000C1925"/>
    <w:rsid w:val="000C20BF"/>
    <w:rsid w:val="000C252F"/>
    <w:rsid w:val="000C2D5A"/>
    <w:rsid w:val="000C3EF5"/>
    <w:rsid w:val="000C4946"/>
    <w:rsid w:val="000C4991"/>
    <w:rsid w:val="000C6329"/>
    <w:rsid w:val="000C6683"/>
    <w:rsid w:val="000C6EC6"/>
    <w:rsid w:val="000D6962"/>
    <w:rsid w:val="000D78D3"/>
    <w:rsid w:val="000E0C34"/>
    <w:rsid w:val="000E1CB9"/>
    <w:rsid w:val="000E247A"/>
    <w:rsid w:val="000E2A78"/>
    <w:rsid w:val="000E3552"/>
    <w:rsid w:val="000E3FB5"/>
    <w:rsid w:val="000E423A"/>
    <w:rsid w:val="000E5783"/>
    <w:rsid w:val="000E5AE5"/>
    <w:rsid w:val="000E631A"/>
    <w:rsid w:val="000E7191"/>
    <w:rsid w:val="000E79D0"/>
    <w:rsid w:val="000F26DA"/>
    <w:rsid w:val="000F377A"/>
    <w:rsid w:val="000F39C7"/>
    <w:rsid w:val="000F4824"/>
    <w:rsid w:val="000F5D27"/>
    <w:rsid w:val="000F5FFA"/>
    <w:rsid w:val="000F7A04"/>
    <w:rsid w:val="0010031F"/>
    <w:rsid w:val="00100871"/>
    <w:rsid w:val="00100AF0"/>
    <w:rsid w:val="00100E6C"/>
    <w:rsid w:val="001017D7"/>
    <w:rsid w:val="001019A6"/>
    <w:rsid w:val="00101AAD"/>
    <w:rsid w:val="001029C3"/>
    <w:rsid w:val="001034A5"/>
    <w:rsid w:val="00103543"/>
    <w:rsid w:val="00103C23"/>
    <w:rsid w:val="00103CC3"/>
    <w:rsid w:val="001061E1"/>
    <w:rsid w:val="00106BEE"/>
    <w:rsid w:val="00106D33"/>
    <w:rsid w:val="0011070C"/>
    <w:rsid w:val="00111734"/>
    <w:rsid w:val="00112612"/>
    <w:rsid w:val="00112761"/>
    <w:rsid w:val="00112BD0"/>
    <w:rsid w:val="00113582"/>
    <w:rsid w:val="001137CF"/>
    <w:rsid w:val="001143E5"/>
    <w:rsid w:val="0011447E"/>
    <w:rsid w:val="00114822"/>
    <w:rsid w:val="00114B4C"/>
    <w:rsid w:val="00115E95"/>
    <w:rsid w:val="00116306"/>
    <w:rsid w:val="0011744D"/>
    <w:rsid w:val="00117723"/>
    <w:rsid w:val="00117C27"/>
    <w:rsid w:val="001222C3"/>
    <w:rsid w:val="001236EA"/>
    <w:rsid w:val="00123D30"/>
    <w:rsid w:val="0012438E"/>
    <w:rsid w:val="001249B7"/>
    <w:rsid w:val="001259EA"/>
    <w:rsid w:val="00125D0E"/>
    <w:rsid w:val="0012663E"/>
    <w:rsid w:val="00130306"/>
    <w:rsid w:val="00130CEB"/>
    <w:rsid w:val="001343CB"/>
    <w:rsid w:val="001359E2"/>
    <w:rsid w:val="00137586"/>
    <w:rsid w:val="001379C0"/>
    <w:rsid w:val="00137CDE"/>
    <w:rsid w:val="00140031"/>
    <w:rsid w:val="001400A5"/>
    <w:rsid w:val="001403E8"/>
    <w:rsid w:val="0014081B"/>
    <w:rsid w:val="001413B2"/>
    <w:rsid w:val="001414F3"/>
    <w:rsid w:val="0014293E"/>
    <w:rsid w:val="00142DBE"/>
    <w:rsid w:val="00142F1E"/>
    <w:rsid w:val="00144743"/>
    <w:rsid w:val="00145CCB"/>
    <w:rsid w:val="001474DC"/>
    <w:rsid w:val="001476CE"/>
    <w:rsid w:val="001506B7"/>
    <w:rsid w:val="00150787"/>
    <w:rsid w:val="001528D6"/>
    <w:rsid w:val="00152C86"/>
    <w:rsid w:val="00153524"/>
    <w:rsid w:val="00153F57"/>
    <w:rsid w:val="00153FBF"/>
    <w:rsid w:val="0015460E"/>
    <w:rsid w:val="00154921"/>
    <w:rsid w:val="00156098"/>
    <w:rsid w:val="001569A5"/>
    <w:rsid w:val="00161081"/>
    <w:rsid w:val="00161122"/>
    <w:rsid w:val="001621C9"/>
    <w:rsid w:val="00163EEA"/>
    <w:rsid w:val="00164CF5"/>
    <w:rsid w:val="00165042"/>
    <w:rsid w:val="00165741"/>
    <w:rsid w:val="00165C8D"/>
    <w:rsid w:val="001667AA"/>
    <w:rsid w:val="00166B76"/>
    <w:rsid w:val="00166F45"/>
    <w:rsid w:val="00166F50"/>
    <w:rsid w:val="00167065"/>
    <w:rsid w:val="00167F53"/>
    <w:rsid w:val="00170467"/>
    <w:rsid w:val="00171D44"/>
    <w:rsid w:val="00172621"/>
    <w:rsid w:val="0017276D"/>
    <w:rsid w:val="00172982"/>
    <w:rsid w:val="00173112"/>
    <w:rsid w:val="00175F2E"/>
    <w:rsid w:val="00176490"/>
    <w:rsid w:val="0017790F"/>
    <w:rsid w:val="00180A31"/>
    <w:rsid w:val="00180A6C"/>
    <w:rsid w:val="00180FBB"/>
    <w:rsid w:val="00181E23"/>
    <w:rsid w:val="00182B97"/>
    <w:rsid w:val="00186038"/>
    <w:rsid w:val="00186284"/>
    <w:rsid w:val="0018694B"/>
    <w:rsid w:val="00186D61"/>
    <w:rsid w:val="00186F21"/>
    <w:rsid w:val="00190284"/>
    <w:rsid w:val="00191F6B"/>
    <w:rsid w:val="001926EA"/>
    <w:rsid w:val="0019439E"/>
    <w:rsid w:val="001946D7"/>
    <w:rsid w:val="00194D93"/>
    <w:rsid w:val="001959AF"/>
    <w:rsid w:val="001A04F6"/>
    <w:rsid w:val="001A07DB"/>
    <w:rsid w:val="001A0A80"/>
    <w:rsid w:val="001A1229"/>
    <w:rsid w:val="001A210B"/>
    <w:rsid w:val="001A2CA4"/>
    <w:rsid w:val="001A62CE"/>
    <w:rsid w:val="001A776E"/>
    <w:rsid w:val="001B10DF"/>
    <w:rsid w:val="001B121A"/>
    <w:rsid w:val="001B324B"/>
    <w:rsid w:val="001B3771"/>
    <w:rsid w:val="001B4383"/>
    <w:rsid w:val="001B5006"/>
    <w:rsid w:val="001B5ED3"/>
    <w:rsid w:val="001B7133"/>
    <w:rsid w:val="001B76CE"/>
    <w:rsid w:val="001C06F6"/>
    <w:rsid w:val="001C132E"/>
    <w:rsid w:val="001C13B5"/>
    <w:rsid w:val="001C407D"/>
    <w:rsid w:val="001C5961"/>
    <w:rsid w:val="001C5DF9"/>
    <w:rsid w:val="001C5FA2"/>
    <w:rsid w:val="001C629D"/>
    <w:rsid w:val="001D0203"/>
    <w:rsid w:val="001D1924"/>
    <w:rsid w:val="001D20D6"/>
    <w:rsid w:val="001D2265"/>
    <w:rsid w:val="001D24D9"/>
    <w:rsid w:val="001D2A55"/>
    <w:rsid w:val="001D36ED"/>
    <w:rsid w:val="001D390E"/>
    <w:rsid w:val="001D4124"/>
    <w:rsid w:val="001D42BD"/>
    <w:rsid w:val="001D446A"/>
    <w:rsid w:val="001D4F00"/>
    <w:rsid w:val="001D502E"/>
    <w:rsid w:val="001D5437"/>
    <w:rsid w:val="001D562B"/>
    <w:rsid w:val="001D71AF"/>
    <w:rsid w:val="001E04E8"/>
    <w:rsid w:val="001E3665"/>
    <w:rsid w:val="001E3B5E"/>
    <w:rsid w:val="001E53A9"/>
    <w:rsid w:val="001E5A84"/>
    <w:rsid w:val="001E7AE0"/>
    <w:rsid w:val="001F0780"/>
    <w:rsid w:val="001F23BB"/>
    <w:rsid w:val="001F3308"/>
    <w:rsid w:val="001F3C28"/>
    <w:rsid w:val="001F48DD"/>
    <w:rsid w:val="001F4FBC"/>
    <w:rsid w:val="001F5198"/>
    <w:rsid w:val="001F529A"/>
    <w:rsid w:val="001F6174"/>
    <w:rsid w:val="00200221"/>
    <w:rsid w:val="00200E1E"/>
    <w:rsid w:val="002011F7"/>
    <w:rsid w:val="002015E6"/>
    <w:rsid w:val="0020163D"/>
    <w:rsid w:val="002022C0"/>
    <w:rsid w:val="00202EC4"/>
    <w:rsid w:val="00202F52"/>
    <w:rsid w:val="0020348C"/>
    <w:rsid w:val="002054B8"/>
    <w:rsid w:val="0020584A"/>
    <w:rsid w:val="00205A12"/>
    <w:rsid w:val="00207163"/>
    <w:rsid w:val="00207A28"/>
    <w:rsid w:val="0021044D"/>
    <w:rsid w:val="00210657"/>
    <w:rsid w:val="0021142C"/>
    <w:rsid w:val="002133B1"/>
    <w:rsid w:val="002140CC"/>
    <w:rsid w:val="00214B12"/>
    <w:rsid w:val="00214B35"/>
    <w:rsid w:val="00215AAD"/>
    <w:rsid w:val="00215DB1"/>
    <w:rsid w:val="00216A3D"/>
    <w:rsid w:val="00216C68"/>
    <w:rsid w:val="00216E0E"/>
    <w:rsid w:val="00216E8B"/>
    <w:rsid w:val="002177F6"/>
    <w:rsid w:val="00220013"/>
    <w:rsid w:val="00220D10"/>
    <w:rsid w:val="00222247"/>
    <w:rsid w:val="0022268B"/>
    <w:rsid w:val="002228DE"/>
    <w:rsid w:val="00222AF1"/>
    <w:rsid w:val="00222B55"/>
    <w:rsid w:val="00222E10"/>
    <w:rsid w:val="00223913"/>
    <w:rsid w:val="002239BD"/>
    <w:rsid w:val="002262EB"/>
    <w:rsid w:val="0022743D"/>
    <w:rsid w:val="00227D1B"/>
    <w:rsid w:val="00230AD8"/>
    <w:rsid w:val="00230D68"/>
    <w:rsid w:val="00230EED"/>
    <w:rsid w:val="00231C14"/>
    <w:rsid w:val="00232F37"/>
    <w:rsid w:val="0023347A"/>
    <w:rsid w:val="00233F8C"/>
    <w:rsid w:val="0023493C"/>
    <w:rsid w:val="002349C8"/>
    <w:rsid w:val="002354A5"/>
    <w:rsid w:val="002356AA"/>
    <w:rsid w:val="0023629C"/>
    <w:rsid w:val="0023772B"/>
    <w:rsid w:val="002409B1"/>
    <w:rsid w:val="00240E8F"/>
    <w:rsid w:val="00241119"/>
    <w:rsid w:val="0024166C"/>
    <w:rsid w:val="002428CB"/>
    <w:rsid w:val="002428D5"/>
    <w:rsid w:val="00242ABA"/>
    <w:rsid w:val="002448FA"/>
    <w:rsid w:val="00244CEC"/>
    <w:rsid w:val="0024520F"/>
    <w:rsid w:val="002455A8"/>
    <w:rsid w:val="002469C4"/>
    <w:rsid w:val="00246DFE"/>
    <w:rsid w:val="00246FD6"/>
    <w:rsid w:val="00247DAC"/>
    <w:rsid w:val="0025062E"/>
    <w:rsid w:val="00250FA5"/>
    <w:rsid w:val="002524A0"/>
    <w:rsid w:val="00252A35"/>
    <w:rsid w:val="00252C1A"/>
    <w:rsid w:val="00252D04"/>
    <w:rsid w:val="00253ACC"/>
    <w:rsid w:val="002557C0"/>
    <w:rsid w:val="00257B67"/>
    <w:rsid w:val="00257BD2"/>
    <w:rsid w:val="002603ED"/>
    <w:rsid w:val="002607CC"/>
    <w:rsid w:val="00261071"/>
    <w:rsid w:val="00261090"/>
    <w:rsid w:val="0026151D"/>
    <w:rsid w:val="00261854"/>
    <w:rsid w:val="0026187C"/>
    <w:rsid w:val="002627B3"/>
    <w:rsid w:val="00263B5C"/>
    <w:rsid w:val="00264603"/>
    <w:rsid w:val="002665D5"/>
    <w:rsid w:val="00266E26"/>
    <w:rsid w:val="00267917"/>
    <w:rsid w:val="00267A97"/>
    <w:rsid w:val="0027099B"/>
    <w:rsid w:val="00271331"/>
    <w:rsid w:val="002716C1"/>
    <w:rsid w:val="00272D33"/>
    <w:rsid w:val="00272D8A"/>
    <w:rsid w:val="00273A84"/>
    <w:rsid w:val="00273C21"/>
    <w:rsid w:val="002760A4"/>
    <w:rsid w:val="0028055F"/>
    <w:rsid w:val="00280753"/>
    <w:rsid w:val="00282CB9"/>
    <w:rsid w:val="002833D0"/>
    <w:rsid w:val="00283945"/>
    <w:rsid w:val="00284454"/>
    <w:rsid w:val="00285631"/>
    <w:rsid w:val="002862F2"/>
    <w:rsid w:val="00287021"/>
    <w:rsid w:val="00287093"/>
    <w:rsid w:val="00287140"/>
    <w:rsid w:val="00287346"/>
    <w:rsid w:val="002875D8"/>
    <w:rsid w:val="00291A8D"/>
    <w:rsid w:val="00293B4D"/>
    <w:rsid w:val="002949EF"/>
    <w:rsid w:val="0029536B"/>
    <w:rsid w:val="002957B2"/>
    <w:rsid w:val="002968C6"/>
    <w:rsid w:val="00296AA7"/>
    <w:rsid w:val="00297C65"/>
    <w:rsid w:val="002A051A"/>
    <w:rsid w:val="002A4E3B"/>
    <w:rsid w:val="002A4EA3"/>
    <w:rsid w:val="002A4FC6"/>
    <w:rsid w:val="002A5C06"/>
    <w:rsid w:val="002A5E90"/>
    <w:rsid w:val="002A68F4"/>
    <w:rsid w:val="002A73A8"/>
    <w:rsid w:val="002A73B8"/>
    <w:rsid w:val="002B153B"/>
    <w:rsid w:val="002B1A09"/>
    <w:rsid w:val="002B1A47"/>
    <w:rsid w:val="002B1DBE"/>
    <w:rsid w:val="002B2624"/>
    <w:rsid w:val="002B2EF5"/>
    <w:rsid w:val="002B3D6F"/>
    <w:rsid w:val="002B489F"/>
    <w:rsid w:val="002B504B"/>
    <w:rsid w:val="002B509B"/>
    <w:rsid w:val="002B7CAA"/>
    <w:rsid w:val="002C0F6F"/>
    <w:rsid w:val="002C1A0E"/>
    <w:rsid w:val="002C1DF0"/>
    <w:rsid w:val="002C2933"/>
    <w:rsid w:val="002C32A8"/>
    <w:rsid w:val="002C4646"/>
    <w:rsid w:val="002C4D27"/>
    <w:rsid w:val="002C5873"/>
    <w:rsid w:val="002C5A59"/>
    <w:rsid w:val="002D02F6"/>
    <w:rsid w:val="002D062E"/>
    <w:rsid w:val="002D42B9"/>
    <w:rsid w:val="002D4956"/>
    <w:rsid w:val="002D60B8"/>
    <w:rsid w:val="002D634B"/>
    <w:rsid w:val="002D655E"/>
    <w:rsid w:val="002D67B4"/>
    <w:rsid w:val="002D683F"/>
    <w:rsid w:val="002D6CBC"/>
    <w:rsid w:val="002E1E01"/>
    <w:rsid w:val="002E2B5D"/>
    <w:rsid w:val="002E2B89"/>
    <w:rsid w:val="002E3CB0"/>
    <w:rsid w:val="002E4E1B"/>
    <w:rsid w:val="002E512E"/>
    <w:rsid w:val="002E538D"/>
    <w:rsid w:val="002E69E2"/>
    <w:rsid w:val="002E736D"/>
    <w:rsid w:val="002E74AA"/>
    <w:rsid w:val="002F068F"/>
    <w:rsid w:val="002F084E"/>
    <w:rsid w:val="002F0C6B"/>
    <w:rsid w:val="002F1A84"/>
    <w:rsid w:val="002F2BB7"/>
    <w:rsid w:val="002F38DD"/>
    <w:rsid w:val="002F3D9F"/>
    <w:rsid w:val="002F3E1D"/>
    <w:rsid w:val="002F48BB"/>
    <w:rsid w:val="002F49FB"/>
    <w:rsid w:val="002F61A9"/>
    <w:rsid w:val="002F630E"/>
    <w:rsid w:val="002F7A4C"/>
    <w:rsid w:val="002F7A90"/>
    <w:rsid w:val="002F7CB8"/>
    <w:rsid w:val="003006D1"/>
    <w:rsid w:val="00300E2E"/>
    <w:rsid w:val="0030279E"/>
    <w:rsid w:val="00302DD2"/>
    <w:rsid w:val="00303026"/>
    <w:rsid w:val="003057DE"/>
    <w:rsid w:val="00306A8D"/>
    <w:rsid w:val="00306DD3"/>
    <w:rsid w:val="003075D7"/>
    <w:rsid w:val="003102AC"/>
    <w:rsid w:val="003103C6"/>
    <w:rsid w:val="00310998"/>
    <w:rsid w:val="00310CBB"/>
    <w:rsid w:val="00312B37"/>
    <w:rsid w:val="00312B3C"/>
    <w:rsid w:val="00313E89"/>
    <w:rsid w:val="00314015"/>
    <w:rsid w:val="00314481"/>
    <w:rsid w:val="003144BB"/>
    <w:rsid w:val="00314506"/>
    <w:rsid w:val="003161D4"/>
    <w:rsid w:val="003166DF"/>
    <w:rsid w:val="0031701D"/>
    <w:rsid w:val="00320D8A"/>
    <w:rsid w:val="00320F91"/>
    <w:rsid w:val="00320FB1"/>
    <w:rsid w:val="003212CA"/>
    <w:rsid w:val="003212CD"/>
    <w:rsid w:val="00321E6E"/>
    <w:rsid w:val="0032318F"/>
    <w:rsid w:val="00323B16"/>
    <w:rsid w:val="00323CD5"/>
    <w:rsid w:val="0032678E"/>
    <w:rsid w:val="0033166F"/>
    <w:rsid w:val="00331BAB"/>
    <w:rsid w:val="00331CCD"/>
    <w:rsid w:val="003327DC"/>
    <w:rsid w:val="00332EF3"/>
    <w:rsid w:val="00334416"/>
    <w:rsid w:val="00335AC8"/>
    <w:rsid w:val="00335BFD"/>
    <w:rsid w:val="00335F74"/>
    <w:rsid w:val="00336434"/>
    <w:rsid w:val="00341297"/>
    <w:rsid w:val="00341F33"/>
    <w:rsid w:val="003430D1"/>
    <w:rsid w:val="00344B9C"/>
    <w:rsid w:val="00345ACD"/>
    <w:rsid w:val="00346197"/>
    <w:rsid w:val="00346337"/>
    <w:rsid w:val="00346901"/>
    <w:rsid w:val="00347029"/>
    <w:rsid w:val="00347153"/>
    <w:rsid w:val="00350098"/>
    <w:rsid w:val="003527B8"/>
    <w:rsid w:val="003546D3"/>
    <w:rsid w:val="0035497B"/>
    <w:rsid w:val="00356547"/>
    <w:rsid w:val="0035718F"/>
    <w:rsid w:val="00357550"/>
    <w:rsid w:val="00357A9C"/>
    <w:rsid w:val="00360963"/>
    <w:rsid w:val="00361A50"/>
    <w:rsid w:val="0036459A"/>
    <w:rsid w:val="003647CE"/>
    <w:rsid w:val="00364B0E"/>
    <w:rsid w:val="0036544E"/>
    <w:rsid w:val="00365EB5"/>
    <w:rsid w:val="00365FE9"/>
    <w:rsid w:val="0036622B"/>
    <w:rsid w:val="003662BD"/>
    <w:rsid w:val="0036642F"/>
    <w:rsid w:val="003666CB"/>
    <w:rsid w:val="003669CF"/>
    <w:rsid w:val="003703D9"/>
    <w:rsid w:val="00370E3B"/>
    <w:rsid w:val="00371C31"/>
    <w:rsid w:val="003723E2"/>
    <w:rsid w:val="00373425"/>
    <w:rsid w:val="0037356A"/>
    <w:rsid w:val="00375043"/>
    <w:rsid w:val="003762AD"/>
    <w:rsid w:val="00376521"/>
    <w:rsid w:val="00377BCB"/>
    <w:rsid w:val="00380277"/>
    <w:rsid w:val="003816A3"/>
    <w:rsid w:val="00381D55"/>
    <w:rsid w:val="0038316C"/>
    <w:rsid w:val="00383DEF"/>
    <w:rsid w:val="00384E26"/>
    <w:rsid w:val="00384F31"/>
    <w:rsid w:val="00386350"/>
    <w:rsid w:val="003866C5"/>
    <w:rsid w:val="00386DE9"/>
    <w:rsid w:val="00386F9F"/>
    <w:rsid w:val="00391462"/>
    <w:rsid w:val="003924D6"/>
    <w:rsid w:val="00392807"/>
    <w:rsid w:val="00392C19"/>
    <w:rsid w:val="003936CD"/>
    <w:rsid w:val="003944FC"/>
    <w:rsid w:val="003950AD"/>
    <w:rsid w:val="003955B6"/>
    <w:rsid w:val="0039599B"/>
    <w:rsid w:val="00395F6D"/>
    <w:rsid w:val="0039653B"/>
    <w:rsid w:val="0039673C"/>
    <w:rsid w:val="00396C1E"/>
    <w:rsid w:val="003A02D8"/>
    <w:rsid w:val="003A044B"/>
    <w:rsid w:val="003A1038"/>
    <w:rsid w:val="003A11B7"/>
    <w:rsid w:val="003A12E1"/>
    <w:rsid w:val="003A20B0"/>
    <w:rsid w:val="003A3E2D"/>
    <w:rsid w:val="003A4CC8"/>
    <w:rsid w:val="003A57C6"/>
    <w:rsid w:val="003A5995"/>
    <w:rsid w:val="003A63AE"/>
    <w:rsid w:val="003A7A30"/>
    <w:rsid w:val="003A7E32"/>
    <w:rsid w:val="003B006F"/>
    <w:rsid w:val="003B1055"/>
    <w:rsid w:val="003B2F19"/>
    <w:rsid w:val="003B394E"/>
    <w:rsid w:val="003B417D"/>
    <w:rsid w:val="003B64E4"/>
    <w:rsid w:val="003B6A83"/>
    <w:rsid w:val="003B78E2"/>
    <w:rsid w:val="003B7DE5"/>
    <w:rsid w:val="003C15B9"/>
    <w:rsid w:val="003C1E61"/>
    <w:rsid w:val="003C2EA6"/>
    <w:rsid w:val="003C3339"/>
    <w:rsid w:val="003C488A"/>
    <w:rsid w:val="003C68A3"/>
    <w:rsid w:val="003C7906"/>
    <w:rsid w:val="003C7D78"/>
    <w:rsid w:val="003D0649"/>
    <w:rsid w:val="003D0921"/>
    <w:rsid w:val="003D2CC9"/>
    <w:rsid w:val="003D3298"/>
    <w:rsid w:val="003D38C8"/>
    <w:rsid w:val="003D5293"/>
    <w:rsid w:val="003D53D5"/>
    <w:rsid w:val="003D5B36"/>
    <w:rsid w:val="003D5BE8"/>
    <w:rsid w:val="003D5EEC"/>
    <w:rsid w:val="003D6237"/>
    <w:rsid w:val="003D6428"/>
    <w:rsid w:val="003D6677"/>
    <w:rsid w:val="003D7FF7"/>
    <w:rsid w:val="003E014A"/>
    <w:rsid w:val="003E09D8"/>
    <w:rsid w:val="003E0D95"/>
    <w:rsid w:val="003E0E29"/>
    <w:rsid w:val="003E0FE1"/>
    <w:rsid w:val="003E1A68"/>
    <w:rsid w:val="003E22CF"/>
    <w:rsid w:val="003E2512"/>
    <w:rsid w:val="003E2A7D"/>
    <w:rsid w:val="003E2CB9"/>
    <w:rsid w:val="003E38CB"/>
    <w:rsid w:val="003E3B8E"/>
    <w:rsid w:val="003E4AF5"/>
    <w:rsid w:val="003E51C7"/>
    <w:rsid w:val="003E5834"/>
    <w:rsid w:val="003E5D1D"/>
    <w:rsid w:val="003E6870"/>
    <w:rsid w:val="003E7816"/>
    <w:rsid w:val="003F28F2"/>
    <w:rsid w:val="003F3057"/>
    <w:rsid w:val="003F62BB"/>
    <w:rsid w:val="003F6E53"/>
    <w:rsid w:val="003F7002"/>
    <w:rsid w:val="00400C49"/>
    <w:rsid w:val="00400E4F"/>
    <w:rsid w:val="00403568"/>
    <w:rsid w:val="004039D8"/>
    <w:rsid w:val="00403AEC"/>
    <w:rsid w:val="004042CE"/>
    <w:rsid w:val="00404E44"/>
    <w:rsid w:val="00405538"/>
    <w:rsid w:val="00405B20"/>
    <w:rsid w:val="00406396"/>
    <w:rsid w:val="004064CB"/>
    <w:rsid w:val="004065B4"/>
    <w:rsid w:val="00406D8E"/>
    <w:rsid w:val="0040711F"/>
    <w:rsid w:val="00407683"/>
    <w:rsid w:val="00410858"/>
    <w:rsid w:val="00412898"/>
    <w:rsid w:val="004128FF"/>
    <w:rsid w:val="00413ED8"/>
    <w:rsid w:val="00414459"/>
    <w:rsid w:val="00414626"/>
    <w:rsid w:val="00415310"/>
    <w:rsid w:val="0041606D"/>
    <w:rsid w:val="00416624"/>
    <w:rsid w:val="00416978"/>
    <w:rsid w:val="00416E35"/>
    <w:rsid w:val="00417EDD"/>
    <w:rsid w:val="00420738"/>
    <w:rsid w:val="00421287"/>
    <w:rsid w:val="00421848"/>
    <w:rsid w:val="0042231A"/>
    <w:rsid w:val="0042369C"/>
    <w:rsid w:val="00423F23"/>
    <w:rsid w:val="00424EC8"/>
    <w:rsid w:val="004265D4"/>
    <w:rsid w:val="00426AC7"/>
    <w:rsid w:val="0042719E"/>
    <w:rsid w:val="0043045C"/>
    <w:rsid w:val="0043325D"/>
    <w:rsid w:val="00433645"/>
    <w:rsid w:val="00434123"/>
    <w:rsid w:val="00434B01"/>
    <w:rsid w:val="00435A4E"/>
    <w:rsid w:val="00435BDB"/>
    <w:rsid w:val="00436AA9"/>
    <w:rsid w:val="004379E3"/>
    <w:rsid w:val="00440592"/>
    <w:rsid w:val="00441F6E"/>
    <w:rsid w:val="004425A7"/>
    <w:rsid w:val="0044328D"/>
    <w:rsid w:val="00444271"/>
    <w:rsid w:val="004443B8"/>
    <w:rsid w:val="00445D21"/>
    <w:rsid w:val="00445EDE"/>
    <w:rsid w:val="00447546"/>
    <w:rsid w:val="0044767F"/>
    <w:rsid w:val="00450910"/>
    <w:rsid w:val="00451147"/>
    <w:rsid w:val="004544A0"/>
    <w:rsid w:val="00454FC5"/>
    <w:rsid w:val="00455919"/>
    <w:rsid w:val="00456856"/>
    <w:rsid w:val="00456FF8"/>
    <w:rsid w:val="00457A3A"/>
    <w:rsid w:val="00457BA5"/>
    <w:rsid w:val="00462E33"/>
    <w:rsid w:val="00464249"/>
    <w:rsid w:val="00464877"/>
    <w:rsid w:val="00467175"/>
    <w:rsid w:val="00467EBE"/>
    <w:rsid w:val="00470606"/>
    <w:rsid w:val="00470936"/>
    <w:rsid w:val="00471963"/>
    <w:rsid w:val="00471E8B"/>
    <w:rsid w:val="00472E0A"/>
    <w:rsid w:val="004731DD"/>
    <w:rsid w:val="004737B5"/>
    <w:rsid w:val="00474182"/>
    <w:rsid w:val="00474214"/>
    <w:rsid w:val="00474886"/>
    <w:rsid w:val="00474CDF"/>
    <w:rsid w:val="00475D80"/>
    <w:rsid w:val="00475F48"/>
    <w:rsid w:val="00477420"/>
    <w:rsid w:val="00477B4D"/>
    <w:rsid w:val="0048021C"/>
    <w:rsid w:val="004803D0"/>
    <w:rsid w:val="00480962"/>
    <w:rsid w:val="00480C15"/>
    <w:rsid w:val="0048161C"/>
    <w:rsid w:val="004817D6"/>
    <w:rsid w:val="00482969"/>
    <w:rsid w:val="00484687"/>
    <w:rsid w:val="004855C3"/>
    <w:rsid w:val="0048636B"/>
    <w:rsid w:val="00486BE1"/>
    <w:rsid w:val="00486D77"/>
    <w:rsid w:val="004872B6"/>
    <w:rsid w:val="004906FD"/>
    <w:rsid w:val="00490738"/>
    <w:rsid w:val="0049136E"/>
    <w:rsid w:val="00491DC3"/>
    <w:rsid w:val="0049261D"/>
    <w:rsid w:val="00493059"/>
    <w:rsid w:val="00493995"/>
    <w:rsid w:val="004942C1"/>
    <w:rsid w:val="00494BEE"/>
    <w:rsid w:val="00495361"/>
    <w:rsid w:val="0049622C"/>
    <w:rsid w:val="004963DD"/>
    <w:rsid w:val="004963F8"/>
    <w:rsid w:val="00496F0C"/>
    <w:rsid w:val="004974D2"/>
    <w:rsid w:val="00497ECC"/>
    <w:rsid w:val="004A0D1E"/>
    <w:rsid w:val="004A2FC8"/>
    <w:rsid w:val="004A3618"/>
    <w:rsid w:val="004A38A6"/>
    <w:rsid w:val="004A3A01"/>
    <w:rsid w:val="004A3E16"/>
    <w:rsid w:val="004A3E7C"/>
    <w:rsid w:val="004A44F7"/>
    <w:rsid w:val="004A6009"/>
    <w:rsid w:val="004A6D97"/>
    <w:rsid w:val="004A6E4B"/>
    <w:rsid w:val="004A7EC7"/>
    <w:rsid w:val="004B0049"/>
    <w:rsid w:val="004B08C0"/>
    <w:rsid w:val="004B1B73"/>
    <w:rsid w:val="004B25E1"/>
    <w:rsid w:val="004B29D6"/>
    <w:rsid w:val="004B3FD8"/>
    <w:rsid w:val="004B447F"/>
    <w:rsid w:val="004B4EFE"/>
    <w:rsid w:val="004B4F91"/>
    <w:rsid w:val="004B5627"/>
    <w:rsid w:val="004B71DD"/>
    <w:rsid w:val="004B7670"/>
    <w:rsid w:val="004B7966"/>
    <w:rsid w:val="004C0C4C"/>
    <w:rsid w:val="004C0CFD"/>
    <w:rsid w:val="004C2236"/>
    <w:rsid w:val="004C23E2"/>
    <w:rsid w:val="004C338C"/>
    <w:rsid w:val="004C4406"/>
    <w:rsid w:val="004C4A88"/>
    <w:rsid w:val="004C603A"/>
    <w:rsid w:val="004C65A4"/>
    <w:rsid w:val="004C6748"/>
    <w:rsid w:val="004C74DA"/>
    <w:rsid w:val="004C766F"/>
    <w:rsid w:val="004D0569"/>
    <w:rsid w:val="004D06FF"/>
    <w:rsid w:val="004D0DBC"/>
    <w:rsid w:val="004D21F2"/>
    <w:rsid w:val="004D25F9"/>
    <w:rsid w:val="004D2FD3"/>
    <w:rsid w:val="004D3ABF"/>
    <w:rsid w:val="004D45E6"/>
    <w:rsid w:val="004D4C5E"/>
    <w:rsid w:val="004D6B70"/>
    <w:rsid w:val="004D6DF5"/>
    <w:rsid w:val="004D6F50"/>
    <w:rsid w:val="004D72A8"/>
    <w:rsid w:val="004E17CA"/>
    <w:rsid w:val="004E1EBF"/>
    <w:rsid w:val="004E1F9D"/>
    <w:rsid w:val="004E22E6"/>
    <w:rsid w:val="004E2A46"/>
    <w:rsid w:val="004E30FB"/>
    <w:rsid w:val="004E4B39"/>
    <w:rsid w:val="004E5578"/>
    <w:rsid w:val="004E7A1C"/>
    <w:rsid w:val="004F00C9"/>
    <w:rsid w:val="004F0256"/>
    <w:rsid w:val="004F080D"/>
    <w:rsid w:val="004F1AE0"/>
    <w:rsid w:val="004F23DB"/>
    <w:rsid w:val="004F272F"/>
    <w:rsid w:val="004F2AC9"/>
    <w:rsid w:val="004F2E30"/>
    <w:rsid w:val="004F431C"/>
    <w:rsid w:val="004F49AE"/>
    <w:rsid w:val="004F5222"/>
    <w:rsid w:val="004F62DC"/>
    <w:rsid w:val="0050086B"/>
    <w:rsid w:val="005022EA"/>
    <w:rsid w:val="005024F8"/>
    <w:rsid w:val="00502728"/>
    <w:rsid w:val="00504C97"/>
    <w:rsid w:val="005053AE"/>
    <w:rsid w:val="00505A20"/>
    <w:rsid w:val="00511488"/>
    <w:rsid w:val="00511F8B"/>
    <w:rsid w:val="005135D8"/>
    <w:rsid w:val="005137B4"/>
    <w:rsid w:val="00515691"/>
    <w:rsid w:val="0051613F"/>
    <w:rsid w:val="00516649"/>
    <w:rsid w:val="00516AC2"/>
    <w:rsid w:val="005203B4"/>
    <w:rsid w:val="00520B25"/>
    <w:rsid w:val="00520BB5"/>
    <w:rsid w:val="005217A5"/>
    <w:rsid w:val="00521828"/>
    <w:rsid w:val="00521F2F"/>
    <w:rsid w:val="005233B2"/>
    <w:rsid w:val="00523408"/>
    <w:rsid w:val="005234AF"/>
    <w:rsid w:val="00524080"/>
    <w:rsid w:val="00524E9C"/>
    <w:rsid w:val="005253A9"/>
    <w:rsid w:val="00525B09"/>
    <w:rsid w:val="00525EAB"/>
    <w:rsid w:val="00527695"/>
    <w:rsid w:val="00533838"/>
    <w:rsid w:val="0053452E"/>
    <w:rsid w:val="00534FB5"/>
    <w:rsid w:val="00536221"/>
    <w:rsid w:val="00536FBF"/>
    <w:rsid w:val="00541504"/>
    <w:rsid w:val="00541701"/>
    <w:rsid w:val="00541801"/>
    <w:rsid w:val="0054237F"/>
    <w:rsid w:val="00542AA5"/>
    <w:rsid w:val="00544B91"/>
    <w:rsid w:val="0054579A"/>
    <w:rsid w:val="00545E0F"/>
    <w:rsid w:val="00545FB5"/>
    <w:rsid w:val="005463AD"/>
    <w:rsid w:val="00546B2C"/>
    <w:rsid w:val="00546D54"/>
    <w:rsid w:val="0055088E"/>
    <w:rsid w:val="00550C64"/>
    <w:rsid w:val="00551430"/>
    <w:rsid w:val="00551CDA"/>
    <w:rsid w:val="005522C3"/>
    <w:rsid w:val="00552399"/>
    <w:rsid w:val="0055367C"/>
    <w:rsid w:val="00553B26"/>
    <w:rsid w:val="00553EE9"/>
    <w:rsid w:val="00554B57"/>
    <w:rsid w:val="00554BD0"/>
    <w:rsid w:val="00554CAE"/>
    <w:rsid w:val="0055594A"/>
    <w:rsid w:val="005560B6"/>
    <w:rsid w:val="00557BAE"/>
    <w:rsid w:val="00562C87"/>
    <w:rsid w:val="00562EF3"/>
    <w:rsid w:val="00563573"/>
    <w:rsid w:val="00563902"/>
    <w:rsid w:val="00563C0F"/>
    <w:rsid w:val="0056476C"/>
    <w:rsid w:val="00564FB3"/>
    <w:rsid w:val="0056590A"/>
    <w:rsid w:val="005668D7"/>
    <w:rsid w:val="00571A12"/>
    <w:rsid w:val="00572AB4"/>
    <w:rsid w:val="00572D0B"/>
    <w:rsid w:val="005752DC"/>
    <w:rsid w:val="0057770F"/>
    <w:rsid w:val="005803FD"/>
    <w:rsid w:val="00581A1A"/>
    <w:rsid w:val="00581B2E"/>
    <w:rsid w:val="005835E5"/>
    <w:rsid w:val="00584769"/>
    <w:rsid w:val="00584DCC"/>
    <w:rsid w:val="00585161"/>
    <w:rsid w:val="00585FBD"/>
    <w:rsid w:val="0058631A"/>
    <w:rsid w:val="00586919"/>
    <w:rsid w:val="00586BF0"/>
    <w:rsid w:val="005876EE"/>
    <w:rsid w:val="0059059E"/>
    <w:rsid w:val="00591238"/>
    <w:rsid w:val="005917C6"/>
    <w:rsid w:val="00591809"/>
    <w:rsid w:val="00592F39"/>
    <w:rsid w:val="00593A1F"/>
    <w:rsid w:val="00594587"/>
    <w:rsid w:val="00594DAD"/>
    <w:rsid w:val="0059554B"/>
    <w:rsid w:val="005961B3"/>
    <w:rsid w:val="00596D05"/>
    <w:rsid w:val="0059799B"/>
    <w:rsid w:val="005A0D02"/>
    <w:rsid w:val="005A0DE7"/>
    <w:rsid w:val="005A206C"/>
    <w:rsid w:val="005A3885"/>
    <w:rsid w:val="005A3D35"/>
    <w:rsid w:val="005A3E8A"/>
    <w:rsid w:val="005A43DB"/>
    <w:rsid w:val="005A567B"/>
    <w:rsid w:val="005A575E"/>
    <w:rsid w:val="005A7428"/>
    <w:rsid w:val="005A76A3"/>
    <w:rsid w:val="005A7E12"/>
    <w:rsid w:val="005B0BF7"/>
    <w:rsid w:val="005B1442"/>
    <w:rsid w:val="005B16F7"/>
    <w:rsid w:val="005B294D"/>
    <w:rsid w:val="005B2AE6"/>
    <w:rsid w:val="005B335E"/>
    <w:rsid w:val="005B4555"/>
    <w:rsid w:val="005B5837"/>
    <w:rsid w:val="005B7054"/>
    <w:rsid w:val="005B711E"/>
    <w:rsid w:val="005B7855"/>
    <w:rsid w:val="005B7924"/>
    <w:rsid w:val="005C0E52"/>
    <w:rsid w:val="005C17FC"/>
    <w:rsid w:val="005C193F"/>
    <w:rsid w:val="005C330B"/>
    <w:rsid w:val="005C3B7F"/>
    <w:rsid w:val="005C493A"/>
    <w:rsid w:val="005C4EF9"/>
    <w:rsid w:val="005C5C5C"/>
    <w:rsid w:val="005C7410"/>
    <w:rsid w:val="005C75AC"/>
    <w:rsid w:val="005C782F"/>
    <w:rsid w:val="005D0059"/>
    <w:rsid w:val="005D01F4"/>
    <w:rsid w:val="005D250A"/>
    <w:rsid w:val="005D2FDB"/>
    <w:rsid w:val="005D32BA"/>
    <w:rsid w:val="005D36C0"/>
    <w:rsid w:val="005D4478"/>
    <w:rsid w:val="005D541E"/>
    <w:rsid w:val="005D5C3F"/>
    <w:rsid w:val="005D65A6"/>
    <w:rsid w:val="005D6C5B"/>
    <w:rsid w:val="005D6D2F"/>
    <w:rsid w:val="005D7037"/>
    <w:rsid w:val="005D7420"/>
    <w:rsid w:val="005E1B4B"/>
    <w:rsid w:val="005E2A59"/>
    <w:rsid w:val="005E3287"/>
    <w:rsid w:val="005E3B33"/>
    <w:rsid w:val="005E3C34"/>
    <w:rsid w:val="005E493A"/>
    <w:rsid w:val="005E4FED"/>
    <w:rsid w:val="005E5259"/>
    <w:rsid w:val="005E58CF"/>
    <w:rsid w:val="005F01B9"/>
    <w:rsid w:val="005F196D"/>
    <w:rsid w:val="005F1F03"/>
    <w:rsid w:val="005F32DD"/>
    <w:rsid w:val="005F4855"/>
    <w:rsid w:val="005F5D0D"/>
    <w:rsid w:val="005F5FD7"/>
    <w:rsid w:val="005F60FC"/>
    <w:rsid w:val="005F68A4"/>
    <w:rsid w:val="005F7C3E"/>
    <w:rsid w:val="00600073"/>
    <w:rsid w:val="0060081D"/>
    <w:rsid w:val="00601A5F"/>
    <w:rsid w:val="00602103"/>
    <w:rsid w:val="00602944"/>
    <w:rsid w:val="00602B3B"/>
    <w:rsid w:val="00602F05"/>
    <w:rsid w:val="006032AD"/>
    <w:rsid w:val="0060364B"/>
    <w:rsid w:val="00603ECF"/>
    <w:rsid w:val="00605D57"/>
    <w:rsid w:val="006066FB"/>
    <w:rsid w:val="006074E1"/>
    <w:rsid w:val="006104ED"/>
    <w:rsid w:val="00611225"/>
    <w:rsid w:val="0061199E"/>
    <w:rsid w:val="00611EAD"/>
    <w:rsid w:val="00612C70"/>
    <w:rsid w:val="00613000"/>
    <w:rsid w:val="0061391E"/>
    <w:rsid w:val="00613D70"/>
    <w:rsid w:val="00616FFE"/>
    <w:rsid w:val="00617E60"/>
    <w:rsid w:val="0062055E"/>
    <w:rsid w:val="006205F3"/>
    <w:rsid w:val="006206A6"/>
    <w:rsid w:val="006210FF"/>
    <w:rsid w:val="00621419"/>
    <w:rsid w:val="00621709"/>
    <w:rsid w:val="006234DF"/>
    <w:rsid w:val="00625491"/>
    <w:rsid w:val="00625F8C"/>
    <w:rsid w:val="006275E9"/>
    <w:rsid w:val="006308C7"/>
    <w:rsid w:val="0063112E"/>
    <w:rsid w:val="0063367B"/>
    <w:rsid w:val="00633729"/>
    <w:rsid w:val="00634FFE"/>
    <w:rsid w:val="0063569C"/>
    <w:rsid w:val="00635CBA"/>
    <w:rsid w:val="00635E91"/>
    <w:rsid w:val="00635F36"/>
    <w:rsid w:val="0063685F"/>
    <w:rsid w:val="00637A36"/>
    <w:rsid w:val="00637DFA"/>
    <w:rsid w:val="0064023F"/>
    <w:rsid w:val="00641B5F"/>
    <w:rsid w:val="00642DE6"/>
    <w:rsid w:val="00643468"/>
    <w:rsid w:val="00644021"/>
    <w:rsid w:val="00644571"/>
    <w:rsid w:val="006446F5"/>
    <w:rsid w:val="0064616C"/>
    <w:rsid w:val="0064620B"/>
    <w:rsid w:val="00646966"/>
    <w:rsid w:val="00646B11"/>
    <w:rsid w:val="00646EE2"/>
    <w:rsid w:val="006471AD"/>
    <w:rsid w:val="006508BD"/>
    <w:rsid w:val="00650C0C"/>
    <w:rsid w:val="006517A4"/>
    <w:rsid w:val="00651D88"/>
    <w:rsid w:val="00652E22"/>
    <w:rsid w:val="00653760"/>
    <w:rsid w:val="00653A2F"/>
    <w:rsid w:val="00654253"/>
    <w:rsid w:val="00654CA9"/>
    <w:rsid w:val="00655925"/>
    <w:rsid w:val="00656596"/>
    <w:rsid w:val="00657A00"/>
    <w:rsid w:val="00657AA5"/>
    <w:rsid w:val="006600E5"/>
    <w:rsid w:val="0066050B"/>
    <w:rsid w:val="00660CDC"/>
    <w:rsid w:val="0066130D"/>
    <w:rsid w:val="00662446"/>
    <w:rsid w:val="0066275B"/>
    <w:rsid w:val="00662DA7"/>
    <w:rsid w:val="006655CC"/>
    <w:rsid w:val="0066572E"/>
    <w:rsid w:val="00666408"/>
    <w:rsid w:val="00666C49"/>
    <w:rsid w:val="00671E7A"/>
    <w:rsid w:val="0067260D"/>
    <w:rsid w:val="006734A6"/>
    <w:rsid w:val="00674D19"/>
    <w:rsid w:val="00674FDA"/>
    <w:rsid w:val="00675392"/>
    <w:rsid w:val="006764ED"/>
    <w:rsid w:val="006768A1"/>
    <w:rsid w:val="00676B79"/>
    <w:rsid w:val="00677FA8"/>
    <w:rsid w:val="00680755"/>
    <w:rsid w:val="006807FD"/>
    <w:rsid w:val="00680E1D"/>
    <w:rsid w:val="00680FBE"/>
    <w:rsid w:val="0068134C"/>
    <w:rsid w:val="00682921"/>
    <w:rsid w:val="00682ADD"/>
    <w:rsid w:val="00683349"/>
    <w:rsid w:val="006837B0"/>
    <w:rsid w:val="006842C9"/>
    <w:rsid w:val="0068656B"/>
    <w:rsid w:val="006873B8"/>
    <w:rsid w:val="00690589"/>
    <w:rsid w:val="006916AE"/>
    <w:rsid w:val="00691969"/>
    <w:rsid w:val="00691CEB"/>
    <w:rsid w:val="006920D7"/>
    <w:rsid w:val="00692508"/>
    <w:rsid w:val="00692FA4"/>
    <w:rsid w:val="006935B5"/>
    <w:rsid w:val="00694A7A"/>
    <w:rsid w:val="00695C0D"/>
    <w:rsid w:val="00696438"/>
    <w:rsid w:val="006971AD"/>
    <w:rsid w:val="00697308"/>
    <w:rsid w:val="006978D7"/>
    <w:rsid w:val="006A2610"/>
    <w:rsid w:val="006A2728"/>
    <w:rsid w:val="006A3BAC"/>
    <w:rsid w:val="006A3BFD"/>
    <w:rsid w:val="006A4AD1"/>
    <w:rsid w:val="006A4D48"/>
    <w:rsid w:val="006A597D"/>
    <w:rsid w:val="006A5D2E"/>
    <w:rsid w:val="006B11AA"/>
    <w:rsid w:val="006B136F"/>
    <w:rsid w:val="006B1853"/>
    <w:rsid w:val="006B4373"/>
    <w:rsid w:val="006B4DF1"/>
    <w:rsid w:val="006B60C2"/>
    <w:rsid w:val="006B676B"/>
    <w:rsid w:val="006B6F53"/>
    <w:rsid w:val="006B747E"/>
    <w:rsid w:val="006B7771"/>
    <w:rsid w:val="006C11E5"/>
    <w:rsid w:val="006C4A00"/>
    <w:rsid w:val="006C506E"/>
    <w:rsid w:val="006C6B05"/>
    <w:rsid w:val="006C6CFE"/>
    <w:rsid w:val="006C6D3F"/>
    <w:rsid w:val="006D089E"/>
    <w:rsid w:val="006D0BFE"/>
    <w:rsid w:val="006D1500"/>
    <w:rsid w:val="006D3041"/>
    <w:rsid w:val="006D33D9"/>
    <w:rsid w:val="006D426E"/>
    <w:rsid w:val="006D45DB"/>
    <w:rsid w:val="006D5A9F"/>
    <w:rsid w:val="006D6D3C"/>
    <w:rsid w:val="006D7C03"/>
    <w:rsid w:val="006D7CB4"/>
    <w:rsid w:val="006E000F"/>
    <w:rsid w:val="006E1155"/>
    <w:rsid w:val="006E17E5"/>
    <w:rsid w:val="006E18BD"/>
    <w:rsid w:val="006E1FA9"/>
    <w:rsid w:val="006E2043"/>
    <w:rsid w:val="006E32A1"/>
    <w:rsid w:val="006E3536"/>
    <w:rsid w:val="006E3BCA"/>
    <w:rsid w:val="006E4748"/>
    <w:rsid w:val="006E500F"/>
    <w:rsid w:val="006E582E"/>
    <w:rsid w:val="006E5B03"/>
    <w:rsid w:val="006E6875"/>
    <w:rsid w:val="006E721D"/>
    <w:rsid w:val="006E7976"/>
    <w:rsid w:val="006F11F9"/>
    <w:rsid w:val="006F1588"/>
    <w:rsid w:val="006F2ABE"/>
    <w:rsid w:val="006F4F07"/>
    <w:rsid w:val="006F6BAD"/>
    <w:rsid w:val="006F6F4C"/>
    <w:rsid w:val="006F7004"/>
    <w:rsid w:val="006F70AC"/>
    <w:rsid w:val="006F78BD"/>
    <w:rsid w:val="006F7A1B"/>
    <w:rsid w:val="00700CF1"/>
    <w:rsid w:val="0070102D"/>
    <w:rsid w:val="00701A8A"/>
    <w:rsid w:val="00702AF1"/>
    <w:rsid w:val="00702CCF"/>
    <w:rsid w:val="0070319F"/>
    <w:rsid w:val="00703858"/>
    <w:rsid w:val="00703DA8"/>
    <w:rsid w:val="007045A2"/>
    <w:rsid w:val="007048FE"/>
    <w:rsid w:val="00704F3B"/>
    <w:rsid w:val="0070686C"/>
    <w:rsid w:val="00706990"/>
    <w:rsid w:val="007072BB"/>
    <w:rsid w:val="007079A7"/>
    <w:rsid w:val="00707CD4"/>
    <w:rsid w:val="00707D93"/>
    <w:rsid w:val="00707DBE"/>
    <w:rsid w:val="007102D0"/>
    <w:rsid w:val="0071056F"/>
    <w:rsid w:val="00711CEC"/>
    <w:rsid w:val="00713518"/>
    <w:rsid w:val="0071470A"/>
    <w:rsid w:val="00715533"/>
    <w:rsid w:val="00716EDC"/>
    <w:rsid w:val="00720332"/>
    <w:rsid w:val="00720CE1"/>
    <w:rsid w:val="00721260"/>
    <w:rsid w:val="00721BB4"/>
    <w:rsid w:val="00721EC7"/>
    <w:rsid w:val="00722530"/>
    <w:rsid w:val="00722F01"/>
    <w:rsid w:val="00723255"/>
    <w:rsid w:val="007237F4"/>
    <w:rsid w:val="00724FF7"/>
    <w:rsid w:val="007259E2"/>
    <w:rsid w:val="0073043D"/>
    <w:rsid w:val="00730C0C"/>
    <w:rsid w:val="0073101D"/>
    <w:rsid w:val="007310CF"/>
    <w:rsid w:val="00731EC5"/>
    <w:rsid w:val="00732DEA"/>
    <w:rsid w:val="00732E50"/>
    <w:rsid w:val="00732E82"/>
    <w:rsid w:val="007334D6"/>
    <w:rsid w:val="007343B1"/>
    <w:rsid w:val="00735058"/>
    <w:rsid w:val="00735A0A"/>
    <w:rsid w:val="00735E91"/>
    <w:rsid w:val="00740483"/>
    <w:rsid w:val="007425CD"/>
    <w:rsid w:val="007429FB"/>
    <w:rsid w:val="00742AFA"/>
    <w:rsid w:val="00742E19"/>
    <w:rsid w:val="00743C2D"/>
    <w:rsid w:val="007446B2"/>
    <w:rsid w:val="007449F3"/>
    <w:rsid w:val="007452BA"/>
    <w:rsid w:val="00745C93"/>
    <w:rsid w:val="007469B5"/>
    <w:rsid w:val="00746A03"/>
    <w:rsid w:val="00746B8E"/>
    <w:rsid w:val="00750917"/>
    <w:rsid w:val="007509AF"/>
    <w:rsid w:val="00751B4B"/>
    <w:rsid w:val="00753C46"/>
    <w:rsid w:val="00753FE4"/>
    <w:rsid w:val="0075457B"/>
    <w:rsid w:val="00755499"/>
    <w:rsid w:val="00755F30"/>
    <w:rsid w:val="007566A5"/>
    <w:rsid w:val="00757246"/>
    <w:rsid w:val="007577A5"/>
    <w:rsid w:val="00757EB7"/>
    <w:rsid w:val="007609FB"/>
    <w:rsid w:val="00761DB7"/>
    <w:rsid w:val="007625CD"/>
    <w:rsid w:val="00763197"/>
    <w:rsid w:val="0076323A"/>
    <w:rsid w:val="0076374E"/>
    <w:rsid w:val="00764F76"/>
    <w:rsid w:val="00765122"/>
    <w:rsid w:val="00765A7A"/>
    <w:rsid w:val="007670B4"/>
    <w:rsid w:val="00770161"/>
    <w:rsid w:val="00770856"/>
    <w:rsid w:val="007711E2"/>
    <w:rsid w:val="0077274F"/>
    <w:rsid w:val="00772D9F"/>
    <w:rsid w:val="007736CF"/>
    <w:rsid w:val="00775998"/>
    <w:rsid w:val="00776704"/>
    <w:rsid w:val="00777AC1"/>
    <w:rsid w:val="00777F91"/>
    <w:rsid w:val="00780B00"/>
    <w:rsid w:val="00781CE6"/>
    <w:rsid w:val="00784AF4"/>
    <w:rsid w:val="007855E9"/>
    <w:rsid w:val="007867DD"/>
    <w:rsid w:val="00786E93"/>
    <w:rsid w:val="007875B4"/>
    <w:rsid w:val="007876A5"/>
    <w:rsid w:val="00787797"/>
    <w:rsid w:val="00791371"/>
    <w:rsid w:val="00791660"/>
    <w:rsid w:val="00792631"/>
    <w:rsid w:val="00793904"/>
    <w:rsid w:val="00794C30"/>
    <w:rsid w:val="007959FF"/>
    <w:rsid w:val="00796954"/>
    <w:rsid w:val="00797CEA"/>
    <w:rsid w:val="00797D0B"/>
    <w:rsid w:val="007A07B0"/>
    <w:rsid w:val="007A0EF9"/>
    <w:rsid w:val="007A1085"/>
    <w:rsid w:val="007A1160"/>
    <w:rsid w:val="007A1235"/>
    <w:rsid w:val="007A2C2C"/>
    <w:rsid w:val="007A2D3C"/>
    <w:rsid w:val="007A2D97"/>
    <w:rsid w:val="007A3D9A"/>
    <w:rsid w:val="007A3DE8"/>
    <w:rsid w:val="007A7A05"/>
    <w:rsid w:val="007B12DE"/>
    <w:rsid w:val="007B20AC"/>
    <w:rsid w:val="007B3066"/>
    <w:rsid w:val="007B3BE8"/>
    <w:rsid w:val="007B4CC9"/>
    <w:rsid w:val="007B506F"/>
    <w:rsid w:val="007B55D1"/>
    <w:rsid w:val="007B5BCF"/>
    <w:rsid w:val="007B725C"/>
    <w:rsid w:val="007C013F"/>
    <w:rsid w:val="007C0611"/>
    <w:rsid w:val="007C1683"/>
    <w:rsid w:val="007C18FC"/>
    <w:rsid w:val="007C28B7"/>
    <w:rsid w:val="007C32C8"/>
    <w:rsid w:val="007C4CE7"/>
    <w:rsid w:val="007C540E"/>
    <w:rsid w:val="007C6193"/>
    <w:rsid w:val="007C624B"/>
    <w:rsid w:val="007C66CD"/>
    <w:rsid w:val="007C6A1E"/>
    <w:rsid w:val="007C6F4A"/>
    <w:rsid w:val="007C7389"/>
    <w:rsid w:val="007C7CB1"/>
    <w:rsid w:val="007D0719"/>
    <w:rsid w:val="007D0BF4"/>
    <w:rsid w:val="007D2089"/>
    <w:rsid w:val="007D268B"/>
    <w:rsid w:val="007D2A88"/>
    <w:rsid w:val="007D380F"/>
    <w:rsid w:val="007D3D05"/>
    <w:rsid w:val="007D4A18"/>
    <w:rsid w:val="007D506A"/>
    <w:rsid w:val="007D554C"/>
    <w:rsid w:val="007D776A"/>
    <w:rsid w:val="007E0EC9"/>
    <w:rsid w:val="007E1468"/>
    <w:rsid w:val="007E2D30"/>
    <w:rsid w:val="007E4196"/>
    <w:rsid w:val="007E44D8"/>
    <w:rsid w:val="007E4F96"/>
    <w:rsid w:val="007E5CE0"/>
    <w:rsid w:val="007E5F8D"/>
    <w:rsid w:val="007E716F"/>
    <w:rsid w:val="007F11B0"/>
    <w:rsid w:val="007F252A"/>
    <w:rsid w:val="007F341C"/>
    <w:rsid w:val="007F49A5"/>
    <w:rsid w:val="007F5F53"/>
    <w:rsid w:val="007F6B49"/>
    <w:rsid w:val="007F7365"/>
    <w:rsid w:val="007F78A2"/>
    <w:rsid w:val="007F7B89"/>
    <w:rsid w:val="008004C0"/>
    <w:rsid w:val="00800580"/>
    <w:rsid w:val="0080147B"/>
    <w:rsid w:val="00802177"/>
    <w:rsid w:val="00802E93"/>
    <w:rsid w:val="00803983"/>
    <w:rsid w:val="00804C83"/>
    <w:rsid w:val="00805133"/>
    <w:rsid w:val="0080681A"/>
    <w:rsid w:val="00807775"/>
    <w:rsid w:val="0081025A"/>
    <w:rsid w:val="008106C0"/>
    <w:rsid w:val="0081315D"/>
    <w:rsid w:val="008150AF"/>
    <w:rsid w:val="008152B9"/>
    <w:rsid w:val="0081559D"/>
    <w:rsid w:val="00815C4D"/>
    <w:rsid w:val="008160FB"/>
    <w:rsid w:val="00816F62"/>
    <w:rsid w:val="008171A3"/>
    <w:rsid w:val="008171F7"/>
    <w:rsid w:val="0081778F"/>
    <w:rsid w:val="00820624"/>
    <w:rsid w:val="00821440"/>
    <w:rsid w:val="00821DD8"/>
    <w:rsid w:val="008221B7"/>
    <w:rsid w:val="00823944"/>
    <w:rsid w:val="008239A7"/>
    <w:rsid w:val="00824525"/>
    <w:rsid w:val="0082490D"/>
    <w:rsid w:val="00824CE2"/>
    <w:rsid w:val="0082530D"/>
    <w:rsid w:val="00826623"/>
    <w:rsid w:val="008266B5"/>
    <w:rsid w:val="008268BE"/>
    <w:rsid w:val="00826A17"/>
    <w:rsid w:val="008274FC"/>
    <w:rsid w:val="00827A73"/>
    <w:rsid w:val="00827B42"/>
    <w:rsid w:val="00827BBF"/>
    <w:rsid w:val="00827C29"/>
    <w:rsid w:val="00827C8E"/>
    <w:rsid w:val="00827FB7"/>
    <w:rsid w:val="0083051E"/>
    <w:rsid w:val="00831A43"/>
    <w:rsid w:val="008322EC"/>
    <w:rsid w:val="00834407"/>
    <w:rsid w:val="0083454E"/>
    <w:rsid w:val="008346F7"/>
    <w:rsid w:val="00834D20"/>
    <w:rsid w:val="00835FBF"/>
    <w:rsid w:val="00840A4F"/>
    <w:rsid w:val="0084164A"/>
    <w:rsid w:val="0084300A"/>
    <w:rsid w:val="00846601"/>
    <w:rsid w:val="00847A68"/>
    <w:rsid w:val="00851E3F"/>
    <w:rsid w:val="008520A3"/>
    <w:rsid w:val="00852371"/>
    <w:rsid w:val="008555A7"/>
    <w:rsid w:val="008558E2"/>
    <w:rsid w:val="00855A13"/>
    <w:rsid w:val="00856B58"/>
    <w:rsid w:val="00860D99"/>
    <w:rsid w:val="00862B55"/>
    <w:rsid w:val="00862BF8"/>
    <w:rsid w:val="00863115"/>
    <w:rsid w:val="00863222"/>
    <w:rsid w:val="00863ACA"/>
    <w:rsid w:val="00863C11"/>
    <w:rsid w:val="00864160"/>
    <w:rsid w:val="008670F8"/>
    <w:rsid w:val="0086795E"/>
    <w:rsid w:val="008717F0"/>
    <w:rsid w:val="008748C3"/>
    <w:rsid w:val="008754B1"/>
    <w:rsid w:val="0088067D"/>
    <w:rsid w:val="008807D2"/>
    <w:rsid w:val="008809E4"/>
    <w:rsid w:val="00880A27"/>
    <w:rsid w:val="00881D25"/>
    <w:rsid w:val="00881E57"/>
    <w:rsid w:val="00881E73"/>
    <w:rsid w:val="00883BCA"/>
    <w:rsid w:val="00883D81"/>
    <w:rsid w:val="0088415C"/>
    <w:rsid w:val="0088477C"/>
    <w:rsid w:val="00885F58"/>
    <w:rsid w:val="00886370"/>
    <w:rsid w:val="00886889"/>
    <w:rsid w:val="00887434"/>
    <w:rsid w:val="008902DD"/>
    <w:rsid w:val="00893BBD"/>
    <w:rsid w:val="008963BB"/>
    <w:rsid w:val="00896943"/>
    <w:rsid w:val="0089695A"/>
    <w:rsid w:val="00896A43"/>
    <w:rsid w:val="00896C89"/>
    <w:rsid w:val="008977E7"/>
    <w:rsid w:val="00897B90"/>
    <w:rsid w:val="00897DF6"/>
    <w:rsid w:val="008A050A"/>
    <w:rsid w:val="008A07EF"/>
    <w:rsid w:val="008A1892"/>
    <w:rsid w:val="008A1BB7"/>
    <w:rsid w:val="008A23DC"/>
    <w:rsid w:val="008A338B"/>
    <w:rsid w:val="008A55C9"/>
    <w:rsid w:val="008A60D8"/>
    <w:rsid w:val="008A6674"/>
    <w:rsid w:val="008A6E5F"/>
    <w:rsid w:val="008A7052"/>
    <w:rsid w:val="008A7286"/>
    <w:rsid w:val="008B059E"/>
    <w:rsid w:val="008B0705"/>
    <w:rsid w:val="008B0E87"/>
    <w:rsid w:val="008B15FC"/>
    <w:rsid w:val="008B2105"/>
    <w:rsid w:val="008B28B2"/>
    <w:rsid w:val="008B2E94"/>
    <w:rsid w:val="008B3080"/>
    <w:rsid w:val="008B39F1"/>
    <w:rsid w:val="008B3DFC"/>
    <w:rsid w:val="008B4CCF"/>
    <w:rsid w:val="008B5035"/>
    <w:rsid w:val="008B5393"/>
    <w:rsid w:val="008B560E"/>
    <w:rsid w:val="008B6DA2"/>
    <w:rsid w:val="008B7BF2"/>
    <w:rsid w:val="008C0DED"/>
    <w:rsid w:val="008C1072"/>
    <w:rsid w:val="008C35C8"/>
    <w:rsid w:val="008C54E3"/>
    <w:rsid w:val="008C5A57"/>
    <w:rsid w:val="008C6313"/>
    <w:rsid w:val="008C74B2"/>
    <w:rsid w:val="008D2517"/>
    <w:rsid w:val="008D2869"/>
    <w:rsid w:val="008D3048"/>
    <w:rsid w:val="008D322C"/>
    <w:rsid w:val="008D52E2"/>
    <w:rsid w:val="008D5FEE"/>
    <w:rsid w:val="008D7362"/>
    <w:rsid w:val="008E0685"/>
    <w:rsid w:val="008E0A79"/>
    <w:rsid w:val="008E0F6C"/>
    <w:rsid w:val="008E2024"/>
    <w:rsid w:val="008E206C"/>
    <w:rsid w:val="008E2096"/>
    <w:rsid w:val="008E2138"/>
    <w:rsid w:val="008E2A42"/>
    <w:rsid w:val="008E3627"/>
    <w:rsid w:val="008E3911"/>
    <w:rsid w:val="008E45D7"/>
    <w:rsid w:val="008E4796"/>
    <w:rsid w:val="008E5856"/>
    <w:rsid w:val="008E6FA5"/>
    <w:rsid w:val="008E740E"/>
    <w:rsid w:val="008E7561"/>
    <w:rsid w:val="008E7EF8"/>
    <w:rsid w:val="008F0F9D"/>
    <w:rsid w:val="008F1429"/>
    <w:rsid w:val="008F1C03"/>
    <w:rsid w:val="008F3D5D"/>
    <w:rsid w:val="008F4D63"/>
    <w:rsid w:val="008F4ECF"/>
    <w:rsid w:val="008F6D75"/>
    <w:rsid w:val="0090072D"/>
    <w:rsid w:val="00900B23"/>
    <w:rsid w:val="00902A08"/>
    <w:rsid w:val="00902C7F"/>
    <w:rsid w:val="00903134"/>
    <w:rsid w:val="009036BF"/>
    <w:rsid w:val="00903CB4"/>
    <w:rsid w:val="00903FC6"/>
    <w:rsid w:val="009042EA"/>
    <w:rsid w:val="00907706"/>
    <w:rsid w:val="00910646"/>
    <w:rsid w:val="009108E5"/>
    <w:rsid w:val="00910D89"/>
    <w:rsid w:val="009114FB"/>
    <w:rsid w:val="00911CA6"/>
    <w:rsid w:val="00911F71"/>
    <w:rsid w:val="009137E6"/>
    <w:rsid w:val="00914088"/>
    <w:rsid w:val="00914F34"/>
    <w:rsid w:val="00914FDB"/>
    <w:rsid w:val="00915FE2"/>
    <w:rsid w:val="00916052"/>
    <w:rsid w:val="009167A4"/>
    <w:rsid w:val="00916EAE"/>
    <w:rsid w:val="009175EE"/>
    <w:rsid w:val="009179BE"/>
    <w:rsid w:val="0092094F"/>
    <w:rsid w:val="00920A66"/>
    <w:rsid w:val="009219D2"/>
    <w:rsid w:val="00921B3D"/>
    <w:rsid w:val="009237B2"/>
    <w:rsid w:val="00924522"/>
    <w:rsid w:val="00925637"/>
    <w:rsid w:val="0092599C"/>
    <w:rsid w:val="009259E5"/>
    <w:rsid w:val="00926A85"/>
    <w:rsid w:val="009277B1"/>
    <w:rsid w:val="00927D0E"/>
    <w:rsid w:val="009307E2"/>
    <w:rsid w:val="0093119E"/>
    <w:rsid w:val="0093265A"/>
    <w:rsid w:val="009326B5"/>
    <w:rsid w:val="00933553"/>
    <w:rsid w:val="00934515"/>
    <w:rsid w:val="00935A9B"/>
    <w:rsid w:val="00935AB1"/>
    <w:rsid w:val="00937A4A"/>
    <w:rsid w:val="009407EF"/>
    <w:rsid w:val="00940F67"/>
    <w:rsid w:val="0094120B"/>
    <w:rsid w:val="009419C3"/>
    <w:rsid w:val="009442BB"/>
    <w:rsid w:val="009455D8"/>
    <w:rsid w:val="00945960"/>
    <w:rsid w:val="00945DE6"/>
    <w:rsid w:val="00947B22"/>
    <w:rsid w:val="00947B6E"/>
    <w:rsid w:val="00947C59"/>
    <w:rsid w:val="0095298F"/>
    <w:rsid w:val="00953A0B"/>
    <w:rsid w:val="00953BA0"/>
    <w:rsid w:val="009548C9"/>
    <w:rsid w:val="00955CAC"/>
    <w:rsid w:val="009564B0"/>
    <w:rsid w:val="009572C8"/>
    <w:rsid w:val="00960553"/>
    <w:rsid w:val="009608C8"/>
    <w:rsid w:val="0096146B"/>
    <w:rsid w:val="00961B57"/>
    <w:rsid w:val="00961BD3"/>
    <w:rsid w:val="00961DF7"/>
    <w:rsid w:val="00961F1D"/>
    <w:rsid w:val="0096230C"/>
    <w:rsid w:val="009625B3"/>
    <w:rsid w:val="00962D3E"/>
    <w:rsid w:val="00963D5B"/>
    <w:rsid w:val="009651D5"/>
    <w:rsid w:val="00966104"/>
    <w:rsid w:val="00967103"/>
    <w:rsid w:val="00967B15"/>
    <w:rsid w:val="0097003B"/>
    <w:rsid w:val="00970415"/>
    <w:rsid w:val="00971028"/>
    <w:rsid w:val="0097159A"/>
    <w:rsid w:val="00971CB4"/>
    <w:rsid w:val="00972050"/>
    <w:rsid w:val="0097206F"/>
    <w:rsid w:val="0097279D"/>
    <w:rsid w:val="00972B75"/>
    <w:rsid w:val="00973D28"/>
    <w:rsid w:val="00974D04"/>
    <w:rsid w:val="00974EB8"/>
    <w:rsid w:val="00976815"/>
    <w:rsid w:val="00976C40"/>
    <w:rsid w:val="009774D6"/>
    <w:rsid w:val="00977B32"/>
    <w:rsid w:val="00977BBF"/>
    <w:rsid w:val="00977C1D"/>
    <w:rsid w:val="00977D5E"/>
    <w:rsid w:val="009800F3"/>
    <w:rsid w:val="00980A1C"/>
    <w:rsid w:val="009817CE"/>
    <w:rsid w:val="00982253"/>
    <w:rsid w:val="00983094"/>
    <w:rsid w:val="009836D9"/>
    <w:rsid w:val="0098374C"/>
    <w:rsid w:val="00985549"/>
    <w:rsid w:val="00986675"/>
    <w:rsid w:val="00986AF7"/>
    <w:rsid w:val="009871DC"/>
    <w:rsid w:val="009876F8"/>
    <w:rsid w:val="00987925"/>
    <w:rsid w:val="00987AC0"/>
    <w:rsid w:val="00987AC5"/>
    <w:rsid w:val="00990530"/>
    <w:rsid w:val="0099053D"/>
    <w:rsid w:val="009923A2"/>
    <w:rsid w:val="00992A0E"/>
    <w:rsid w:val="00992DB5"/>
    <w:rsid w:val="00993182"/>
    <w:rsid w:val="009939BE"/>
    <w:rsid w:val="00993EC3"/>
    <w:rsid w:val="00994465"/>
    <w:rsid w:val="00994C1E"/>
    <w:rsid w:val="0099609C"/>
    <w:rsid w:val="009967D5"/>
    <w:rsid w:val="00996BBD"/>
    <w:rsid w:val="009A0097"/>
    <w:rsid w:val="009A01B7"/>
    <w:rsid w:val="009A1040"/>
    <w:rsid w:val="009A1177"/>
    <w:rsid w:val="009A3235"/>
    <w:rsid w:val="009A3FBB"/>
    <w:rsid w:val="009A472A"/>
    <w:rsid w:val="009A51AA"/>
    <w:rsid w:val="009A5220"/>
    <w:rsid w:val="009A5D5D"/>
    <w:rsid w:val="009A68EC"/>
    <w:rsid w:val="009A72B6"/>
    <w:rsid w:val="009B032B"/>
    <w:rsid w:val="009B064A"/>
    <w:rsid w:val="009B0690"/>
    <w:rsid w:val="009B089B"/>
    <w:rsid w:val="009B2483"/>
    <w:rsid w:val="009B3BBA"/>
    <w:rsid w:val="009B4388"/>
    <w:rsid w:val="009B438A"/>
    <w:rsid w:val="009B5640"/>
    <w:rsid w:val="009B59DB"/>
    <w:rsid w:val="009B6300"/>
    <w:rsid w:val="009B6959"/>
    <w:rsid w:val="009B72FB"/>
    <w:rsid w:val="009B7B6B"/>
    <w:rsid w:val="009B7C81"/>
    <w:rsid w:val="009B7EA0"/>
    <w:rsid w:val="009C0B5D"/>
    <w:rsid w:val="009C0D1D"/>
    <w:rsid w:val="009C0DB2"/>
    <w:rsid w:val="009C1734"/>
    <w:rsid w:val="009C1833"/>
    <w:rsid w:val="009C65CC"/>
    <w:rsid w:val="009C6BF0"/>
    <w:rsid w:val="009C7A6D"/>
    <w:rsid w:val="009D1FB2"/>
    <w:rsid w:val="009D2BED"/>
    <w:rsid w:val="009D3E05"/>
    <w:rsid w:val="009D41C7"/>
    <w:rsid w:val="009D441A"/>
    <w:rsid w:val="009D44A9"/>
    <w:rsid w:val="009D585B"/>
    <w:rsid w:val="009D5A89"/>
    <w:rsid w:val="009D7094"/>
    <w:rsid w:val="009D7AA2"/>
    <w:rsid w:val="009D7DFA"/>
    <w:rsid w:val="009E0CE8"/>
    <w:rsid w:val="009E3F83"/>
    <w:rsid w:val="009E4733"/>
    <w:rsid w:val="009E507D"/>
    <w:rsid w:val="009E6D24"/>
    <w:rsid w:val="009E7BA3"/>
    <w:rsid w:val="009F0343"/>
    <w:rsid w:val="009F142F"/>
    <w:rsid w:val="009F2233"/>
    <w:rsid w:val="009F36B8"/>
    <w:rsid w:val="009F3A48"/>
    <w:rsid w:val="009F3BA5"/>
    <w:rsid w:val="009F42F7"/>
    <w:rsid w:val="009F559E"/>
    <w:rsid w:val="009F62FB"/>
    <w:rsid w:val="009F6F16"/>
    <w:rsid w:val="009F7A96"/>
    <w:rsid w:val="009F7EC0"/>
    <w:rsid w:val="009F7F01"/>
    <w:rsid w:val="00A00B26"/>
    <w:rsid w:val="00A00C9D"/>
    <w:rsid w:val="00A01060"/>
    <w:rsid w:val="00A01BDF"/>
    <w:rsid w:val="00A01C4A"/>
    <w:rsid w:val="00A03B7A"/>
    <w:rsid w:val="00A04A8D"/>
    <w:rsid w:val="00A05F08"/>
    <w:rsid w:val="00A07112"/>
    <w:rsid w:val="00A07681"/>
    <w:rsid w:val="00A100D2"/>
    <w:rsid w:val="00A103B6"/>
    <w:rsid w:val="00A114B6"/>
    <w:rsid w:val="00A12AE0"/>
    <w:rsid w:val="00A1336C"/>
    <w:rsid w:val="00A13A39"/>
    <w:rsid w:val="00A13CD0"/>
    <w:rsid w:val="00A15BE7"/>
    <w:rsid w:val="00A1600A"/>
    <w:rsid w:val="00A161FF"/>
    <w:rsid w:val="00A16432"/>
    <w:rsid w:val="00A16C0A"/>
    <w:rsid w:val="00A16C8B"/>
    <w:rsid w:val="00A20397"/>
    <w:rsid w:val="00A21333"/>
    <w:rsid w:val="00A2170B"/>
    <w:rsid w:val="00A21E50"/>
    <w:rsid w:val="00A22376"/>
    <w:rsid w:val="00A24E57"/>
    <w:rsid w:val="00A2531A"/>
    <w:rsid w:val="00A2786B"/>
    <w:rsid w:val="00A30583"/>
    <w:rsid w:val="00A32527"/>
    <w:rsid w:val="00A3254C"/>
    <w:rsid w:val="00A330E2"/>
    <w:rsid w:val="00A33547"/>
    <w:rsid w:val="00A33EF0"/>
    <w:rsid w:val="00A34D73"/>
    <w:rsid w:val="00A35120"/>
    <w:rsid w:val="00A35363"/>
    <w:rsid w:val="00A37286"/>
    <w:rsid w:val="00A40B04"/>
    <w:rsid w:val="00A40C6B"/>
    <w:rsid w:val="00A42FCE"/>
    <w:rsid w:val="00A43821"/>
    <w:rsid w:val="00A43CED"/>
    <w:rsid w:val="00A446E3"/>
    <w:rsid w:val="00A44AF7"/>
    <w:rsid w:val="00A44E1B"/>
    <w:rsid w:val="00A4681C"/>
    <w:rsid w:val="00A51AC8"/>
    <w:rsid w:val="00A51D40"/>
    <w:rsid w:val="00A51F4A"/>
    <w:rsid w:val="00A52631"/>
    <w:rsid w:val="00A52AF9"/>
    <w:rsid w:val="00A53F9C"/>
    <w:rsid w:val="00A5596B"/>
    <w:rsid w:val="00A56FE1"/>
    <w:rsid w:val="00A57C18"/>
    <w:rsid w:val="00A61AE6"/>
    <w:rsid w:val="00A6597D"/>
    <w:rsid w:val="00A66631"/>
    <w:rsid w:val="00A66710"/>
    <w:rsid w:val="00A66B58"/>
    <w:rsid w:val="00A67195"/>
    <w:rsid w:val="00A6783F"/>
    <w:rsid w:val="00A7063E"/>
    <w:rsid w:val="00A70ADA"/>
    <w:rsid w:val="00A70EFC"/>
    <w:rsid w:val="00A73E77"/>
    <w:rsid w:val="00A764BC"/>
    <w:rsid w:val="00A8040C"/>
    <w:rsid w:val="00A80F3F"/>
    <w:rsid w:val="00A838E5"/>
    <w:rsid w:val="00A83F2D"/>
    <w:rsid w:val="00A84068"/>
    <w:rsid w:val="00A84941"/>
    <w:rsid w:val="00A851CA"/>
    <w:rsid w:val="00A85C2E"/>
    <w:rsid w:val="00A86927"/>
    <w:rsid w:val="00A875E7"/>
    <w:rsid w:val="00A87BD6"/>
    <w:rsid w:val="00A90794"/>
    <w:rsid w:val="00A9099E"/>
    <w:rsid w:val="00A91004"/>
    <w:rsid w:val="00A912BC"/>
    <w:rsid w:val="00A91B2A"/>
    <w:rsid w:val="00A95855"/>
    <w:rsid w:val="00A95AAB"/>
    <w:rsid w:val="00A95F8E"/>
    <w:rsid w:val="00A966E8"/>
    <w:rsid w:val="00A97069"/>
    <w:rsid w:val="00A972D7"/>
    <w:rsid w:val="00A978DC"/>
    <w:rsid w:val="00AA15CA"/>
    <w:rsid w:val="00AA1A94"/>
    <w:rsid w:val="00AA30B1"/>
    <w:rsid w:val="00AA44E6"/>
    <w:rsid w:val="00AA45D6"/>
    <w:rsid w:val="00AA54BB"/>
    <w:rsid w:val="00AA5B70"/>
    <w:rsid w:val="00AA5D19"/>
    <w:rsid w:val="00AA6DF6"/>
    <w:rsid w:val="00AB0B7E"/>
    <w:rsid w:val="00AB1303"/>
    <w:rsid w:val="00AB1852"/>
    <w:rsid w:val="00AB1925"/>
    <w:rsid w:val="00AB2679"/>
    <w:rsid w:val="00AB27E1"/>
    <w:rsid w:val="00AB2BEF"/>
    <w:rsid w:val="00AB30DF"/>
    <w:rsid w:val="00AB35D4"/>
    <w:rsid w:val="00AB4735"/>
    <w:rsid w:val="00AB477F"/>
    <w:rsid w:val="00AB68D1"/>
    <w:rsid w:val="00AC005E"/>
    <w:rsid w:val="00AC0EF4"/>
    <w:rsid w:val="00AC13BD"/>
    <w:rsid w:val="00AC1996"/>
    <w:rsid w:val="00AC2565"/>
    <w:rsid w:val="00AC2978"/>
    <w:rsid w:val="00AC2A05"/>
    <w:rsid w:val="00AC2B77"/>
    <w:rsid w:val="00AC2E62"/>
    <w:rsid w:val="00AC3175"/>
    <w:rsid w:val="00AC576B"/>
    <w:rsid w:val="00AC6580"/>
    <w:rsid w:val="00AD0347"/>
    <w:rsid w:val="00AD13C2"/>
    <w:rsid w:val="00AD16AE"/>
    <w:rsid w:val="00AD1EB1"/>
    <w:rsid w:val="00AD2026"/>
    <w:rsid w:val="00AD5D25"/>
    <w:rsid w:val="00AD6C3D"/>
    <w:rsid w:val="00AD6F0A"/>
    <w:rsid w:val="00AD7243"/>
    <w:rsid w:val="00AE0490"/>
    <w:rsid w:val="00AE31C2"/>
    <w:rsid w:val="00AE32AB"/>
    <w:rsid w:val="00AE38D7"/>
    <w:rsid w:val="00AE536B"/>
    <w:rsid w:val="00AE5434"/>
    <w:rsid w:val="00AE550F"/>
    <w:rsid w:val="00AE5CF2"/>
    <w:rsid w:val="00AE5D6A"/>
    <w:rsid w:val="00AE5DAC"/>
    <w:rsid w:val="00AE6E0A"/>
    <w:rsid w:val="00AE7B16"/>
    <w:rsid w:val="00AF1DDB"/>
    <w:rsid w:val="00AF33AC"/>
    <w:rsid w:val="00AF5912"/>
    <w:rsid w:val="00AF639E"/>
    <w:rsid w:val="00AF6B5E"/>
    <w:rsid w:val="00AF6D3B"/>
    <w:rsid w:val="00AF7866"/>
    <w:rsid w:val="00AF7B8F"/>
    <w:rsid w:val="00B006D6"/>
    <w:rsid w:val="00B012C2"/>
    <w:rsid w:val="00B01741"/>
    <w:rsid w:val="00B0326C"/>
    <w:rsid w:val="00B03759"/>
    <w:rsid w:val="00B047DB"/>
    <w:rsid w:val="00B05050"/>
    <w:rsid w:val="00B05289"/>
    <w:rsid w:val="00B05FDC"/>
    <w:rsid w:val="00B060A9"/>
    <w:rsid w:val="00B070C8"/>
    <w:rsid w:val="00B07292"/>
    <w:rsid w:val="00B1017F"/>
    <w:rsid w:val="00B106F4"/>
    <w:rsid w:val="00B10A3F"/>
    <w:rsid w:val="00B11E14"/>
    <w:rsid w:val="00B120A9"/>
    <w:rsid w:val="00B1266C"/>
    <w:rsid w:val="00B14BBD"/>
    <w:rsid w:val="00B15702"/>
    <w:rsid w:val="00B15A70"/>
    <w:rsid w:val="00B15C95"/>
    <w:rsid w:val="00B1773F"/>
    <w:rsid w:val="00B17B1E"/>
    <w:rsid w:val="00B22275"/>
    <w:rsid w:val="00B22BE7"/>
    <w:rsid w:val="00B22CCF"/>
    <w:rsid w:val="00B23E98"/>
    <w:rsid w:val="00B240D5"/>
    <w:rsid w:val="00B2473E"/>
    <w:rsid w:val="00B2489E"/>
    <w:rsid w:val="00B26444"/>
    <w:rsid w:val="00B26DB0"/>
    <w:rsid w:val="00B27B62"/>
    <w:rsid w:val="00B30215"/>
    <w:rsid w:val="00B32336"/>
    <w:rsid w:val="00B3285B"/>
    <w:rsid w:val="00B32C4F"/>
    <w:rsid w:val="00B33783"/>
    <w:rsid w:val="00B34374"/>
    <w:rsid w:val="00B349A8"/>
    <w:rsid w:val="00B3610B"/>
    <w:rsid w:val="00B4020B"/>
    <w:rsid w:val="00B4181E"/>
    <w:rsid w:val="00B43523"/>
    <w:rsid w:val="00B45F85"/>
    <w:rsid w:val="00B46FD7"/>
    <w:rsid w:val="00B470C8"/>
    <w:rsid w:val="00B4760D"/>
    <w:rsid w:val="00B50BFA"/>
    <w:rsid w:val="00B50FC1"/>
    <w:rsid w:val="00B51296"/>
    <w:rsid w:val="00B515A0"/>
    <w:rsid w:val="00B51B57"/>
    <w:rsid w:val="00B523BE"/>
    <w:rsid w:val="00B527BE"/>
    <w:rsid w:val="00B52B21"/>
    <w:rsid w:val="00B5386B"/>
    <w:rsid w:val="00B538AB"/>
    <w:rsid w:val="00B53DDB"/>
    <w:rsid w:val="00B54383"/>
    <w:rsid w:val="00B54ACD"/>
    <w:rsid w:val="00B54B5C"/>
    <w:rsid w:val="00B54B8E"/>
    <w:rsid w:val="00B55B3B"/>
    <w:rsid w:val="00B5673A"/>
    <w:rsid w:val="00B568C0"/>
    <w:rsid w:val="00B57204"/>
    <w:rsid w:val="00B57C66"/>
    <w:rsid w:val="00B60195"/>
    <w:rsid w:val="00B6052A"/>
    <w:rsid w:val="00B61DC9"/>
    <w:rsid w:val="00B62A5C"/>
    <w:rsid w:val="00B62F27"/>
    <w:rsid w:val="00B63832"/>
    <w:rsid w:val="00B6401E"/>
    <w:rsid w:val="00B648C0"/>
    <w:rsid w:val="00B65A1B"/>
    <w:rsid w:val="00B671C6"/>
    <w:rsid w:val="00B67CBF"/>
    <w:rsid w:val="00B701AC"/>
    <w:rsid w:val="00B71C18"/>
    <w:rsid w:val="00B723F4"/>
    <w:rsid w:val="00B72A9F"/>
    <w:rsid w:val="00B72FAD"/>
    <w:rsid w:val="00B74133"/>
    <w:rsid w:val="00B74425"/>
    <w:rsid w:val="00B756D3"/>
    <w:rsid w:val="00B76EB7"/>
    <w:rsid w:val="00B80A91"/>
    <w:rsid w:val="00B82CCC"/>
    <w:rsid w:val="00B8335A"/>
    <w:rsid w:val="00B84049"/>
    <w:rsid w:val="00B843B6"/>
    <w:rsid w:val="00B84446"/>
    <w:rsid w:val="00B85924"/>
    <w:rsid w:val="00B86583"/>
    <w:rsid w:val="00B87459"/>
    <w:rsid w:val="00B87575"/>
    <w:rsid w:val="00B87C3C"/>
    <w:rsid w:val="00B9250C"/>
    <w:rsid w:val="00B93E89"/>
    <w:rsid w:val="00B9459A"/>
    <w:rsid w:val="00B95AF4"/>
    <w:rsid w:val="00B95F03"/>
    <w:rsid w:val="00B976CB"/>
    <w:rsid w:val="00BA0AFC"/>
    <w:rsid w:val="00BA1243"/>
    <w:rsid w:val="00BA202E"/>
    <w:rsid w:val="00BA2BDB"/>
    <w:rsid w:val="00BA3233"/>
    <w:rsid w:val="00BA339C"/>
    <w:rsid w:val="00BA3EA1"/>
    <w:rsid w:val="00BA3F04"/>
    <w:rsid w:val="00BA6417"/>
    <w:rsid w:val="00BA69C1"/>
    <w:rsid w:val="00BA7086"/>
    <w:rsid w:val="00BA7916"/>
    <w:rsid w:val="00BB009B"/>
    <w:rsid w:val="00BB00C9"/>
    <w:rsid w:val="00BB14F9"/>
    <w:rsid w:val="00BB14FF"/>
    <w:rsid w:val="00BB16DC"/>
    <w:rsid w:val="00BB29AA"/>
    <w:rsid w:val="00BB3588"/>
    <w:rsid w:val="00BB3C76"/>
    <w:rsid w:val="00BB4464"/>
    <w:rsid w:val="00BB5439"/>
    <w:rsid w:val="00BB5F86"/>
    <w:rsid w:val="00BB6953"/>
    <w:rsid w:val="00BB6ADA"/>
    <w:rsid w:val="00BB6E7F"/>
    <w:rsid w:val="00BB6F17"/>
    <w:rsid w:val="00BB6F30"/>
    <w:rsid w:val="00BB73C7"/>
    <w:rsid w:val="00BC0FA7"/>
    <w:rsid w:val="00BC251F"/>
    <w:rsid w:val="00BC2DF5"/>
    <w:rsid w:val="00BC3B46"/>
    <w:rsid w:val="00BC4E7D"/>
    <w:rsid w:val="00BC6CBF"/>
    <w:rsid w:val="00BC6DF5"/>
    <w:rsid w:val="00BC7157"/>
    <w:rsid w:val="00BD15B7"/>
    <w:rsid w:val="00BD1D6B"/>
    <w:rsid w:val="00BD2B36"/>
    <w:rsid w:val="00BD2EA1"/>
    <w:rsid w:val="00BD35CA"/>
    <w:rsid w:val="00BD3F70"/>
    <w:rsid w:val="00BD4232"/>
    <w:rsid w:val="00BD45C1"/>
    <w:rsid w:val="00BD5E4B"/>
    <w:rsid w:val="00BD6B0B"/>
    <w:rsid w:val="00BD7BBD"/>
    <w:rsid w:val="00BD7FA9"/>
    <w:rsid w:val="00BE17A8"/>
    <w:rsid w:val="00BE1AD7"/>
    <w:rsid w:val="00BE1D8D"/>
    <w:rsid w:val="00BE1EB2"/>
    <w:rsid w:val="00BE2846"/>
    <w:rsid w:val="00BE3BC1"/>
    <w:rsid w:val="00BE5769"/>
    <w:rsid w:val="00BE6023"/>
    <w:rsid w:val="00BF0F70"/>
    <w:rsid w:val="00BF15D3"/>
    <w:rsid w:val="00BF16DA"/>
    <w:rsid w:val="00BF1C57"/>
    <w:rsid w:val="00BF1F50"/>
    <w:rsid w:val="00BF2051"/>
    <w:rsid w:val="00BF2262"/>
    <w:rsid w:val="00BF2903"/>
    <w:rsid w:val="00BF3829"/>
    <w:rsid w:val="00BF458D"/>
    <w:rsid w:val="00BF45A3"/>
    <w:rsid w:val="00BF45C7"/>
    <w:rsid w:val="00BF61DC"/>
    <w:rsid w:val="00BF76F7"/>
    <w:rsid w:val="00BF7D6E"/>
    <w:rsid w:val="00C00DDD"/>
    <w:rsid w:val="00C01262"/>
    <w:rsid w:val="00C012EF"/>
    <w:rsid w:val="00C05B3F"/>
    <w:rsid w:val="00C05DE2"/>
    <w:rsid w:val="00C0622E"/>
    <w:rsid w:val="00C06385"/>
    <w:rsid w:val="00C0646B"/>
    <w:rsid w:val="00C06525"/>
    <w:rsid w:val="00C065AB"/>
    <w:rsid w:val="00C10833"/>
    <w:rsid w:val="00C1097C"/>
    <w:rsid w:val="00C10F79"/>
    <w:rsid w:val="00C11483"/>
    <w:rsid w:val="00C11495"/>
    <w:rsid w:val="00C122EE"/>
    <w:rsid w:val="00C12610"/>
    <w:rsid w:val="00C131EE"/>
    <w:rsid w:val="00C1365D"/>
    <w:rsid w:val="00C138B2"/>
    <w:rsid w:val="00C1395B"/>
    <w:rsid w:val="00C1395C"/>
    <w:rsid w:val="00C13C92"/>
    <w:rsid w:val="00C14B66"/>
    <w:rsid w:val="00C206F3"/>
    <w:rsid w:val="00C20869"/>
    <w:rsid w:val="00C20CB0"/>
    <w:rsid w:val="00C21335"/>
    <w:rsid w:val="00C21855"/>
    <w:rsid w:val="00C22251"/>
    <w:rsid w:val="00C2264D"/>
    <w:rsid w:val="00C22B9B"/>
    <w:rsid w:val="00C22BAE"/>
    <w:rsid w:val="00C2320F"/>
    <w:rsid w:val="00C2344C"/>
    <w:rsid w:val="00C23F82"/>
    <w:rsid w:val="00C252E1"/>
    <w:rsid w:val="00C265FA"/>
    <w:rsid w:val="00C271D1"/>
    <w:rsid w:val="00C302F8"/>
    <w:rsid w:val="00C30C47"/>
    <w:rsid w:val="00C32992"/>
    <w:rsid w:val="00C32A62"/>
    <w:rsid w:val="00C32C3B"/>
    <w:rsid w:val="00C32EFB"/>
    <w:rsid w:val="00C33D0F"/>
    <w:rsid w:val="00C3434F"/>
    <w:rsid w:val="00C34C1F"/>
    <w:rsid w:val="00C36127"/>
    <w:rsid w:val="00C36985"/>
    <w:rsid w:val="00C377F4"/>
    <w:rsid w:val="00C37816"/>
    <w:rsid w:val="00C378A3"/>
    <w:rsid w:val="00C405E5"/>
    <w:rsid w:val="00C407D9"/>
    <w:rsid w:val="00C41039"/>
    <w:rsid w:val="00C41681"/>
    <w:rsid w:val="00C41729"/>
    <w:rsid w:val="00C41D9A"/>
    <w:rsid w:val="00C42958"/>
    <w:rsid w:val="00C42BDC"/>
    <w:rsid w:val="00C4308E"/>
    <w:rsid w:val="00C4367C"/>
    <w:rsid w:val="00C436EA"/>
    <w:rsid w:val="00C43812"/>
    <w:rsid w:val="00C439A4"/>
    <w:rsid w:val="00C43E71"/>
    <w:rsid w:val="00C450A7"/>
    <w:rsid w:val="00C46416"/>
    <w:rsid w:val="00C466C0"/>
    <w:rsid w:val="00C50F65"/>
    <w:rsid w:val="00C51218"/>
    <w:rsid w:val="00C51A79"/>
    <w:rsid w:val="00C54CD4"/>
    <w:rsid w:val="00C55A5F"/>
    <w:rsid w:val="00C574A1"/>
    <w:rsid w:val="00C6070F"/>
    <w:rsid w:val="00C61B87"/>
    <w:rsid w:val="00C61C12"/>
    <w:rsid w:val="00C62D52"/>
    <w:rsid w:val="00C63461"/>
    <w:rsid w:val="00C63A75"/>
    <w:rsid w:val="00C65E77"/>
    <w:rsid w:val="00C6769E"/>
    <w:rsid w:val="00C70691"/>
    <w:rsid w:val="00C715A4"/>
    <w:rsid w:val="00C71FD2"/>
    <w:rsid w:val="00C7224A"/>
    <w:rsid w:val="00C722CE"/>
    <w:rsid w:val="00C73513"/>
    <w:rsid w:val="00C73F13"/>
    <w:rsid w:val="00C73F9F"/>
    <w:rsid w:val="00C7436C"/>
    <w:rsid w:val="00C747A9"/>
    <w:rsid w:val="00C74A34"/>
    <w:rsid w:val="00C74DF0"/>
    <w:rsid w:val="00C77120"/>
    <w:rsid w:val="00C7785E"/>
    <w:rsid w:val="00C779C8"/>
    <w:rsid w:val="00C801C2"/>
    <w:rsid w:val="00C803D4"/>
    <w:rsid w:val="00C810AA"/>
    <w:rsid w:val="00C81647"/>
    <w:rsid w:val="00C8210E"/>
    <w:rsid w:val="00C82218"/>
    <w:rsid w:val="00C8241F"/>
    <w:rsid w:val="00C83897"/>
    <w:rsid w:val="00C85078"/>
    <w:rsid w:val="00C9089A"/>
    <w:rsid w:val="00C920A1"/>
    <w:rsid w:val="00C93306"/>
    <w:rsid w:val="00C94085"/>
    <w:rsid w:val="00C95664"/>
    <w:rsid w:val="00C96C4E"/>
    <w:rsid w:val="00C97A29"/>
    <w:rsid w:val="00CA139E"/>
    <w:rsid w:val="00CA1FDB"/>
    <w:rsid w:val="00CA28F6"/>
    <w:rsid w:val="00CA294B"/>
    <w:rsid w:val="00CA3055"/>
    <w:rsid w:val="00CA348A"/>
    <w:rsid w:val="00CA46C3"/>
    <w:rsid w:val="00CA4BB3"/>
    <w:rsid w:val="00CA5561"/>
    <w:rsid w:val="00CA64B3"/>
    <w:rsid w:val="00CA6823"/>
    <w:rsid w:val="00CA7F19"/>
    <w:rsid w:val="00CB0AA5"/>
    <w:rsid w:val="00CB10C3"/>
    <w:rsid w:val="00CB1FEB"/>
    <w:rsid w:val="00CB2BE4"/>
    <w:rsid w:val="00CB3503"/>
    <w:rsid w:val="00CB389B"/>
    <w:rsid w:val="00CB3938"/>
    <w:rsid w:val="00CB4C81"/>
    <w:rsid w:val="00CB5DC1"/>
    <w:rsid w:val="00CB62F2"/>
    <w:rsid w:val="00CB6366"/>
    <w:rsid w:val="00CC0119"/>
    <w:rsid w:val="00CC02EE"/>
    <w:rsid w:val="00CC1DAB"/>
    <w:rsid w:val="00CC1ECA"/>
    <w:rsid w:val="00CC21D8"/>
    <w:rsid w:val="00CC243B"/>
    <w:rsid w:val="00CC31E9"/>
    <w:rsid w:val="00CC348A"/>
    <w:rsid w:val="00CC3A59"/>
    <w:rsid w:val="00CC4F55"/>
    <w:rsid w:val="00CC7779"/>
    <w:rsid w:val="00CD099D"/>
    <w:rsid w:val="00CD1E28"/>
    <w:rsid w:val="00CD28D9"/>
    <w:rsid w:val="00CD39D5"/>
    <w:rsid w:val="00CD46D9"/>
    <w:rsid w:val="00CD514B"/>
    <w:rsid w:val="00CD51CE"/>
    <w:rsid w:val="00CD61A8"/>
    <w:rsid w:val="00CD69C3"/>
    <w:rsid w:val="00CD7090"/>
    <w:rsid w:val="00CD7184"/>
    <w:rsid w:val="00CD7EB6"/>
    <w:rsid w:val="00CE0BBC"/>
    <w:rsid w:val="00CE1257"/>
    <w:rsid w:val="00CE1B1E"/>
    <w:rsid w:val="00CE2C13"/>
    <w:rsid w:val="00CE77E1"/>
    <w:rsid w:val="00CF035E"/>
    <w:rsid w:val="00CF0785"/>
    <w:rsid w:val="00CF0898"/>
    <w:rsid w:val="00CF0AAE"/>
    <w:rsid w:val="00CF0AB5"/>
    <w:rsid w:val="00CF1319"/>
    <w:rsid w:val="00CF23AC"/>
    <w:rsid w:val="00CF2B8C"/>
    <w:rsid w:val="00CF2F31"/>
    <w:rsid w:val="00CF37FF"/>
    <w:rsid w:val="00CF42DD"/>
    <w:rsid w:val="00CF4832"/>
    <w:rsid w:val="00CF4D7E"/>
    <w:rsid w:val="00CF4F78"/>
    <w:rsid w:val="00CF53CD"/>
    <w:rsid w:val="00CF5767"/>
    <w:rsid w:val="00CF7432"/>
    <w:rsid w:val="00D02C61"/>
    <w:rsid w:val="00D03926"/>
    <w:rsid w:val="00D053E8"/>
    <w:rsid w:val="00D074DD"/>
    <w:rsid w:val="00D10704"/>
    <w:rsid w:val="00D10E14"/>
    <w:rsid w:val="00D110F9"/>
    <w:rsid w:val="00D112BE"/>
    <w:rsid w:val="00D11CBC"/>
    <w:rsid w:val="00D1219C"/>
    <w:rsid w:val="00D12DEE"/>
    <w:rsid w:val="00D12F58"/>
    <w:rsid w:val="00D13B8C"/>
    <w:rsid w:val="00D14B5B"/>
    <w:rsid w:val="00D14C91"/>
    <w:rsid w:val="00D15C53"/>
    <w:rsid w:val="00D16713"/>
    <w:rsid w:val="00D16C21"/>
    <w:rsid w:val="00D17C1A"/>
    <w:rsid w:val="00D17C4A"/>
    <w:rsid w:val="00D200D9"/>
    <w:rsid w:val="00D20342"/>
    <w:rsid w:val="00D2104E"/>
    <w:rsid w:val="00D2231E"/>
    <w:rsid w:val="00D22BEA"/>
    <w:rsid w:val="00D2342B"/>
    <w:rsid w:val="00D234EA"/>
    <w:rsid w:val="00D237F8"/>
    <w:rsid w:val="00D25902"/>
    <w:rsid w:val="00D26331"/>
    <w:rsid w:val="00D26719"/>
    <w:rsid w:val="00D27412"/>
    <w:rsid w:val="00D328F8"/>
    <w:rsid w:val="00D32FC2"/>
    <w:rsid w:val="00D33EF2"/>
    <w:rsid w:val="00D354B8"/>
    <w:rsid w:val="00D361AD"/>
    <w:rsid w:val="00D3680E"/>
    <w:rsid w:val="00D3756F"/>
    <w:rsid w:val="00D37E24"/>
    <w:rsid w:val="00D4035A"/>
    <w:rsid w:val="00D404B6"/>
    <w:rsid w:val="00D40778"/>
    <w:rsid w:val="00D40EB6"/>
    <w:rsid w:val="00D42002"/>
    <w:rsid w:val="00D4276B"/>
    <w:rsid w:val="00D449A0"/>
    <w:rsid w:val="00D44B91"/>
    <w:rsid w:val="00D450AD"/>
    <w:rsid w:val="00D4537C"/>
    <w:rsid w:val="00D45464"/>
    <w:rsid w:val="00D45D31"/>
    <w:rsid w:val="00D465CC"/>
    <w:rsid w:val="00D509D6"/>
    <w:rsid w:val="00D52069"/>
    <w:rsid w:val="00D525A1"/>
    <w:rsid w:val="00D53130"/>
    <w:rsid w:val="00D534DB"/>
    <w:rsid w:val="00D5498E"/>
    <w:rsid w:val="00D55201"/>
    <w:rsid w:val="00D56A2E"/>
    <w:rsid w:val="00D56F9F"/>
    <w:rsid w:val="00D575A4"/>
    <w:rsid w:val="00D60724"/>
    <w:rsid w:val="00D60929"/>
    <w:rsid w:val="00D61A84"/>
    <w:rsid w:val="00D627A6"/>
    <w:rsid w:val="00D63E10"/>
    <w:rsid w:val="00D63F36"/>
    <w:rsid w:val="00D641FB"/>
    <w:rsid w:val="00D656A4"/>
    <w:rsid w:val="00D656B9"/>
    <w:rsid w:val="00D66451"/>
    <w:rsid w:val="00D66C98"/>
    <w:rsid w:val="00D674F2"/>
    <w:rsid w:val="00D67A11"/>
    <w:rsid w:val="00D67C56"/>
    <w:rsid w:val="00D70094"/>
    <w:rsid w:val="00D70FFF"/>
    <w:rsid w:val="00D719F4"/>
    <w:rsid w:val="00D725C5"/>
    <w:rsid w:val="00D73040"/>
    <w:rsid w:val="00D7621F"/>
    <w:rsid w:val="00D76524"/>
    <w:rsid w:val="00D77B4C"/>
    <w:rsid w:val="00D80A36"/>
    <w:rsid w:val="00D80CFC"/>
    <w:rsid w:val="00D810DA"/>
    <w:rsid w:val="00D81A5C"/>
    <w:rsid w:val="00D82805"/>
    <w:rsid w:val="00D8317D"/>
    <w:rsid w:val="00D84D29"/>
    <w:rsid w:val="00D85888"/>
    <w:rsid w:val="00D85DF9"/>
    <w:rsid w:val="00D9042E"/>
    <w:rsid w:val="00D91943"/>
    <w:rsid w:val="00D91C87"/>
    <w:rsid w:val="00D91D98"/>
    <w:rsid w:val="00D92064"/>
    <w:rsid w:val="00D92067"/>
    <w:rsid w:val="00D929B1"/>
    <w:rsid w:val="00D93621"/>
    <w:rsid w:val="00D94143"/>
    <w:rsid w:val="00D943CC"/>
    <w:rsid w:val="00D96180"/>
    <w:rsid w:val="00D963DE"/>
    <w:rsid w:val="00D97C3C"/>
    <w:rsid w:val="00D97D77"/>
    <w:rsid w:val="00DA0A2D"/>
    <w:rsid w:val="00DA1DFC"/>
    <w:rsid w:val="00DA32E4"/>
    <w:rsid w:val="00DA35BA"/>
    <w:rsid w:val="00DA5039"/>
    <w:rsid w:val="00DA6091"/>
    <w:rsid w:val="00DA6654"/>
    <w:rsid w:val="00DA7E12"/>
    <w:rsid w:val="00DB061A"/>
    <w:rsid w:val="00DB1ACD"/>
    <w:rsid w:val="00DB2CC6"/>
    <w:rsid w:val="00DB34BE"/>
    <w:rsid w:val="00DB3FEB"/>
    <w:rsid w:val="00DB444A"/>
    <w:rsid w:val="00DB5AA3"/>
    <w:rsid w:val="00DB5C29"/>
    <w:rsid w:val="00DB6D74"/>
    <w:rsid w:val="00DB7008"/>
    <w:rsid w:val="00DC02B1"/>
    <w:rsid w:val="00DC149D"/>
    <w:rsid w:val="00DC17A8"/>
    <w:rsid w:val="00DC1D2A"/>
    <w:rsid w:val="00DC2171"/>
    <w:rsid w:val="00DC2387"/>
    <w:rsid w:val="00DC25EB"/>
    <w:rsid w:val="00DC2ABB"/>
    <w:rsid w:val="00DC3AA8"/>
    <w:rsid w:val="00DC563E"/>
    <w:rsid w:val="00DC70F3"/>
    <w:rsid w:val="00DC7586"/>
    <w:rsid w:val="00DC7EE5"/>
    <w:rsid w:val="00DD0352"/>
    <w:rsid w:val="00DD0816"/>
    <w:rsid w:val="00DD1BFC"/>
    <w:rsid w:val="00DD2348"/>
    <w:rsid w:val="00DD3442"/>
    <w:rsid w:val="00DD3BDA"/>
    <w:rsid w:val="00DD43CB"/>
    <w:rsid w:val="00DD4767"/>
    <w:rsid w:val="00DD4874"/>
    <w:rsid w:val="00DD5467"/>
    <w:rsid w:val="00DD572C"/>
    <w:rsid w:val="00DD5C10"/>
    <w:rsid w:val="00DD6ECE"/>
    <w:rsid w:val="00DD7091"/>
    <w:rsid w:val="00DD7B97"/>
    <w:rsid w:val="00DE01D9"/>
    <w:rsid w:val="00DE1385"/>
    <w:rsid w:val="00DE1CAE"/>
    <w:rsid w:val="00DE2580"/>
    <w:rsid w:val="00DE315C"/>
    <w:rsid w:val="00DE38D0"/>
    <w:rsid w:val="00DE3A54"/>
    <w:rsid w:val="00DE3CEF"/>
    <w:rsid w:val="00DE4711"/>
    <w:rsid w:val="00DE6025"/>
    <w:rsid w:val="00DE6AA7"/>
    <w:rsid w:val="00DE73CE"/>
    <w:rsid w:val="00DF0039"/>
    <w:rsid w:val="00DF1FF4"/>
    <w:rsid w:val="00DF2C14"/>
    <w:rsid w:val="00DF3239"/>
    <w:rsid w:val="00DF3965"/>
    <w:rsid w:val="00DF4471"/>
    <w:rsid w:val="00DF646E"/>
    <w:rsid w:val="00DF69B8"/>
    <w:rsid w:val="00DF777C"/>
    <w:rsid w:val="00E0012E"/>
    <w:rsid w:val="00E00221"/>
    <w:rsid w:val="00E00D9A"/>
    <w:rsid w:val="00E0132E"/>
    <w:rsid w:val="00E02B47"/>
    <w:rsid w:val="00E0333A"/>
    <w:rsid w:val="00E038D0"/>
    <w:rsid w:val="00E06B29"/>
    <w:rsid w:val="00E06B8A"/>
    <w:rsid w:val="00E06BE3"/>
    <w:rsid w:val="00E071B2"/>
    <w:rsid w:val="00E07423"/>
    <w:rsid w:val="00E07597"/>
    <w:rsid w:val="00E105DE"/>
    <w:rsid w:val="00E10BDD"/>
    <w:rsid w:val="00E123AA"/>
    <w:rsid w:val="00E124CA"/>
    <w:rsid w:val="00E12F10"/>
    <w:rsid w:val="00E130B2"/>
    <w:rsid w:val="00E13E39"/>
    <w:rsid w:val="00E140D7"/>
    <w:rsid w:val="00E1420A"/>
    <w:rsid w:val="00E142AD"/>
    <w:rsid w:val="00E14688"/>
    <w:rsid w:val="00E15627"/>
    <w:rsid w:val="00E1585B"/>
    <w:rsid w:val="00E15882"/>
    <w:rsid w:val="00E15DEB"/>
    <w:rsid w:val="00E1610A"/>
    <w:rsid w:val="00E17107"/>
    <w:rsid w:val="00E17E97"/>
    <w:rsid w:val="00E21134"/>
    <w:rsid w:val="00E219AF"/>
    <w:rsid w:val="00E2204C"/>
    <w:rsid w:val="00E22339"/>
    <w:rsid w:val="00E22B70"/>
    <w:rsid w:val="00E25DC8"/>
    <w:rsid w:val="00E276A7"/>
    <w:rsid w:val="00E27B13"/>
    <w:rsid w:val="00E3094C"/>
    <w:rsid w:val="00E309E0"/>
    <w:rsid w:val="00E31B02"/>
    <w:rsid w:val="00E320FE"/>
    <w:rsid w:val="00E329F1"/>
    <w:rsid w:val="00E32C24"/>
    <w:rsid w:val="00E32D98"/>
    <w:rsid w:val="00E336F1"/>
    <w:rsid w:val="00E3381A"/>
    <w:rsid w:val="00E34ED9"/>
    <w:rsid w:val="00E35007"/>
    <w:rsid w:val="00E352AC"/>
    <w:rsid w:val="00E35C24"/>
    <w:rsid w:val="00E36683"/>
    <w:rsid w:val="00E3669C"/>
    <w:rsid w:val="00E37E7E"/>
    <w:rsid w:val="00E40E37"/>
    <w:rsid w:val="00E42310"/>
    <w:rsid w:val="00E423FD"/>
    <w:rsid w:val="00E42C9D"/>
    <w:rsid w:val="00E44477"/>
    <w:rsid w:val="00E44614"/>
    <w:rsid w:val="00E45647"/>
    <w:rsid w:val="00E45A26"/>
    <w:rsid w:val="00E460A0"/>
    <w:rsid w:val="00E504E0"/>
    <w:rsid w:val="00E5172E"/>
    <w:rsid w:val="00E51E8B"/>
    <w:rsid w:val="00E51EEA"/>
    <w:rsid w:val="00E521AF"/>
    <w:rsid w:val="00E52CBF"/>
    <w:rsid w:val="00E5390F"/>
    <w:rsid w:val="00E540B0"/>
    <w:rsid w:val="00E543A2"/>
    <w:rsid w:val="00E5448C"/>
    <w:rsid w:val="00E55F4C"/>
    <w:rsid w:val="00E56A8D"/>
    <w:rsid w:val="00E56EFC"/>
    <w:rsid w:val="00E5728F"/>
    <w:rsid w:val="00E575D8"/>
    <w:rsid w:val="00E57676"/>
    <w:rsid w:val="00E607F8"/>
    <w:rsid w:val="00E60FA0"/>
    <w:rsid w:val="00E63843"/>
    <w:rsid w:val="00E63CCC"/>
    <w:rsid w:val="00E63D71"/>
    <w:rsid w:val="00E6605B"/>
    <w:rsid w:val="00E6776E"/>
    <w:rsid w:val="00E702DE"/>
    <w:rsid w:val="00E7062C"/>
    <w:rsid w:val="00E708E7"/>
    <w:rsid w:val="00E73342"/>
    <w:rsid w:val="00E736E4"/>
    <w:rsid w:val="00E75F3D"/>
    <w:rsid w:val="00E8133C"/>
    <w:rsid w:val="00E829AD"/>
    <w:rsid w:val="00E82F68"/>
    <w:rsid w:val="00E83515"/>
    <w:rsid w:val="00E83FB6"/>
    <w:rsid w:val="00E84598"/>
    <w:rsid w:val="00E8513C"/>
    <w:rsid w:val="00E87B0C"/>
    <w:rsid w:val="00E92EC7"/>
    <w:rsid w:val="00E93964"/>
    <w:rsid w:val="00E94E9B"/>
    <w:rsid w:val="00E94EBF"/>
    <w:rsid w:val="00E95118"/>
    <w:rsid w:val="00E96B4D"/>
    <w:rsid w:val="00E96E64"/>
    <w:rsid w:val="00E97897"/>
    <w:rsid w:val="00E979C8"/>
    <w:rsid w:val="00E97D9A"/>
    <w:rsid w:val="00EA03E5"/>
    <w:rsid w:val="00EA13DA"/>
    <w:rsid w:val="00EA1D97"/>
    <w:rsid w:val="00EA1E50"/>
    <w:rsid w:val="00EA3108"/>
    <w:rsid w:val="00EA434D"/>
    <w:rsid w:val="00EA5C81"/>
    <w:rsid w:val="00EA6239"/>
    <w:rsid w:val="00EA6441"/>
    <w:rsid w:val="00EA6A7D"/>
    <w:rsid w:val="00EB0872"/>
    <w:rsid w:val="00EB107B"/>
    <w:rsid w:val="00EB449D"/>
    <w:rsid w:val="00EB44D9"/>
    <w:rsid w:val="00EB474F"/>
    <w:rsid w:val="00EB5956"/>
    <w:rsid w:val="00EB599E"/>
    <w:rsid w:val="00EB5AF6"/>
    <w:rsid w:val="00EB5F42"/>
    <w:rsid w:val="00EB68A7"/>
    <w:rsid w:val="00EB7298"/>
    <w:rsid w:val="00EB7631"/>
    <w:rsid w:val="00EB7CF8"/>
    <w:rsid w:val="00EC14DB"/>
    <w:rsid w:val="00EC1A3B"/>
    <w:rsid w:val="00EC1F21"/>
    <w:rsid w:val="00EC3414"/>
    <w:rsid w:val="00EC3912"/>
    <w:rsid w:val="00EC3D70"/>
    <w:rsid w:val="00EC4773"/>
    <w:rsid w:val="00EC55BB"/>
    <w:rsid w:val="00EC5D1F"/>
    <w:rsid w:val="00EC5E12"/>
    <w:rsid w:val="00EC60A9"/>
    <w:rsid w:val="00ED016A"/>
    <w:rsid w:val="00ED1202"/>
    <w:rsid w:val="00ED1427"/>
    <w:rsid w:val="00ED32EA"/>
    <w:rsid w:val="00ED4F7E"/>
    <w:rsid w:val="00ED4F9D"/>
    <w:rsid w:val="00ED5312"/>
    <w:rsid w:val="00ED58C9"/>
    <w:rsid w:val="00ED66EB"/>
    <w:rsid w:val="00ED6D49"/>
    <w:rsid w:val="00ED7521"/>
    <w:rsid w:val="00ED76EA"/>
    <w:rsid w:val="00ED7A33"/>
    <w:rsid w:val="00ED7FCF"/>
    <w:rsid w:val="00EE04DE"/>
    <w:rsid w:val="00EE0516"/>
    <w:rsid w:val="00EE093D"/>
    <w:rsid w:val="00EE0C69"/>
    <w:rsid w:val="00EE1F09"/>
    <w:rsid w:val="00EE3CF9"/>
    <w:rsid w:val="00EE44C6"/>
    <w:rsid w:val="00EE7269"/>
    <w:rsid w:val="00EE763C"/>
    <w:rsid w:val="00EF0834"/>
    <w:rsid w:val="00EF28A7"/>
    <w:rsid w:val="00EF3CBE"/>
    <w:rsid w:val="00EF3D1F"/>
    <w:rsid w:val="00EF3F12"/>
    <w:rsid w:val="00EF4469"/>
    <w:rsid w:val="00EF5073"/>
    <w:rsid w:val="00EF6356"/>
    <w:rsid w:val="00EF7FC1"/>
    <w:rsid w:val="00EF7FF0"/>
    <w:rsid w:val="00F011A9"/>
    <w:rsid w:val="00F01DFA"/>
    <w:rsid w:val="00F02496"/>
    <w:rsid w:val="00F025DB"/>
    <w:rsid w:val="00F02DDC"/>
    <w:rsid w:val="00F03277"/>
    <w:rsid w:val="00F04C42"/>
    <w:rsid w:val="00F0514E"/>
    <w:rsid w:val="00F0731C"/>
    <w:rsid w:val="00F07F28"/>
    <w:rsid w:val="00F1183C"/>
    <w:rsid w:val="00F119A4"/>
    <w:rsid w:val="00F130EA"/>
    <w:rsid w:val="00F14477"/>
    <w:rsid w:val="00F20298"/>
    <w:rsid w:val="00F20A75"/>
    <w:rsid w:val="00F231E3"/>
    <w:rsid w:val="00F235F6"/>
    <w:rsid w:val="00F23874"/>
    <w:rsid w:val="00F24553"/>
    <w:rsid w:val="00F249BC"/>
    <w:rsid w:val="00F24AEA"/>
    <w:rsid w:val="00F24B71"/>
    <w:rsid w:val="00F269E0"/>
    <w:rsid w:val="00F26D70"/>
    <w:rsid w:val="00F27D5F"/>
    <w:rsid w:val="00F32109"/>
    <w:rsid w:val="00F32776"/>
    <w:rsid w:val="00F33637"/>
    <w:rsid w:val="00F33E36"/>
    <w:rsid w:val="00F34320"/>
    <w:rsid w:val="00F35DFF"/>
    <w:rsid w:val="00F3621B"/>
    <w:rsid w:val="00F4101D"/>
    <w:rsid w:val="00F42B26"/>
    <w:rsid w:val="00F436DB"/>
    <w:rsid w:val="00F44804"/>
    <w:rsid w:val="00F47405"/>
    <w:rsid w:val="00F50092"/>
    <w:rsid w:val="00F500E9"/>
    <w:rsid w:val="00F506CF"/>
    <w:rsid w:val="00F50813"/>
    <w:rsid w:val="00F510DF"/>
    <w:rsid w:val="00F51F3A"/>
    <w:rsid w:val="00F52DCF"/>
    <w:rsid w:val="00F542AF"/>
    <w:rsid w:val="00F55481"/>
    <w:rsid w:val="00F55B86"/>
    <w:rsid w:val="00F572CD"/>
    <w:rsid w:val="00F573FE"/>
    <w:rsid w:val="00F5746B"/>
    <w:rsid w:val="00F57532"/>
    <w:rsid w:val="00F57570"/>
    <w:rsid w:val="00F60807"/>
    <w:rsid w:val="00F6108B"/>
    <w:rsid w:val="00F62275"/>
    <w:rsid w:val="00F62526"/>
    <w:rsid w:val="00F63657"/>
    <w:rsid w:val="00F63A94"/>
    <w:rsid w:val="00F6552F"/>
    <w:rsid w:val="00F66580"/>
    <w:rsid w:val="00F6681C"/>
    <w:rsid w:val="00F66BE9"/>
    <w:rsid w:val="00F701E9"/>
    <w:rsid w:val="00F7073C"/>
    <w:rsid w:val="00F70B18"/>
    <w:rsid w:val="00F71099"/>
    <w:rsid w:val="00F71487"/>
    <w:rsid w:val="00F71FC2"/>
    <w:rsid w:val="00F7205A"/>
    <w:rsid w:val="00F725FE"/>
    <w:rsid w:val="00F72698"/>
    <w:rsid w:val="00F72D4B"/>
    <w:rsid w:val="00F72F68"/>
    <w:rsid w:val="00F738A5"/>
    <w:rsid w:val="00F741B1"/>
    <w:rsid w:val="00F77845"/>
    <w:rsid w:val="00F804A0"/>
    <w:rsid w:val="00F80C1B"/>
    <w:rsid w:val="00F80D44"/>
    <w:rsid w:val="00F81AA5"/>
    <w:rsid w:val="00F84A99"/>
    <w:rsid w:val="00F84BC3"/>
    <w:rsid w:val="00F852F7"/>
    <w:rsid w:val="00F85BE8"/>
    <w:rsid w:val="00F85C60"/>
    <w:rsid w:val="00F86C27"/>
    <w:rsid w:val="00F8732A"/>
    <w:rsid w:val="00F87868"/>
    <w:rsid w:val="00F90CF4"/>
    <w:rsid w:val="00F917B3"/>
    <w:rsid w:val="00F92612"/>
    <w:rsid w:val="00F93B41"/>
    <w:rsid w:val="00F93FC3"/>
    <w:rsid w:val="00F95256"/>
    <w:rsid w:val="00F960FC"/>
    <w:rsid w:val="00FA03CF"/>
    <w:rsid w:val="00FA0FD9"/>
    <w:rsid w:val="00FA2702"/>
    <w:rsid w:val="00FA296F"/>
    <w:rsid w:val="00FA3F0D"/>
    <w:rsid w:val="00FA41F3"/>
    <w:rsid w:val="00FA5BAD"/>
    <w:rsid w:val="00FA7120"/>
    <w:rsid w:val="00FA79A3"/>
    <w:rsid w:val="00FB3BDB"/>
    <w:rsid w:val="00FB4D52"/>
    <w:rsid w:val="00FB4FB7"/>
    <w:rsid w:val="00FB5AF3"/>
    <w:rsid w:val="00FB6502"/>
    <w:rsid w:val="00FB6583"/>
    <w:rsid w:val="00FB678A"/>
    <w:rsid w:val="00FB79EB"/>
    <w:rsid w:val="00FC1344"/>
    <w:rsid w:val="00FC1B0D"/>
    <w:rsid w:val="00FC47F1"/>
    <w:rsid w:val="00FC4BB8"/>
    <w:rsid w:val="00FC6083"/>
    <w:rsid w:val="00FC63CC"/>
    <w:rsid w:val="00FC7EFD"/>
    <w:rsid w:val="00FD06E1"/>
    <w:rsid w:val="00FD23A9"/>
    <w:rsid w:val="00FD29BF"/>
    <w:rsid w:val="00FD2D45"/>
    <w:rsid w:val="00FD4B0C"/>
    <w:rsid w:val="00FD59CC"/>
    <w:rsid w:val="00FD616A"/>
    <w:rsid w:val="00FD6C27"/>
    <w:rsid w:val="00FD7122"/>
    <w:rsid w:val="00FD7D59"/>
    <w:rsid w:val="00FD7DF0"/>
    <w:rsid w:val="00FE0DA7"/>
    <w:rsid w:val="00FE0E5A"/>
    <w:rsid w:val="00FE1416"/>
    <w:rsid w:val="00FE1F3E"/>
    <w:rsid w:val="00FE28B2"/>
    <w:rsid w:val="00FE2CB1"/>
    <w:rsid w:val="00FE3238"/>
    <w:rsid w:val="00FE47C1"/>
    <w:rsid w:val="00FE4937"/>
    <w:rsid w:val="00FE4E27"/>
    <w:rsid w:val="00FE5859"/>
    <w:rsid w:val="00FE5CCA"/>
    <w:rsid w:val="00FF07C9"/>
    <w:rsid w:val="00FF0A63"/>
    <w:rsid w:val="00FF241F"/>
    <w:rsid w:val="00FF271D"/>
    <w:rsid w:val="00FF2D77"/>
    <w:rsid w:val="00FF3498"/>
    <w:rsid w:val="00FF46F5"/>
    <w:rsid w:val="00FF4741"/>
    <w:rsid w:val="00FF4E1D"/>
    <w:rsid w:val="00FF6C52"/>
    <w:rsid w:val="01113261"/>
    <w:rsid w:val="01197A51"/>
    <w:rsid w:val="01360D84"/>
    <w:rsid w:val="01386A26"/>
    <w:rsid w:val="01511B4E"/>
    <w:rsid w:val="0159286D"/>
    <w:rsid w:val="015D7885"/>
    <w:rsid w:val="016D1DB2"/>
    <w:rsid w:val="01753842"/>
    <w:rsid w:val="017E28BC"/>
    <w:rsid w:val="017F500D"/>
    <w:rsid w:val="01A845E4"/>
    <w:rsid w:val="01AB04EB"/>
    <w:rsid w:val="01B03D35"/>
    <w:rsid w:val="01BE7A46"/>
    <w:rsid w:val="01C74528"/>
    <w:rsid w:val="01CA0BC4"/>
    <w:rsid w:val="01D35E26"/>
    <w:rsid w:val="01DB3901"/>
    <w:rsid w:val="01ED672B"/>
    <w:rsid w:val="01F64884"/>
    <w:rsid w:val="01F846FF"/>
    <w:rsid w:val="01F96E3F"/>
    <w:rsid w:val="01FA1046"/>
    <w:rsid w:val="020269A0"/>
    <w:rsid w:val="020E658C"/>
    <w:rsid w:val="021551F8"/>
    <w:rsid w:val="0216606A"/>
    <w:rsid w:val="0217287B"/>
    <w:rsid w:val="023E3065"/>
    <w:rsid w:val="024271A7"/>
    <w:rsid w:val="0247564F"/>
    <w:rsid w:val="02492758"/>
    <w:rsid w:val="024C1AEF"/>
    <w:rsid w:val="025461FC"/>
    <w:rsid w:val="025805ED"/>
    <w:rsid w:val="0268499D"/>
    <w:rsid w:val="026870CE"/>
    <w:rsid w:val="026B28AA"/>
    <w:rsid w:val="02911446"/>
    <w:rsid w:val="02AC1F25"/>
    <w:rsid w:val="02B67D8B"/>
    <w:rsid w:val="02BF10D3"/>
    <w:rsid w:val="02C56C65"/>
    <w:rsid w:val="02D55C27"/>
    <w:rsid w:val="02E21670"/>
    <w:rsid w:val="02E64A17"/>
    <w:rsid w:val="02E67219"/>
    <w:rsid w:val="02EE0B58"/>
    <w:rsid w:val="030C5712"/>
    <w:rsid w:val="031E7F0F"/>
    <w:rsid w:val="032F0B0B"/>
    <w:rsid w:val="0332523C"/>
    <w:rsid w:val="033D2E74"/>
    <w:rsid w:val="0353275D"/>
    <w:rsid w:val="035F174A"/>
    <w:rsid w:val="035F6658"/>
    <w:rsid w:val="03903C6C"/>
    <w:rsid w:val="039F38A5"/>
    <w:rsid w:val="03AF282D"/>
    <w:rsid w:val="03B862AF"/>
    <w:rsid w:val="03BE4D92"/>
    <w:rsid w:val="03CC7C53"/>
    <w:rsid w:val="03DD6C20"/>
    <w:rsid w:val="03EB5F45"/>
    <w:rsid w:val="03F31DE8"/>
    <w:rsid w:val="03F56590"/>
    <w:rsid w:val="04026B17"/>
    <w:rsid w:val="04072973"/>
    <w:rsid w:val="040841A7"/>
    <w:rsid w:val="041A3071"/>
    <w:rsid w:val="04250342"/>
    <w:rsid w:val="043032DD"/>
    <w:rsid w:val="043A306C"/>
    <w:rsid w:val="043C08B8"/>
    <w:rsid w:val="04486282"/>
    <w:rsid w:val="0461665B"/>
    <w:rsid w:val="046E15DF"/>
    <w:rsid w:val="04702EA0"/>
    <w:rsid w:val="04732EBC"/>
    <w:rsid w:val="04886FF8"/>
    <w:rsid w:val="048A1D9D"/>
    <w:rsid w:val="04947E5A"/>
    <w:rsid w:val="049D4EB2"/>
    <w:rsid w:val="04A5328E"/>
    <w:rsid w:val="04AE51C7"/>
    <w:rsid w:val="04B073A5"/>
    <w:rsid w:val="04B45C7C"/>
    <w:rsid w:val="04C931FA"/>
    <w:rsid w:val="04E701D5"/>
    <w:rsid w:val="04E73BDC"/>
    <w:rsid w:val="04F835EF"/>
    <w:rsid w:val="04FD7C01"/>
    <w:rsid w:val="05097672"/>
    <w:rsid w:val="05125B6F"/>
    <w:rsid w:val="051F4893"/>
    <w:rsid w:val="05377EB7"/>
    <w:rsid w:val="0539282C"/>
    <w:rsid w:val="055B1C19"/>
    <w:rsid w:val="05621306"/>
    <w:rsid w:val="05654A7E"/>
    <w:rsid w:val="056873D6"/>
    <w:rsid w:val="056A5125"/>
    <w:rsid w:val="05865FB3"/>
    <w:rsid w:val="058B4246"/>
    <w:rsid w:val="058C0384"/>
    <w:rsid w:val="0591669D"/>
    <w:rsid w:val="059F3A0D"/>
    <w:rsid w:val="05A9771C"/>
    <w:rsid w:val="05C30158"/>
    <w:rsid w:val="05C90F36"/>
    <w:rsid w:val="05CC1A2F"/>
    <w:rsid w:val="05DC2530"/>
    <w:rsid w:val="05E92285"/>
    <w:rsid w:val="05F115A3"/>
    <w:rsid w:val="05F471D9"/>
    <w:rsid w:val="05F902CD"/>
    <w:rsid w:val="05FA218A"/>
    <w:rsid w:val="05FD50BF"/>
    <w:rsid w:val="060A4D0D"/>
    <w:rsid w:val="0611310C"/>
    <w:rsid w:val="06423578"/>
    <w:rsid w:val="0647339C"/>
    <w:rsid w:val="065D61CA"/>
    <w:rsid w:val="06611BF2"/>
    <w:rsid w:val="06791AE8"/>
    <w:rsid w:val="067D72C4"/>
    <w:rsid w:val="06843402"/>
    <w:rsid w:val="06976722"/>
    <w:rsid w:val="06A22262"/>
    <w:rsid w:val="06A84177"/>
    <w:rsid w:val="06AE4A13"/>
    <w:rsid w:val="06B418AA"/>
    <w:rsid w:val="06C56F4E"/>
    <w:rsid w:val="06C81007"/>
    <w:rsid w:val="06CF6686"/>
    <w:rsid w:val="06D25974"/>
    <w:rsid w:val="06D54D9F"/>
    <w:rsid w:val="06D73E26"/>
    <w:rsid w:val="06D962E2"/>
    <w:rsid w:val="06E55B79"/>
    <w:rsid w:val="06F93568"/>
    <w:rsid w:val="06FD4936"/>
    <w:rsid w:val="07202F39"/>
    <w:rsid w:val="072B7F3E"/>
    <w:rsid w:val="07335685"/>
    <w:rsid w:val="073B64ED"/>
    <w:rsid w:val="073E2BC5"/>
    <w:rsid w:val="074D089A"/>
    <w:rsid w:val="0756667B"/>
    <w:rsid w:val="07573926"/>
    <w:rsid w:val="075A293B"/>
    <w:rsid w:val="0760130C"/>
    <w:rsid w:val="076311CE"/>
    <w:rsid w:val="07780935"/>
    <w:rsid w:val="07837074"/>
    <w:rsid w:val="07897542"/>
    <w:rsid w:val="078F024B"/>
    <w:rsid w:val="07930176"/>
    <w:rsid w:val="079B1DB1"/>
    <w:rsid w:val="079F7FE3"/>
    <w:rsid w:val="07A258F6"/>
    <w:rsid w:val="07B16281"/>
    <w:rsid w:val="07B23B51"/>
    <w:rsid w:val="07CE6855"/>
    <w:rsid w:val="07D256CA"/>
    <w:rsid w:val="07D37BE0"/>
    <w:rsid w:val="07DA7E54"/>
    <w:rsid w:val="07E64B74"/>
    <w:rsid w:val="07E86ED8"/>
    <w:rsid w:val="07EC47C7"/>
    <w:rsid w:val="07F9161D"/>
    <w:rsid w:val="080032BE"/>
    <w:rsid w:val="08022228"/>
    <w:rsid w:val="0803342B"/>
    <w:rsid w:val="08037146"/>
    <w:rsid w:val="08046E1B"/>
    <w:rsid w:val="081D1167"/>
    <w:rsid w:val="081F1B4D"/>
    <w:rsid w:val="082E00F6"/>
    <w:rsid w:val="08315DF5"/>
    <w:rsid w:val="084515E9"/>
    <w:rsid w:val="0845791A"/>
    <w:rsid w:val="084C09DD"/>
    <w:rsid w:val="08571394"/>
    <w:rsid w:val="086625C8"/>
    <w:rsid w:val="08742CFD"/>
    <w:rsid w:val="08795B7A"/>
    <w:rsid w:val="088638D0"/>
    <w:rsid w:val="088D2734"/>
    <w:rsid w:val="089303C8"/>
    <w:rsid w:val="089E022F"/>
    <w:rsid w:val="08A53462"/>
    <w:rsid w:val="08A74E0B"/>
    <w:rsid w:val="08AB0947"/>
    <w:rsid w:val="08AE12A7"/>
    <w:rsid w:val="08B46F41"/>
    <w:rsid w:val="08C86D36"/>
    <w:rsid w:val="08D1144E"/>
    <w:rsid w:val="08E519EB"/>
    <w:rsid w:val="08F75252"/>
    <w:rsid w:val="09083754"/>
    <w:rsid w:val="090A0A10"/>
    <w:rsid w:val="091A133E"/>
    <w:rsid w:val="09260A38"/>
    <w:rsid w:val="092F7C17"/>
    <w:rsid w:val="09321B38"/>
    <w:rsid w:val="093779DE"/>
    <w:rsid w:val="093C0475"/>
    <w:rsid w:val="09486001"/>
    <w:rsid w:val="095C3919"/>
    <w:rsid w:val="09677EF6"/>
    <w:rsid w:val="096C0BF3"/>
    <w:rsid w:val="09935260"/>
    <w:rsid w:val="0996409A"/>
    <w:rsid w:val="09987934"/>
    <w:rsid w:val="099E0D61"/>
    <w:rsid w:val="09B333C4"/>
    <w:rsid w:val="09B71696"/>
    <w:rsid w:val="09B9203C"/>
    <w:rsid w:val="09BB2AF3"/>
    <w:rsid w:val="09C12A1B"/>
    <w:rsid w:val="09D80084"/>
    <w:rsid w:val="09D83142"/>
    <w:rsid w:val="09E22D60"/>
    <w:rsid w:val="09E56476"/>
    <w:rsid w:val="09E87059"/>
    <w:rsid w:val="09EF2812"/>
    <w:rsid w:val="0A092EEF"/>
    <w:rsid w:val="0A0B5305"/>
    <w:rsid w:val="0A0D51EF"/>
    <w:rsid w:val="0A0E764F"/>
    <w:rsid w:val="0A163F50"/>
    <w:rsid w:val="0A1D4737"/>
    <w:rsid w:val="0A232EE6"/>
    <w:rsid w:val="0A2C5B8B"/>
    <w:rsid w:val="0A3669A9"/>
    <w:rsid w:val="0A3F786D"/>
    <w:rsid w:val="0A410D75"/>
    <w:rsid w:val="0A454BC8"/>
    <w:rsid w:val="0A4A0572"/>
    <w:rsid w:val="0A4B544E"/>
    <w:rsid w:val="0A541879"/>
    <w:rsid w:val="0A612069"/>
    <w:rsid w:val="0A6162B8"/>
    <w:rsid w:val="0A627933"/>
    <w:rsid w:val="0A6B58F7"/>
    <w:rsid w:val="0A75462F"/>
    <w:rsid w:val="0A8B4BC5"/>
    <w:rsid w:val="0A9266E5"/>
    <w:rsid w:val="0A941203"/>
    <w:rsid w:val="0A966165"/>
    <w:rsid w:val="0AA2749B"/>
    <w:rsid w:val="0AA46F6F"/>
    <w:rsid w:val="0AA845D2"/>
    <w:rsid w:val="0AA86C7B"/>
    <w:rsid w:val="0AAB70F4"/>
    <w:rsid w:val="0AAC6C1D"/>
    <w:rsid w:val="0AB25290"/>
    <w:rsid w:val="0ABB65DE"/>
    <w:rsid w:val="0AC10B9C"/>
    <w:rsid w:val="0AC36C3B"/>
    <w:rsid w:val="0ADC54A0"/>
    <w:rsid w:val="0AF355F2"/>
    <w:rsid w:val="0AFB270F"/>
    <w:rsid w:val="0B181204"/>
    <w:rsid w:val="0B19753A"/>
    <w:rsid w:val="0B21706C"/>
    <w:rsid w:val="0B22515B"/>
    <w:rsid w:val="0B241750"/>
    <w:rsid w:val="0B3360B4"/>
    <w:rsid w:val="0B341797"/>
    <w:rsid w:val="0B363208"/>
    <w:rsid w:val="0B4A1DAD"/>
    <w:rsid w:val="0B4E2A8F"/>
    <w:rsid w:val="0B4E63A6"/>
    <w:rsid w:val="0B5C0CF5"/>
    <w:rsid w:val="0B5C35EE"/>
    <w:rsid w:val="0B604EBD"/>
    <w:rsid w:val="0B646F2E"/>
    <w:rsid w:val="0B7654F6"/>
    <w:rsid w:val="0B7E1791"/>
    <w:rsid w:val="0B8423B4"/>
    <w:rsid w:val="0B9624EC"/>
    <w:rsid w:val="0B9D0418"/>
    <w:rsid w:val="0BA372DE"/>
    <w:rsid w:val="0BC35F08"/>
    <w:rsid w:val="0BC5300A"/>
    <w:rsid w:val="0BCE184E"/>
    <w:rsid w:val="0BE7544D"/>
    <w:rsid w:val="0BED681E"/>
    <w:rsid w:val="0C0A2C4C"/>
    <w:rsid w:val="0C0E518B"/>
    <w:rsid w:val="0C296E24"/>
    <w:rsid w:val="0C2A0747"/>
    <w:rsid w:val="0C2C7E8A"/>
    <w:rsid w:val="0C2F2B06"/>
    <w:rsid w:val="0C381B4E"/>
    <w:rsid w:val="0C3B6605"/>
    <w:rsid w:val="0C4946C5"/>
    <w:rsid w:val="0C534933"/>
    <w:rsid w:val="0C6074C3"/>
    <w:rsid w:val="0C794351"/>
    <w:rsid w:val="0C941765"/>
    <w:rsid w:val="0C9C326A"/>
    <w:rsid w:val="0CA37D37"/>
    <w:rsid w:val="0CA82874"/>
    <w:rsid w:val="0CBE5D13"/>
    <w:rsid w:val="0CC21AC8"/>
    <w:rsid w:val="0CC83B9B"/>
    <w:rsid w:val="0CD716D4"/>
    <w:rsid w:val="0CE02503"/>
    <w:rsid w:val="0CE54669"/>
    <w:rsid w:val="0CF00E06"/>
    <w:rsid w:val="0CF35DEC"/>
    <w:rsid w:val="0D0852F4"/>
    <w:rsid w:val="0D111FE5"/>
    <w:rsid w:val="0D173DAD"/>
    <w:rsid w:val="0D202393"/>
    <w:rsid w:val="0D2350C0"/>
    <w:rsid w:val="0D245112"/>
    <w:rsid w:val="0D3914E1"/>
    <w:rsid w:val="0D3C72BA"/>
    <w:rsid w:val="0D4A11AE"/>
    <w:rsid w:val="0D502F21"/>
    <w:rsid w:val="0D525B72"/>
    <w:rsid w:val="0D537D4A"/>
    <w:rsid w:val="0D580F35"/>
    <w:rsid w:val="0D636C7F"/>
    <w:rsid w:val="0D67318D"/>
    <w:rsid w:val="0D685633"/>
    <w:rsid w:val="0D721AD8"/>
    <w:rsid w:val="0D770CF9"/>
    <w:rsid w:val="0D7B051A"/>
    <w:rsid w:val="0D8C70C5"/>
    <w:rsid w:val="0D9C280D"/>
    <w:rsid w:val="0DA90ECE"/>
    <w:rsid w:val="0DAD62F9"/>
    <w:rsid w:val="0DAE0D9C"/>
    <w:rsid w:val="0DCD29B8"/>
    <w:rsid w:val="0DD72F1B"/>
    <w:rsid w:val="0DD87910"/>
    <w:rsid w:val="0DDE7F86"/>
    <w:rsid w:val="0DE91E12"/>
    <w:rsid w:val="0DF35B1D"/>
    <w:rsid w:val="0DFA1C76"/>
    <w:rsid w:val="0DFE000F"/>
    <w:rsid w:val="0E0B1FDA"/>
    <w:rsid w:val="0E0B7125"/>
    <w:rsid w:val="0E0D6AD7"/>
    <w:rsid w:val="0E142BF0"/>
    <w:rsid w:val="0E1502A7"/>
    <w:rsid w:val="0E1762F4"/>
    <w:rsid w:val="0E1A19B4"/>
    <w:rsid w:val="0E1B00FC"/>
    <w:rsid w:val="0E2B31E2"/>
    <w:rsid w:val="0E3605E6"/>
    <w:rsid w:val="0E39339D"/>
    <w:rsid w:val="0E40122D"/>
    <w:rsid w:val="0E491A4E"/>
    <w:rsid w:val="0E51668E"/>
    <w:rsid w:val="0E676751"/>
    <w:rsid w:val="0E684F9F"/>
    <w:rsid w:val="0E6D4404"/>
    <w:rsid w:val="0E71503C"/>
    <w:rsid w:val="0E774C7D"/>
    <w:rsid w:val="0E7D5996"/>
    <w:rsid w:val="0E916D08"/>
    <w:rsid w:val="0EA75B91"/>
    <w:rsid w:val="0ECC5D6F"/>
    <w:rsid w:val="0EDA1B6B"/>
    <w:rsid w:val="0EE009D3"/>
    <w:rsid w:val="0EE47E60"/>
    <w:rsid w:val="0EED4A85"/>
    <w:rsid w:val="0F103CDB"/>
    <w:rsid w:val="0F1E565C"/>
    <w:rsid w:val="0F22286B"/>
    <w:rsid w:val="0F2C3104"/>
    <w:rsid w:val="0F3D33DC"/>
    <w:rsid w:val="0F3D36C5"/>
    <w:rsid w:val="0F407F8B"/>
    <w:rsid w:val="0F4A4793"/>
    <w:rsid w:val="0F635EA6"/>
    <w:rsid w:val="0F805B0A"/>
    <w:rsid w:val="0FA36676"/>
    <w:rsid w:val="0FBA27FC"/>
    <w:rsid w:val="0FBB33EA"/>
    <w:rsid w:val="0FD37698"/>
    <w:rsid w:val="0FE74AC0"/>
    <w:rsid w:val="0FF4321B"/>
    <w:rsid w:val="0FF61ACC"/>
    <w:rsid w:val="0FF65DF3"/>
    <w:rsid w:val="10051BF3"/>
    <w:rsid w:val="101E15B2"/>
    <w:rsid w:val="10283B7E"/>
    <w:rsid w:val="10291983"/>
    <w:rsid w:val="102F67F2"/>
    <w:rsid w:val="10356762"/>
    <w:rsid w:val="1038593D"/>
    <w:rsid w:val="10457320"/>
    <w:rsid w:val="106E4397"/>
    <w:rsid w:val="10766BD5"/>
    <w:rsid w:val="108A34CF"/>
    <w:rsid w:val="108A45F3"/>
    <w:rsid w:val="108B663D"/>
    <w:rsid w:val="10A85AA8"/>
    <w:rsid w:val="10B00E26"/>
    <w:rsid w:val="10B65860"/>
    <w:rsid w:val="10BC753A"/>
    <w:rsid w:val="10BF702E"/>
    <w:rsid w:val="10C65E67"/>
    <w:rsid w:val="10D474A1"/>
    <w:rsid w:val="10E8274B"/>
    <w:rsid w:val="10EA2228"/>
    <w:rsid w:val="110C7291"/>
    <w:rsid w:val="112128CD"/>
    <w:rsid w:val="112379E2"/>
    <w:rsid w:val="1124763E"/>
    <w:rsid w:val="113673CE"/>
    <w:rsid w:val="11416C01"/>
    <w:rsid w:val="114871F9"/>
    <w:rsid w:val="1149662B"/>
    <w:rsid w:val="114F713E"/>
    <w:rsid w:val="11650C55"/>
    <w:rsid w:val="116C3B96"/>
    <w:rsid w:val="11721B5A"/>
    <w:rsid w:val="117B2CA9"/>
    <w:rsid w:val="1187494C"/>
    <w:rsid w:val="11AE3E56"/>
    <w:rsid w:val="11B147D7"/>
    <w:rsid w:val="11C43268"/>
    <w:rsid w:val="11C67A99"/>
    <w:rsid w:val="11CC15B0"/>
    <w:rsid w:val="11CD5FE0"/>
    <w:rsid w:val="11E42222"/>
    <w:rsid w:val="11F4340E"/>
    <w:rsid w:val="11F53BEC"/>
    <w:rsid w:val="11F550B6"/>
    <w:rsid w:val="11FC2027"/>
    <w:rsid w:val="1208246B"/>
    <w:rsid w:val="12094506"/>
    <w:rsid w:val="121B6581"/>
    <w:rsid w:val="12211EDD"/>
    <w:rsid w:val="12254F82"/>
    <w:rsid w:val="12263F71"/>
    <w:rsid w:val="12383AFE"/>
    <w:rsid w:val="123F37C4"/>
    <w:rsid w:val="124A340F"/>
    <w:rsid w:val="124E2327"/>
    <w:rsid w:val="12536586"/>
    <w:rsid w:val="125953E1"/>
    <w:rsid w:val="12596FDB"/>
    <w:rsid w:val="125971B9"/>
    <w:rsid w:val="1264799D"/>
    <w:rsid w:val="12700A0F"/>
    <w:rsid w:val="128342EC"/>
    <w:rsid w:val="129433B2"/>
    <w:rsid w:val="12A44780"/>
    <w:rsid w:val="12B5352E"/>
    <w:rsid w:val="12B757B0"/>
    <w:rsid w:val="12B92E02"/>
    <w:rsid w:val="12BE7410"/>
    <w:rsid w:val="12D16730"/>
    <w:rsid w:val="12EA380D"/>
    <w:rsid w:val="12F66360"/>
    <w:rsid w:val="12FB1620"/>
    <w:rsid w:val="13044F8E"/>
    <w:rsid w:val="130A2586"/>
    <w:rsid w:val="13296F43"/>
    <w:rsid w:val="133512F8"/>
    <w:rsid w:val="13482A3A"/>
    <w:rsid w:val="136A4508"/>
    <w:rsid w:val="136E0EAC"/>
    <w:rsid w:val="13797192"/>
    <w:rsid w:val="137C11CB"/>
    <w:rsid w:val="13822A7E"/>
    <w:rsid w:val="138975D0"/>
    <w:rsid w:val="13910308"/>
    <w:rsid w:val="139466CC"/>
    <w:rsid w:val="13A80B23"/>
    <w:rsid w:val="13B11876"/>
    <w:rsid w:val="13CA2924"/>
    <w:rsid w:val="13D66186"/>
    <w:rsid w:val="13D96149"/>
    <w:rsid w:val="13E14D21"/>
    <w:rsid w:val="1405472F"/>
    <w:rsid w:val="140B49DD"/>
    <w:rsid w:val="140F01AE"/>
    <w:rsid w:val="142C5C99"/>
    <w:rsid w:val="14372251"/>
    <w:rsid w:val="14406909"/>
    <w:rsid w:val="14433337"/>
    <w:rsid w:val="14610172"/>
    <w:rsid w:val="14641CDB"/>
    <w:rsid w:val="1468119F"/>
    <w:rsid w:val="1480155A"/>
    <w:rsid w:val="148B647F"/>
    <w:rsid w:val="149D16E9"/>
    <w:rsid w:val="14A36F21"/>
    <w:rsid w:val="14B338B7"/>
    <w:rsid w:val="14B71A80"/>
    <w:rsid w:val="14B84EA6"/>
    <w:rsid w:val="14C41A64"/>
    <w:rsid w:val="14CA6B73"/>
    <w:rsid w:val="14DE47A1"/>
    <w:rsid w:val="14DF06AF"/>
    <w:rsid w:val="14E814CA"/>
    <w:rsid w:val="14F866D1"/>
    <w:rsid w:val="14FD18CA"/>
    <w:rsid w:val="151605E5"/>
    <w:rsid w:val="15274791"/>
    <w:rsid w:val="152C1A19"/>
    <w:rsid w:val="152E06A6"/>
    <w:rsid w:val="155207D2"/>
    <w:rsid w:val="15601323"/>
    <w:rsid w:val="156D09BC"/>
    <w:rsid w:val="156F2F07"/>
    <w:rsid w:val="15795A6E"/>
    <w:rsid w:val="157C1171"/>
    <w:rsid w:val="157E18B5"/>
    <w:rsid w:val="15976957"/>
    <w:rsid w:val="159D63F6"/>
    <w:rsid w:val="15A92EC3"/>
    <w:rsid w:val="15C97458"/>
    <w:rsid w:val="15FB77DE"/>
    <w:rsid w:val="15FC196A"/>
    <w:rsid w:val="16007D05"/>
    <w:rsid w:val="1614382D"/>
    <w:rsid w:val="162D3E5E"/>
    <w:rsid w:val="16383AAB"/>
    <w:rsid w:val="163927A2"/>
    <w:rsid w:val="16441D6F"/>
    <w:rsid w:val="164D0771"/>
    <w:rsid w:val="16524076"/>
    <w:rsid w:val="1653254D"/>
    <w:rsid w:val="16567DC1"/>
    <w:rsid w:val="167D7EDF"/>
    <w:rsid w:val="1682681D"/>
    <w:rsid w:val="16894B52"/>
    <w:rsid w:val="16962B73"/>
    <w:rsid w:val="16964FE8"/>
    <w:rsid w:val="169657DF"/>
    <w:rsid w:val="169B45DF"/>
    <w:rsid w:val="16A61CD4"/>
    <w:rsid w:val="16A66443"/>
    <w:rsid w:val="16B322D9"/>
    <w:rsid w:val="16B62042"/>
    <w:rsid w:val="16C47905"/>
    <w:rsid w:val="16CC1FB0"/>
    <w:rsid w:val="16DB087C"/>
    <w:rsid w:val="16DF621C"/>
    <w:rsid w:val="16F109DC"/>
    <w:rsid w:val="16FB3B94"/>
    <w:rsid w:val="16FB5C79"/>
    <w:rsid w:val="17016498"/>
    <w:rsid w:val="170A301F"/>
    <w:rsid w:val="170D01F3"/>
    <w:rsid w:val="172C3560"/>
    <w:rsid w:val="172D4DB0"/>
    <w:rsid w:val="17342FA7"/>
    <w:rsid w:val="17426FBA"/>
    <w:rsid w:val="175B5C5B"/>
    <w:rsid w:val="175C4C92"/>
    <w:rsid w:val="17765577"/>
    <w:rsid w:val="17855DC2"/>
    <w:rsid w:val="17872C72"/>
    <w:rsid w:val="17941AD4"/>
    <w:rsid w:val="17A65CD5"/>
    <w:rsid w:val="17AF23DE"/>
    <w:rsid w:val="17C50169"/>
    <w:rsid w:val="17DE03C0"/>
    <w:rsid w:val="18032DA6"/>
    <w:rsid w:val="18044527"/>
    <w:rsid w:val="18111202"/>
    <w:rsid w:val="181A78FA"/>
    <w:rsid w:val="182F1E2E"/>
    <w:rsid w:val="18317D98"/>
    <w:rsid w:val="184C3241"/>
    <w:rsid w:val="184F03E8"/>
    <w:rsid w:val="1858733F"/>
    <w:rsid w:val="185D63C4"/>
    <w:rsid w:val="186F5FE5"/>
    <w:rsid w:val="187409F7"/>
    <w:rsid w:val="187E0F73"/>
    <w:rsid w:val="188170E7"/>
    <w:rsid w:val="18872D22"/>
    <w:rsid w:val="188853C8"/>
    <w:rsid w:val="188E5263"/>
    <w:rsid w:val="189949B5"/>
    <w:rsid w:val="189A2259"/>
    <w:rsid w:val="189D348E"/>
    <w:rsid w:val="18A563E4"/>
    <w:rsid w:val="18A71C92"/>
    <w:rsid w:val="18A7497F"/>
    <w:rsid w:val="18AD444A"/>
    <w:rsid w:val="18BB00AA"/>
    <w:rsid w:val="18C64591"/>
    <w:rsid w:val="18DE5C33"/>
    <w:rsid w:val="18E469AF"/>
    <w:rsid w:val="18EC1DD9"/>
    <w:rsid w:val="18F1419B"/>
    <w:rsid w:val="192574BB"/>
    <w:rsid w:val="192D5ABD"/>
    <w:rsid w:val="19305109"/>
    <w:rsid w:val="19394FF9"/>
    <w:rsid w:val="194C7DB0"/>
    <w:rsid w:val="19707EDC"/>
    <w:rsid w:val="19852B6D"/>
    <w:rsid w:val="19924EB3"/>
    <w:rsid w:val="199402CB"/>
    <w:rsid w:val="199B3A66"/>
    <w:rsid w:val="19BC03A8"/>
    <w:rsid w:val="19C13B6D"/>
    <w:rsid w:val="19CC68BE"/>
    <w:rsid w:val="19DC46F2"/>
    <w:rsid w:val="19DD4372"/>
    <w:rsid w:val="19FC45D3"/>
    <w:rsid w:val="19FF731E"/>
    <w:rsid w:val="1A0B1623"/>
    <w:rsid w:val="1A393EF5"/>
    <w:rsid w:val="1A4A24FB"/>
    <w:rsid w:val="1A633F7F"/>
    <w:rsid w:val="1A6D575B"/>
    <w:rsid w:val="1A752675"/>
    <w:rsid w:val="1A87069D"/>
    <w:rsid w:val="1A8F6FC1"/>
    <w:rsid w:val="1A90752B"/>
    <w:rsid w:val="1A921917"/>
    <w:rsid w:val="1AA05CCF"/>
    <w:rsid w:val="1AAB256F"/>
    <w:rsid w:val="1AB34C81"/>
    <w:rsid w:val="1ABB603E"/>
    <w:rsid w:val="1AC9652C"/>
    <w:rsid w:val="1ACA72B6"/>
    <w:rsid w:val="1AD015BB"/>
    <w:rsid w:val="1ADB4209"/>
    <w:rsid w:val="1ADF2166"/>
    <w:rsid w:val="1AEB3045"/>
    <w:rsid w:val="1AEB621D"/>
    <w:rsid w:val="1B0D49A2"/>
    <w:rsid w:val="1B0E7273"/>
    <w:rsid w:val="1B201A77"/>
    <w:rsid w:val="1B23634C"/>
    <w:rsid w:val="1B3042AB"/>
    <w:rsid w:val="1B3B0010"/>
    <w:rsid w:val="1B3D4615"/>
    <w:rsid w:val="1B3E2218"/>
    <w:rsid w:val="1B4A481F"/>
    <w:rsid w:val="1B583F20"/>
    <w:rsid w:val="1B5A766F"/>
    <w:rsid w:val="1B614116"/>
    <w:rsid w:val="1B6254F9"/>
    <w:rsid w:val="1B7C1A9F"/>
    <w:rsid w:val="1B7E792D"/>
    <w:rsid w:val="1B806CDA"/>
    <w:rsid w:val="1B8442BE"/>
    <w:rsid w:val="1B8B3945"/>
    <w:rsid w:val="1B8D0A32"/>
    <w:rsid w:val="1B987555"/>
    <w:rsid w:val="1BA708B3"/>
    <w:rsid w:val="1BBE011E"/>
    <w:rsid w:val="1BBF5A8B"/>
    <w:rsid w:val="1BD25C3D"/>
    <w:rsid w:val="1BD43AE7"/>
    <w:rsid w:val="1BEE68CA"/>
    <w:rsid w:val="1BF66F65"/>
    <w:rsid w:val="1BFE503F"/>
    <w:rsid w:val="1C010FEB"/>
    <w:rsid w:val="1C145A17"/>
    <w:rsid w:val="1C1A0441"/>
    <w:rsid w:val="1C23590C"/>
    <w:rsid w:val="1C357033"/>
    <w:rsid w:val="1C363F63"/>
    <w:rsid w:val="1C3B0B2B"/>
    <w:rsid w:val="1C4D500F"/>
    <w:rsid w:val="1C5E52DA"/>
    <w:rsid w:val="1C6042E1"/>
    <w:rsid w:val="1C661C51"/>
    <w:rsid w:val="1C68748F"/>
    <w:rsid w:val="1C6F6472"/>
    <w:rsid w:val="1C887552"/>
    <w:rsid w:val="1C8F7239"/>
    <w:rsid w:val="1C9B1A7F"/>
    <w:rsid w:val="1CB362C0"/>
    <w:rsid w:val="1CD16F5F"/>
    <w:rsid w:val="1CD25BB1"/>
    <w:rsid w:val="1CD4686C"/>
    <w:rsid w:val="1CD501FA"/>
    <w:rsid w:val="1CE51453"/>
    <w:rsid w:val="1CE774D6"/>
    <w:rsid w:val="1CEA610E"/>
    <w:rsid w:val="1CFA20F7"/>
    <w:rsid w:val="1D0C1381"/>
    <w:rsid w:val="1D215B49"/>
    <w:rsid w:val="1D333FA7"/>
    <w:rsid w:val="1D44076B"/>
    <w:rsid w:val="1D4432D7"/>
    <w:rsid w:val="1D507145"/>
    <w:rsid w:val="1D595D9E"/>
    <w:rsid w:val="1D643D00"/>
    <w:rsid w:val="1D6C2C6F"/>
    <w:rsid w:val="1D6E0BF0"/>
    <w:rsid w:val="1D72065E"/>
    <w:rsid w:val="1D76303E"/>
    <w:rsid w:val="1D777AB1"/>
    <w:rsid w:val="1D8C04AA"/>
    <w:rsid w:val="1DA3732A"/>
    <w:rsid w:val="1DA377A6"/>
    <w:rsid w:val="1DA709F9"/>
    <w:rsid w:val="1DA95B0B"/>
    <w:rsid w:val="1DB20A76"/>
    <w:rsid w:val="1DCB78CC"/>
    <w:rsid w:val="1DD7152E"/>
    <w:rsid w:val="1DDE0873"/>
    <w:rsid w:val="1DE13AA6"/>
    <w:rsid w:val="1DF94C9D"/>
    <w:rsid w:val="1DFC6EE2"/>
    <w:rsid w:val="1DFC7FC6"/>
    <w:rsid w:val="1E166A19"/>
    <w:rsid w:val="1E242D10"/>
    <w:rsid w:val="1E257FE0"/>
    <w:rsid w:val="1E322818"/>
    <w:rsid w:val="1E383F62"/>
    <w:rsid w:val="1E3847FF"/>
    <w:rsid w:val="1E48470A"/>
    <w:rsid w:val="1E52105A"/>
    <w:rsid w:val="1E596EE0"/>
    <w:rsid w:val="1E5E2007"/>
    <w:rsid w:val="1E654EA7"/>
    <w:rsid w:val="1E685B0E"/>
    <w:rsid w:val="1E6E5F3C"/>
    <w:rsid w:val="1E786EB4"/>
    <w:rsid w:val="1E7C2078"/>
    <w:rsid w:val="1E8B7D86"/>
    <w:rsid w:val="1E8C4A70"/>
    <w:rsid w:val="1E8D6254"/>
    <w:rsid w:val="1E974AC8"/>
    <w:rsid w:val="1E997F4F"/>
    <w:rsid w:val="1E9B370F"/>
    <w:rsid w:val="1EAC6017"/>
    <w:rsid w:val="1EB146D6"/>
    <w:rsid w:val="1EB931F2"/>
    <w:rsid w:val="1EBB4998"/>
    <w:rsid w:val="1EBE3A91"/>
    <w:rsid w:val="1EC50166"/>
    <w:rsid w:val="1ED80128"/>
    <w:rsid w:val="1EDC3886"/>
    <w:rsid w:val="1F007A8D"/>
    <w:rsid w:val="1F0163FB"/>
    <w:rsid w:val="1F085573"/>
    <w:rsid w:val="1F1207BF"/>
    <w:rsid w:val="1F173955"/>
    <w:rsid w:val="1F28176A"/>
    <w:rsid w:val="1F4A2FD5"/>
    <w:rsid w:val="1F4D0D42"/>
    <w:rsid w:val="1F5A3067"/>
    <w:rsid w:val="1F5B51AC"/>
    <w:rsid w:val="1F633D22"/>
    <w:rsid w:val="1F675167"/>
    <w:rsid w:val="1F7E612B"/>
    <w:rsid w:val="1F7F20D6"/>
    <w:rsid w:val="1F8D1B5F"/>
    <w:rsid w:val="1F966D83"/>
    <w:rsid w:val="1F9C5202"/>
    <w:rsid w:val="1FA4156D"/>
    <w:rsid w:val="1FA779BA"/>
    <w:rsid w:val="1FB256D3"/>
    <w:rsid w:val="1FC0110A"/>
    <w:rsid w:val="1FC261F0"/>
    <w:rsid w:val="1FCE7673"/>
    <w:rsid w:val="1FD339FA"/>
    <w:rsid w:val="1FF75201"/>
    <w:rsid w:val="20011E6D"/>
    <w:rsid w:val="200E41D8"/>
    <w:rsid w:val="200E64A8"/>
    <w:rsid w:val="20176458"/>
    <w:rsid w:val="20193E5C"/>
    <w:rsid w:val="20235170"/>
    <w:rsid w:val="203529B9"/>
    <w:rsid w:val="20544829"/>
    <w:rsid w:val="206338E4"/>
    <w:rsid w:val="206B2B5E"/>
    <w:rsid w:val="20727C84"/>
    <w:rsid w:val="207E6EE7"/>
    <w:rsid w:val="20A5299E"/>
    <w:rsid w:val="20B81496"/>
    <w:rsid w:val="20BB1C1F"/>
    <w:rsid w:val="20BE2DA9"/>
    <w:rsid w:val="20CD22D3"/>
    <w:rsid w:val="20D10E1C"/>
    <w:rsid w:val="20D75D4F"/>
    <w:rsid w:val="20D8606E"/>
    <w:rsid w:val="20DA184B"/>
    <w:rsid w:val="20DE2785"/>
    <w:rsid w:val="20E16739"/>
    <w:rsid w:val="213009FA"/>
    <w:rsid w:val="21360308"/>
    <w:rsid w:val="21540DF6"/>
    <w:rsid w:val="21587BC9"/>
    <w:rsid w:val="216D1864"/>
    <w:rsid w:val="21762F0A"/>
    <w:rsid w:val="21847D6E"/>
    <w:rsid w:val="21892E34"/>
    <w:rsid w:val="2195232D"/>
    <w:rsid w:val="21AA10D3"/>
    <w:rsid w:val="21B23030"/>
    <w:rsid w:val="21B33AD9"/>
    <w:rsid w:val="21B67BE4"/>
    <w:rsid w:val="21C16326"/>
    <w:rsid w:val="21C83256"/>
    <w:rsid w:val="21CF5A66"/>
    <w:rsid w:val="21E36592"/>
    <w:rsid w:val="21EF6D66"/>
    <w:rsid w:val="21F526C9"/>
    <w:rsid w:val="21F71144"/>
    <w:rsid w:val="21FB1F6C"/>
    <w:rsid w:val="21FC358F"/>
    <w:rsid w:val="22053AF7"/>
    <w:rsid w:val="22122499"/>
    <w:rsid w:val="221C5B71"/>
    <w:rsid w:val="22210560"/>
    <w:rsid w:val="2225561A"/>
    <w:rsid w:val="222A1A83"/>
    <w:rsid w:val="222A6870"/>
    <w:rsid w:val="223E56CA"/>
    <w:rsid w:val="22463ED9"/>
    <w:rsid w:val="22707FCB"/>
    <w:rsid w:val="227220F6"/>
    <w:rsid w:val="227A5863"/>
    <w:rsid w:val="228F2578"/>
    <w:rsid w:val="22A4730E"/>
    <w:rsid w:val="22B74C62"/>
    <w:rsid w:val="22C41FC5"/>
    <w:rsid w:val="22CC67F0"/>
    <w:rsid w:val="22E5693B"/>
    <w:rsid w:val="22E85167"/>
    <w:rsid w:val="22E91306"/>
    <w:rsid w:val="22EE71B5"/>
    <w:rsid w:val="22F479AE"/>
    <w:rsid w:val="22F92077"/>
    <w:rsid w:val="22F974CF"/>
    <w:rsid w:val="22FF631C"/>
    <w:rsid w:val="230A081C"/>
    <w:rsid w:val="2312086B"/>
    <w:rsid w:val="232C3AA6"/>
    <w:rsid w:val="233D06D2"/>
    <w:rsid w:val="234577D8"/>
    <w:rsid w:val="23675A6F"/>
    <w:rsid w:val="23701460"/>
    <w:rsid w:val="237A3CF1"/>
    <w:rsid w:val="238370FE"/>
    <w:rsid w:val="238630C7"/>
    <w:rsid w:val="238838E8"/>
    <w:rsid w:val="238C2B80"/>
    <w:rsid w:val="23935545"/>
    <w:rsid w:val="239F2739"/>
    <w:rsid w:val="23A12A74"/>
    <w:rsid w:val="23A4380B"/>
    <w:rsid w:val="23A44376"/>
    <w:rsid w:val="23AA1E59"/>
    <w:rsid w:val="23AB2D2C"/>
    <w:rsid w:val="23B804E1"/>
    <w:rsid w:val="23C150FB"/>
    <w:rsid w:val="23C41346"/>
    <w:rsid w:val="23C446F1"/>
    <w:rsid w:val="23C74388"/>
    <w:rsid w:val="23CA5E89"/>
    <w:rsid w:val="23E71FBF"/>
    <w:rsid w:val="23EB54F6"/>
    <w:rsid w:val="23F87876"/>
    <w:rsid w:val="2402339A"/>
    <w:rsid w:val="2410283A"/>
    <w:rsid w:val="24180141"/>
    <w:rsid w:val="24281606"/>
    <w:rsid w:val="242D6F36"/>
    <w:rsid w:val="24322F32"/>
    <w:rsid w:val="243B088A"/>
    <w:rsid w:val="244D2BFE"/>
    <w:rsid w:val="24503C6A"/>
    <w:rsid w:val="24511492"/>
    <w:rsid w:val="245279F3"/>
    <w:rsid w:val="245E546D"/>
    <w:rsid w:val="2462094E"/>
    <w:rsid w:val="24773624"/>
    <w:rsid w:val="247B592B"/>
    <w:rsid w:val="247E2060"/>
    <w:rsid w:val="248360FA"/>
    <w:rsid w:val="24844D61"/>
    <w:rsid w:val="249472BA"/>
    <w:rsid w:val="2497289B"/>
    <w:rsid w:val="24AC7211"/>
    <w:rsid w:val="24BE5ABD"/>
    <w:rsid w:val="24C84DAD"/>
    <w:rsid w:val="24CE5856"/>
    <w:rsid w:val="24DC41E6"/>
    <w:rsid w:val="24E2261E"/>
    <w:rsid w:val="24E312C7"/>
    <w:rsid w:val="24E8178B"/>
    <w:rsid w:val="24EE03E3"/>
    <w:rsid w:val="24F3041D"/>
    <w:rsid w:val="24F91D38"/>
    <w:rsid w:val="24F952EF"/>
    <w:rsid w:val="251F6AFA"/>
    <w:rsid w:val="25243EBF"/>
    <w:rsid w:val="25590B96"/>
    <w:rsid w:val="25616500"/>
    <w:rsid w:val="25A32E15"/>
    <w:rsid w:val="25A72840"/>
    <w:rsid w:val="25AB22C0"/>
    <w:rsid w:val="25AB631E"/>
    <w:rsid w:val="25C1059C"/>
    <w:rsid w:val="25D042C9"/>
    <w:rsid w:val="25D10D65"/>
    <w:rsid w:val="25ED2D09"/>
    <w:rsid w:val="25ED61C2"/>
    <w:rsid w:val="25F01444"/>
    <w:rsid w:val="25F854F9"/>
    <w:rsid w:val="25FF0C48"/>
    <w:rsid w:val="26093239"/>
    <w:rsid w:val="26100F0E"/>
    <w:rsid w:val="2610243B"/>
    <w:rsid w:val="26125660"/>
    <w:rsid w:val="26190C19"/>
    <w:rsid w:val="26195979"/>
    <w:rsid w:val="2624045B"/>
    <w:rsid w:val="2633165F"/>
    <w:rsid w:val="26383622"/>
    <w:rsid w:val="263F10A8"/>
    <w:rsid w:val="263F7479"/>
    <w:rsid w:val="264F475F"/>
    <w:rsid w:val="26526704"/>
    <w:rsid w:val="26545E02"/>
    <w:rsid w:val="26601803"/>
    <w:rsid w:val="266468D8"/>
    <w:rsid w:val="26851C9F"/>
    <w:rsid w:val="26886DB1"/>
    <w:rsid w:val="268F6DCB"/>
    <w:rsid w:val="269175F6"/>
    <w:rsid w:val="26925B4C"/>
    <w:rsid w:val="269345F1"/>
    <w:rsid w:val="26CF7D56"/>
    <w:rsid w:val="26D21D37"/>
    <w:rsid w:val="26D51679"/>
    <w:rsid w:val="26E407AF"/>
    <w:rsid w:val="26E52A1C"/>
    <w:rsid w:val="26E755CB"/>
    <w:rsid w:val="270457AF"/>
    <w:rsid w:val="271A1CDE"/>
    <w:rsid w:val="272A43C9"/>
    <w:rsid w:val="272B2A69"/>
    <w:rsid w:val="272F72F3"/>
    <w:rsid w:val="27371C6C"/>
    <w:rsid w:val="275A096E"/>
    <w:rsid w:val="276A5D13"/>
    <w:rsid w:val="277302E9"/>
    <w:rsid w:val="27870CC4"/>
    <w:rsid w:val="278943E3"/>
    <w:rsid w:val="278C7326"/>
    <w:rsid w:val="278E2DA6"/>
    <w:rsid w:val="27B87031"/>
    <w:rsid w:val="27BE2240"/>
    <w:rsid w:val="27D10354"/>
    <w:rsid w:val="27F25224"/>
    <w:rsid w:val="27F53268"/>
    <w:rsid w:val="27F83C1C"/>
    <w:rsid w:val="28077E7C"/>
    <w:rsid w:val="280B0FFF"/>
    <w:rsid w:val="281456D9"/>
    <w:rsid w:val="281C4867"/>
    <w:rsid w:val="282138B0"/>
    <w:rsid w:val="28297280"/>
    <w:rsid w:val="282A0FC0"/>
    <w:rsid w:val="283471D4"/>
    <w:rsid w:val="2839793A"/>
    <w:rsid w:val="28407EBA"/>
    <w:rsid w:val="2863202D"/>
    <w:rsid w:val="286F72A0"/>
    <w:rsid w:val="28835D0A"/>
    <w:rsid w:val="288640B0"/>
    <w:rsid w:val="2895512D"/>
    <w:rsid w:val="28A6669A"/>
    <w:rsid w:val="28D16CCB"/>
    <w:rsid w:val="28D51E3F"/>
    <w:rsid w:val="28EC6E14"/>
    <w:rsid w:val="29023666"/>
    <w:rsid w:val="290D1D77"/>
    <w:rsid w:val="292877F4"/>
    <w:rsid w:val="292D3752"/>
    <w:rsid w:val="293A45F6"/>
    <w:rsid w:val="293D2698"/>
    <w:rsid w:val="294E2529"/>
    <w:rsid w:val="295919FD"/>
    <w:rsid w:val="29674537"/>
    <w:rsid w:val="29731D2E"/>
    <w:rsid w:val="29797D3A"/>
    <w:rsid w:val="29876443"/>
    <w:rsid w:val="298A7C99"/>
    <w:rsid w:val="298E28D8"/>
    <w:rsid w:val="2995230D"/>
    <w:rsid w:val="299B1C7C"/>
    <w:rsid w:val="29AE570A"/>
    <w:rsid w:val="29C73492"/>
    <w:rsid w:val="29E54B6C"/>
    <w:rsid w:val="29EC25A0"/>
    <w:rsid w:val="29EC3BBF"/>
    <w:rsid w:val="29ED2788"/>
    <w:rsid w:val="29F05774"/>
    <w:rsid w:val="2A0D2CFB"/>
    <w:rsid w:val="2A1A776C"/>
    <w:rsid w:val="2A266C95"/>
    <w:rsid w:val="2A2C5892"/>
    <w:rsid w:val="2A4259DF"/>
    <w:rsid w:val="2A4D18D5"/>
    <w:rsid w:val="2A5D10C4"/>
    <w:rsid w:val="2A764B42"/>
    <w:rsid w:val="2A7B3EF2"/>
    <w:rsid w:val="2A7D6655"/>
    <w:rsid w:val="2A935C5A"/>
    <w:rsid w:val="2A9B7966"/>
    <w:rsid w:val="2AA35265"/>
    <w:rsid w:val="2AB518ED"/>
    <w:rsid w:val="2ABB6294"/>
    <w:rsid w:val="2AC25C84"/>
    <w:rsid w:val="2ADC46BC"/>
    <w:rsid w:val="2AE71C92"/>
    <w:rsid w:val="2AF74793"/>
    <w:rsid w:val="2B034A4B"/>
    <w:rsid w:val="2B137DB0"/>
    <w:rsid w:val="2B207F33"/>
    <w:rsid w:val="2B22151E"/>
    <w:rsid w:val="2B2709CC"/>
    <w:rsid w:val="2B2A4A14"/>
    <w:rsid w:val="2B2D1F10"/>
    <w:rsid w:val="2B354602"/>
    <w:rsid w:val="2B383911"/>
    <w:rsid w:val="2B3F2EE8"/>
    <w:rsid w:val="2B406485"/>
    <w:rsid w:val="2B422B99"/>
    <w:rsid w:val="2B484C34"/>
    <w:rsid w:val="2B4A2378"/>
    <w:rsid w:val="2B507142"/>
    <w:rsid w:val="2B551FAC"/>
    <w:rsid w:val="2B710C24"/>
    <w:rsid w:val="2B79305F"/>
    <w:rsid w:val="2B812570"/>
    <w:rsid w:val="2B87022A"/>
    <w:rsid w:val="2B8E06DF"/>
    <w:rsid w:val="2B9117BA"/>
    <w:rsid w:val="2B9D11FA"/>
    <w:rsid w:val="2BA4426E"/>
    <w:rsid w:val="2BB2295E"/>
    <w:rsid w:val="2BBA25CE"/>
    <w:rsid w:val="2BBC0C14"/>
    <w:rsid w:val="2BC60088"/>
    <w:rsid w:val="2BC7175D"/>
    <w:rsid w:val="2BCE11F5"/>
    <w:rsid w:val="2BE87D5A"/>
    <w:rsid w:val="2BF80D8D"/>
    <w:rsid w:val="2C0A5C9E"/>
    <w:rsid w:val="2C0C57E4"/>
    <w:rsid w:val="2C141541"/>
    <w:rsid w:val="2C186082"/>
    <w:rsid w:val="2C207808"/>
    <w:rsid w:val="2C23035E"/>
    <w:rsid w:val="2C4A5124"/>
    <w:rsid w:val="2C827D3C"/>
    <w:rsid w:val="2C895F85"/>
    <w:rsid w:val="2C8B470C"/>
    <w:rsid w:val="2C8B513C"/>
    <w:rsid w:val="2C985D8D"/>
    <w:rsid w:val="2C9A247C"/>
    <w:rsid w:val="2C9B0025"/>
    <w:rsid w:val="2C9F1627"/>
    <w:rsid w:val="2CBE46A0"/>
    <w:rsid w:val="2CC24F6D"/>
    <w:rsid w:val="2CC50CBB"/>
    <w:rsid w:val="2CCB704E"/>
    <w:rsid w:val="2CD13815"/>
    <w:rsid w:val="2CDB22F7"/>
    <w:rsid w:val="2CE0769B"/>
    <w:rsid w:val="2CE7417C"/>
    <w:rsid w:val="2CE857A1"/>
    <w:rsid w:val="2CEE5180"/>
    <w:rsid w:val="2D0333C5"/>
    <w:rsid w:val="2D03527F"/>
    <w:rsid w:val="2D0D397D"/>
    <w:rsid w:val="2D12389D"/>
    <w:rsid w:val="2D133AF7"/>
    <w:rsid w:val="2D2D0364"/>
    <w:rsid w:val="2D2F3DC9"/>
    <w:rsid w:val="2D3E4C5E"/>
    <w:rsid w:val="2D687F58"/>
    <w:rsid w:val="2D7608C3"/>
    <w:rsid w:val="2D7E6CF0"/>
    <w:rsid w:val="2D7F37E8"/>
    <w:rsid w:val="2D9E2A99"/>
    <w:rsid w:val="2DAF69C7"/>
    <w:rsid w:val="2DBA211E"/>
    <w:rsid w:val="2DBC096F"/>
    <w:rsid w:val="2DC1662C"/>
    <w:rsid w:val="2DD33F8A"/>
    <w:rsid w:val="2DE11D49"/>
    <w:rsid w:val="2DE45CD2"/>
    <w:rsid w:val="2DF329D6"/>
    <w:rsid w:val="2DF65BBD"/>
    <w:rsid w:val="2DFA2FDA"/>
    <w:rsid w:val="2DFB1CB4"/>
    <w:rsid w:val="2E031190"/>
    <w:rsid w:val="2E047FEC"/>
    <w:rsid w:val="2E0E6002"/>
    <w:rsid w:val="2E105AE7"/>
    <w:rsid w:val="2E171667"/>
    <w:rsid w:val="2E256706"/>
    <w:rsid w:val="2E2F61B2"/>
    <w:rsid w:val="2E312AF2"/>
    <w:rsid w:val="2E336E03"/>
    <w:rsid w:val="2E3953D0"/>
    <w:rsid w:val="2E3B55D2"/>
    <w:rsid w:val="2E447EE7"/>
    <w:rsid w:val="2E4D1AD5"/>
    <w:rsid w:val="2E4D5BB8"/>
    <w:rsid w:val="2E5E4519"/>
    <w:rsid w:val="2E6E2A85"/>
    <w:rsid w:val="2E6F1996"/>
    <w:rsid w:val="2E8440DC"/>
    <w:rsid w:val="2E9749AE"/>
    <w:rsid w:val="2E9F4101"/>
    <w:rsid w:val="2EBC554D"/>
    <w:rsid w:val="2EC64247"/>
    <w:rsid w:val="2EC85334"/>
    <w:rsid w:val="2ECE039A"/>
    <w:rsid w:val="2EDB799B"/>
    <w:rsid w:val="2EE81F90"/>
    <w:rsid w:val="2EEB3C5D"/>
    <w:rsid w:val="2EFF1FE5"/>
    <w:rsid w:val="2F110720"/>
    <w:rsid w:val="2F132187"/>
    <w:rsid w:val="2F1B2E42"/>
    <w:rsid w:val="2F301352"/>
    <w:rsid w:val="2F3D3BBB"/>
    <w:rsid w:val="2F402B2C"/>
    <w:rsid w:val="2F492C75"/>
    <w:rsid w:val="2F4D4CA5"/>
    <w:rsid w:val="2F652CB2"/>
    <w:rsid w:val="2F693F8B"/>
    <w:rsid w:val="2F8525A4"/>
    <w:rsid w:val="2F864723"/>
    <w:rsid w:val="2F867338"/>
    <w:rsid w:val="2F947A0C"/>
    <w:rsid w:val="2F962B74"/>
    <w:rsid w:val="2F971E00"/>
    <w:rsid w:val="2F97341C"/>
    <w:rsid w:val="2F9906AE"/>
    <w:rsid w:val="2FB23246"/>
    <w:rsid w:val="2FBC3AE7"/>
    <w:rsid w:val="2FCB6E8A"/>
    <w:rsid w:val="2FDF03D6"/>
    <w:rsid w:val="3002037B"/>
    <w:rsid w:val="3002273A"/>
    <w:rsid w:val="301910D2"/>
    <w:rsid w:val="302438C4"/>
    <w:rsid w:val="303670DA"/>
    <w:rsid w:val="30402817"/>
    <w:rsid w:val="304675F9"/>
    <w:rsid w:val="304A3C58"/>
    <w:rsid w:val="30507FDF"/>
    <w:rsid w:val="305743E3"/>
    <w:rsid w:val="30651335"/>
    <w:rsid w:val="30695592"/>
    <w:rsid w:val="30726051"/>
    <w:rsid w:val="3077431B"/>
    <w:rsid w:val="307B6FFB"/>
    <w:rsid w:val="308624F4"/>
    <w:rsid w:val="30897149"/>
    <w:rsid w:val="30957CD4"/>
    <w:rsid w:val="309607ED"/>
    <w:rsid w:val="30A0600A"/>
    <w:rsid w:val="30C62C5E"/>
    <w:rsid w:val="30CF1790"/>
    <w:rsid w:val="30D43D79"/>
    <w:rsid w:val="30D76455"/>
    <w:rsid w:val="30DF5A8D"/>
    <w:rsid w:val="30F76EB8"/>
    <w:rsid w:val="30FE6ED9"/>
    <w:rsid w:val="31040B32"/>
    <w:rsid w:val="311831B5"/>
    <w:rsid w:val="31224087"/>
    <w:rsid w:val="3125457B"/>
    <w:rsid w:val="31263EF5"/>
    <w:rsid w:val="312C1F6D"/>
    <w:rsid w:val="312C2B46"/>
    <w:rsid w:val="31411792"/>
    <w:rsid w:val="316D1E29"/>
    <w:rsid w:val="31796F4B"/>
    <w:rsid w:val="31816F8B"/>
    <w:rsid w:val="318C0AF2"/>
    <w:rsid w:val="319F5C8A"/>
    <w:rsid w:val="31AB1190"/>
    <w:rsid w:val="31AB68A5"/>
    <w:rsid w:val="31C24D5D"/>
    <w:rsid w:val="31C710FA"/>
    <w:rsid w:val="31DE0D52"/>
    <w:rsid w:val="31E500FE"/>
    <w:rsid w:val="31ED4050"/>
    <w:rsid w:val="31EF7F1C"/>
    <w:rsid w:val="31FD3835"/>
    <w:rsid w:val="31FF7074"/>
    <w:rsid w:val="32071D35"/>
    <w:rsid w:val="32095BE9"/>
    <w:rsid w:val="321A3B65"/>
    <w:rsid w:val="322945F8"/>
    <w:rsid w:val="32316F05"/>
    <w:rsid w:val="32354034"/>
    <w:rsid w:val="323D682A"/>
    <w:rsid w:val="32484417"/>
    <w:rsid w:val="324C6B76"/>
    <w:rsid w:val="325955A2"/>
    <w:rsid w:val="32723B79"/>
    <w:rsid w:val="32794D29"/>
    <w:rsid w:val="327E75CA"/>
    <w:rsid w:val="32922E0A"/>
    <w:rsid w:val="32A64415"/>
    <w:rsid w:val="32A7015D"/>
    <w:rsid w:val="32AA3C96"/>
    <w:rsid w:val="32B25DE7"/>
    <w:rsid w:val="32C43BDA"/>
    <w:rsid w:val="32D900E4"/>
    <w:rsid w:val="32EB267F"/>
    <w:rsid w:val="32F5532F"/>
    <w:rsid w:val="330827A4"/>
    <w:rsid w:val="33147216"/>
    <w:rsid w:val="33166D86"/>
    <w:rsid w:val="3319059E"/>
    <w:rsid w:val="331C1937"/>
    <w:rsid w:val="332D06B1"/>
    <w:rsid w:val="333A7BFE"/>
    <w:rsid w:val="334636A7"/>
    <w:rsid w:val="33497600"/>
    <w:rsid w:val="335D3797"/>
    <w:rsid w:val="337E0007"/>
    <w:rsid w:val="339538BB"/>
    <w:rsid w:val="33992BFB"/>
    <w:rsid w:val="339D49FC"/>
    <w:rsid w:val="33A934C1"/>
    <w:rsid w:val="33AC3C36"/>
    <w:rsid w:val="33AE15D2"/>
    <w:rsid w:val="33AF0CFF"/>
    <w:rsid w:val="33B5064A"/>
    <w:rsid w:val="33B87FD7"/>
    <w:rsid w:val="33B90CD8"/>
    <w:rsid w:val="33CB7923"/>
    <w:rsid w:val="33D253C4"/>
    <w:rsid w:val="33DF2F51"/>
    <w:rsid w:val="33EE4C7E"/>
    <w:rsid w:val="34354AF6"/>
    <w:rsid w:val="343B33B7"/>
    <w:rsid w:val="3441120D"/>
    <w:rsid w:val="34450526"/>
    <w:rsid w:val="344D4A60"/>
    <w:rsid w:val="345336EF"/>
    <w:rsid w:val="34594B55"/>
    <w:rsid w:val="345F78C9"/>
    <w:rsid w:val="347F0DB1"/>
    <w:rsid w:val="348E21C6"/>
    <w:rsid w:val="348F7805"/>
    <w:rsid w:val="349D0802"/>
    <w:rsid w:val="34A83D5E"/>
    <w:rsid w:val="34AA528A"/>
    <w:rsid w:val="34AD37F0"/>
    <w:rsid w:val="34B46F0B"/>
    <w:rsid w:val="34C34729"/>
    <w:rsid w:val="34C35DD9"/>
    <w:rsid w:val="34C3799B"/>
    <w:rsid w:val="34CF271E"/>
    <w:rsid w:val="34F341CD"/>
    <w:rsid w:val="34F3646C"/>
    <w:rsid w:val="34FA1BD0"/>
    <w:rsid w:val="34FB66D9"/>
    <w:rsid w:val="34FD46AB"/>
    <w:rsid w:val="35043421"/>
    <w:rsid w:val="3514702F"/>
    <w:rsid w:val="35213E2D"/>
    <w:rsid w:val="353100E2"/>
    <w:rsid w:val="353F7032"/>
    <w:rsid w:val="35437BA3"/>
    <w:rsid w:val="354434B1"/>
    <w:rsid w:val="35550350"/>
    <w:rsid w:val="355B5D62"/>
    <w:rsid w:val="356913C6"/>
    <w:rsid w:val="356E11C2"/>
    <w:rsid w:val="35703827"/>
    <w:rsid w:val="35765840"/>
    <w:rsid w:val="35770E3A"/>
    <w:rsid w:val="358409D1"/>
    <w:rsid w:val="35841260"/>
    <w:rsid w:val="35883388"/>
    <w:rsid w:val="358B43DD"/>
    <w:rsid w:val="359A63E1"/>
    <w:rsid w:val="359C1AC9"/>
    <w:rsid w:val="35AB29C2"/>
    <w:rsid w:val="35B461E3"/>
    <w:rsid w:val="35C903A9"/>
    <w:rsid w:val="35D5103D"/>
    <w:rsid w:val="35EB2ACC"/>
    <w:rsid w:val="35F30FA9"/>
    <w:rsid w:val="35F61CA7"/>
    <w:rsid w:val="35F6366E"/>
    <w:rsid w:val="35FA176E"/>
    <w:rsid w:val="36022BA1"/>
    <w:rsid w:val="36062A20"/>
    <w:rsid w:val="360F0EA5"/>
    <w:rsid w:val="360F22EE"/>
    <w:rsid w:val="36176365"/>
    <w:rsid w:val="3623212C"/>
    <w:rsid w:val="362564AE"/>
    <w:rsid w:val="36453396"/>
    <w:rsid w:val="364E0B84"/>
    <w:rsid w:val="36550634"/>
    <w:rsid w:val="366042F2"/>
    <w:rsid w:val="36723C0E"/>
    <w:rsid w:val="36796D16"/>
    <w:rsid w:val="36802630"/>
    <w:rsid w:val="368C2082"/>
    <w:rsid w:val="368C35F0"/>
    <w:rsid w:val="368D5259"/>
    <w:rsid w:val="368E4AD5"/>
    <w:rsid w:val="369172AF"/>
    <w:rsid w:val="36A05F0A"/>
    <w:rsid w:val="36AC4C94"/>
    <w:rsid w:val="36B37642"/>
    <w:rsid w:val="36C16E08"/>
    <w:rsid w:val="36C5037A"/>
    <w:rsid w:val="36C713F7"/>
    <w:rsid w:val="36DA5716"/>
    <w:rsid w:val="36F0601A"/>
    <w:rsid w:val="36F357E6"/>
    <w:rsid w:val="36FC553D"/>
    <w:rsid w:val="36FD2091"/>
    <w:rsid w:val="370A1F9D"/>
    <w:rsid w:val="373B64A2"/>
    <w:rsid w:val="37461D82"/>
    <w:rsid w:val="375613B5"/>
    <w:rsid w:val="376101D7"/>
    <w:rsid w:val="37666B36"/>
    <w:rsid w:val="37695C69"/>
    <w:rsid w:val="37812CFA"/>
    <w:rsid w:val="37857A88"/>
    <w:rsid w:val="378868AC"/>
    <w:rsid w:val="37A10910"/>
    <w:rsid w:val="37B873EC"/>
    <w:rsid w:val="37BA6D28"/>
    <w:rsid w:val="37E4023F"/>
    <w:rsid w:val="37F923B4"/>
    <w:rsid w:val="380141DB"/>
    <w:rsid w:val="38025876"/>
    <w:rsid w:val="38055DA3"/>
    <w:rsid w:val="38096663"/>
    <w:rsid w:val="3815580B"/>
    <w:rsid w:val="381619BF"/>
    <w:rsid w:val="382422A0"/>
    <w:rsid w:val="38365268"/>
    <w:rsid w:val="383A4785"/>
    <w:rsid w:val="383F18B9"/>
    <w:rsid w:val="384A4FE7"/>
    <w:rsid w:val="38567136"/>
    <w:rsid w:val="38604069"/>
    <w:rsid w:val="38677DF4"/>
    <w:rsid w:val="38701EBD"/>
    <w:rsid w:val="388E44AB"/>
    <w:rsid w:val="388F6464"/>
    <w:rsid w:val="389D6FEB"/>
    <w:rsid w:val="38A54D8E"/>
    <w:rsid w:val="38A86613"/>
    <w:rsid w:val="38B11E3E"/>
    <w:rsid w:val="38B60A58"/>
    <w:rsid w:val="38B85C96"/>
    <w:rsid w:val="38C1657D"/>
    <w:rsid w:val="38C33F36"/>
    <w:rsid w:val="38CD1AB3"/>
    <w:rsid w:val="38D816DE"/>
    <w:rsid w:val="38E2174C"/>
    <w:rsid w:val="38E855DE"/>
    <w:rsid w:val="38E91365"/>
    <w:rsid w:val="38F61EBA"/>
    <w:rsid w:val="39002CA7"/>
    <w:rsid w:val="39002DC9"/>
    <w:rsid w:val="39217DFA"/>
    <w:rsid w:val="392F3BA3"/>
    <w:rsid w:val="39337E24"/>
    <w:rsid w:val="39461ABD"/>
    <w:rsid w:val="395750D5"/>
    <w:rsid w:val="396C698D"/>
    <w:rsid w:val="39756477"/>
    <w:rsid w:val="39861018"/>
    <w:rsid w:val="398E4AD4"/>
    <w:rsid w:val="399A2378"/>
    <w:rsid w:val="39A1631F"/>
    <w:rsid w:val="39AB3F13"/>
    <w:rsid w:val="39B14716"/>
    <w:rsid w:val="39C26569"/>
    <w:rsid w:val="39E140D1"/>
    <w:rsid w:val="39E50313"/>
    <w:rsid w:val="39EA716E"/>
    <w:rsid w:val="39F63850"/>
    <w:rsid w:val="39FA4436"/>
    <w:rsid w:val="3A010702"/>
    <w:rsid w:val="3A022963"/>
    <w:rsid w:val="3A1032E5"/>
    <w:rsid w:val="3A23055E"/>
    <w:rsid w:val="3A35350A"/>
    <w:rsid w:val="3A5602EB"/>
    <w:rsid w:val="3A8626EA"/>
    <w:rsid w:val="3A885C26"/>
    <w:rsid w:val="3A9F5957"/>
    <w:rsid w:val="3AA15E8F"/>
    <w:rsid w:val="3AA1658C"/>
    <w:rsid w:val="3AAC1BA0"/>
    <w:rsid w:val="3AB43202"/>
    <w:rsid w:val="3ACC6D03"/>
    <w:rsid w:val="3AD873BC"/>
    <w:rsid w:val="3ADA431B"/>
    <w:rsid w:val="3AE842EA"/>
    <w:rsid w:val="3AEA0F36"/>
    <w:rsid w:val="3AEC207A"/>
    <w:rsid w:val="3AF875E2"/>
    <w:rsid w:val="3AF92404"/>
    <w:rsid w:val="3B0B6CD7"/>
    <w:rsid w:val="3B0E78E1"/>
    <w:rsid w:val="3B1311BC"/>
    <w:rsid w:val="3B2B0B7A"/>
    <w:rsid w:val="3B302480"/>
    <w:rsid w:val="3B386E6B"/>
    <w:rsid w:val="3B3B61A5"/>
    <w:rsid w:val="3B410CE7"/>
    <w:rsid w:val="3B45485A"/>
    <w:rsid w:val="3B470032"/>
    <w:rsid w:val="3B472477"/>
    <w:rsid w:val="3B487908"/>
    <w:rsid w:val="3B513F69"/>
    <w:rsid w:val="3B635B24"/>
    <w:rsid w:val="3B68323A"/>
    <w:rsid w:val="3B7D0DC6"/>
    <w:rsid w:val="3B843F12"/>
    <w:rsid w:val="3B880EC1"/>
    <w:rsid w:val="3B885703"/>
    <w:rsid w:val="3B8D6111"/>
    <w:rsid w:val="3B9749FA"/>
    <w:rsid w:val="3BA64720"/>
    <w:rsid w:val="3BAE1389"/>
    <w:rsid w:val="3BBF2922"/>
    <w:rsid w:val="3BD04BAA"/>
    <w:rsid w:val="3BD12A23"/>
    <w:rsid w:val="3BD14591"/>
    <w:rsid w:val="3BD25E52"/>
    <w:rsid w:val="3BD46F1A"/>
    <w:rsid w:val="3BD97689"/>
    <w:rsid w:val="3BDA18D1"/>
    <w:rsid w:val="3BDC233E"/>
    <w:rsid w:val="3BE4600D"/>
    <w:rsid w:val="3BE5353A"/>
    <w:rsid w:val="3BF22A53"/>
    <w:rsid w:val="3BF64291"/>
    <w:rsid w:val="3BF73AED"/>
    <w:rsid w:val="3C094EAD"/>
    <w:rsid w:val="3C0E64B0"/>
    <w:rsid w:val="3C1164D7"/>
    <w:rsid w:val="3C140053"/>
    <w:rsid w:val="3C1E6259"/>
    <w:rsid w:val="3C255184"/>
    <w:rsid w:val="3C305BCE"/>
    <w:rsid w:val="3C355CCA"/>
    <w:rsid w:val="3C453527"/>
    <w:rsid w:val="3C643096"/>
    <w:rsid w:val="3C675BBD"/>
    <w:rsid w:val="3C71474E"/>
    <w:rsid w:val="3C73763D"/>
    <w:rsid w:val="3C811FA9"/>
    <w:rsid w:val="3C8276EE"/>
    <w:rsid w:val="3C8A218C"/>
    <w:rsid w:val="3C906508"/>
    <w:rsid w:val="3C961660"/>
    <w:rsid w:val="3C9F6A68"/>
    <w:rsid w:val="3CA94AD6"/>
    <w:rsid w:val="3CA962A9"/>
    <w:rsid w:val="3CAB090B"/>
    <w:rsid w:val="3CC35EFF"/>
    <w:rsid w:val="3CC63455"/>
    <w:rsid w:val="3CC83D4F"/>
    <w:rsid w:val="3CC92414"/>
    <w:rsid w:val="3CCF3F8E"/>
    <w:rsid w:val="3CDA42B0"/>
    <w:rsid w:val="3D0D1DE2"/>
    <w:rsid w:val="3D167699"/>
    <w:rsid w:val="3D292E0C"/>
    <w:rsid w:val="3D6A54A4"/>
    <w:rsid w:val="3D6B2D51"/>
    <w:rsid w:val="3D77532A"/>
    <w:rsid w:val="3D86068D"/>
    <w:rsid w:val="3DA77E96"/>
    <w:rsid w:val="3DAB64E4"/>
    <w:rsid w:val="3DB00778"/>
    <w:rsid w:val="3E080E58"/>
    <w:rsid w:val="3E0D228D"/>
    <w:rsid w:val="3E1A3A74"/>
    <w:rsid w:val="3E335219"/>
    <w:rsid w:val="3E442EE4"/>
    <w:rsid w:val="3E471DB3"/>
    <w:rsid w:val="3E5822F0"/>
    <w:rsid w:val="3E5C1D12"/>
    <w:rsid w:val="3E5F3E62"/>
    <w:rsid w:val="3E702899"/>
    <w:rsid w:val="3E8B489C"/>
    <w:rsid w:val="3E8F1116"/>
    <w:rsid w:val="3E9A497D"/>
    <w:rsid w:val="3EA715F3"/>
    <w:rsid w:val="3EBE39CB"/>
    <w:rsid w:val="3EC1623B"/>
    <w:rsid w:val="3ECA48BF"/>
    <w:rsid w:val="3EDE7AC1"/>
    <w:rsid w:val="3EEA3DAC"/>
    <w:rsid w:val="3EEB0EF1"/>
    <w:rsid w:val="3EEE3512"/>
    <w:rsid w:val="3F0713C1"/>
    <w:rsid w:val="3F176AF9"/>
    <w:rsid w:val="3F1E753D"/>
    <w:rsid w:val="3F1F2122"/>
    <w:rsid w:val="3F21196D"/>
    <w:rsid w:val="3F323DAE"/>
    <w:rsid w:val="3F380967"/>
    <w:rsid w:val="3F3C2572"/>
    <w:rsid w:val="3F4A5A05"/>
    <w:rsid w:val="3F4C2336"/>
    <w:rsid w:val="3F5439DC"/>
    <w:rsid w:val="3F567DBD"/>
    <w:rsid w:val="3F5B6C4A"/>
    <w:rsid w:val="3F6E378D"/>
    <w:rsid w:val="3F801770"/>
    <w:rsid w:val="3F8F3731"/>
    <w:rsid w:val="3FAB4372"/>
    <w:rsid w:val="3FBC19BF"/>
    <w:rsid w:val="3FBE0A27"/>
    <w:rsid w:val="3FBF506A"/>
    <w:rsid w:val="3FC04C3D"/>
    <w:rsid w:val="3FC500F3"/>
    <w:rsid w:val="3FCD5A26"/>
    <w:rsid w:val="3FD15AFE"/>
    <w:rsid w:val="3FD46234"/>
    <w:rsid w:val="3FD9127F"/>
    <w:rsid w:val="3FDA3410"/>
    <w:rsid w:val="3FDB10D1"/>
    <w:rsid w:val="3FF84B6A"/>
    <w:rsid w:val="40015EBB"/>
    <w:rsid w:val="400B60AA"/>
    <w:rsid w:val="40290BA9"/>
    <w:rsid w:val="402B34E1"/>
    <w:rsid w:val="4033747E"/>
    <w:rsid w:val="40480C1A"/>
    <w:rsid w:val="404D0ADA"/>
    <w:rsid w:val="406A5B80"/>
    <w:rsid w:val="407E26AB"/>
    <w:rsid w:val="407F245B"/>
    <w:rsid w:val="40836482"/>
    <w:rsid w:val="4088167C"/>
    <w:rsid w:val="40887B27"/>
    <w:rsid w:val="40912B6A"/>
    <w:rsid w:val="4098499E"/>
    <w:rsid w:val="40BF50CB"/>
    <w:rsid w:val="40C52806"/>
    <w:rsid w:val="40CF15C2"/>
    <w:rsid w:val="40D36FE3"/>
    <w:rsid w:val="40DB4E60"/>
    <w:rsid w:val="40DF5E5F"/>
    <w:rsid w:val="40E55C92"/>
    <w:rsid w:val="40E842B7"/>
    <w:rsid w:val="40EA418F"/>
    <w:rsid w:val="40F118DA"/>
    <w:rsid w:val="40F37232"/>
    <w:rsid w:val="41156DAF"/>
    <w:rsid w:val="411963AC"/>
    <w:rsid w:val="411B193E"/>
    <w:rsid w:val="411D0EBD"/>
    <w:rsid w:val="41242370"/>
    <w:rsid w:val="412D70B6"/>
    <w:rsid w:val="41301BE6"/>
    <w:rsid w:val="4137407C"/>
    <w:rsid w:val="41496D82"/>
    <w:rsid w:val="414A7B4F"/>
    <w:rsid w:val="414E57FC"/>
    <w:rsid w:val="415B7510"/>
    <w:rsid w:val="41657104"/>
    <w:rsid w:val="41906570"/>
    <w:rsid w:val="41924213"/>
    <w:rsid w:val="4198350C"/>
    <w:rsid w:val="419E75A5"/>
    <w:rsid w:val="41D475E6"/>
    <w:rsid w:val="41D6394C"/>
    <w:rsid w:val="41DA6066"/>
    <w:rsid w:val="41DB5BBB"/>
    <w:rsid w:val="41E046D1"/>
    <w:rsid w:val="41E05CCA"/>
    <w:rsid w:val="41E15BA8"/>
    <w:rsid w:val="41F77E84"/>
    <w:rsid w:val="4201067C"/>
    <w:rsid w:val="420D2279"/>
    <w:rsid w:val="420D4DBD"/>
    <w:rsid w:val="42127E23"/>
    <w:rsid w:val="42314F3A"/>
    <w:rsid w:val="425226DA"/>
    <w:rsid w:val="425B45D2"/>
    <w:rsid w:val="425C2544"/>
    <w:rsid w:val="4262051B"/>
    <w:rsid w:val="427750F1"/>
    <w:rsid w:val="427C6BDC"/>
    <w:rsid w:val="427D1463"/>
    <w:rsid w:val="428A7781"/>
    <w:rsid w:val="428E4557"/>
    <w:rsid w:val="42A02D37"/>
    <w:rsid w:val="42A609A8"/>
    <w:rsid w:val="42BD2775"/>
    <w:rsid w:val="42DB0128"/>
    <w:rsid w:val="42F35EEE"/>
    <w:rsid w:val="42F82BDD"/>
    <w:rsid w:val="43051991"/>
    <w:rsid w:val="43077AEA"/>
    <w:rsid w:val="43125552"/>
    <w:rsid w:val="43130982"/>
    <w:rsid w:val="431B3692"/>
    <w:rsid w:val="431F154E"/>
    <w:rsid w:val="43207F02"/>
    <w:rsid w:val="43226A19"/>
    <w:rsid w:val="43293298"/>
    <w:rsid w:val="43333394"/>
    <w:rsid w:val="43356186"/>
    <w:rsid w:val="43390AD4"/>
    <w:rsid w:val="43466849"/>
    <w:rsid w:val="434D26D5"/>
    <w:rsid w:val="435440C1"/>
    <w:rsid w:val="435A51CB"/>
    <w:rsid w:val="435B30F6"/>
    <w:rsid w:val="43645A93"/>
    <w:rsid w:val="436B6947"/>
    <w:rsid w:val="436C30C3"/>
    <w:rsid w:val="436E5361"/>
    <w:rsid w:val="43750DFC"/>
    <w:rsid w:val="437A0735"/>
    <w:rsid w:val="437E3CB5"/>
    <w:rsid w:val="43AF09A1"/>
    <w:rsid w:val="43B61BF0"/>
    <w:rsid w:val="43B97249"/>
    <w:rsid w:val="43CB3B7A"/>
    <w:rsid w:val="43D53988"/>
    <w:rsid w:val="43E332FE"/>
    <w:rsid w:val="43E673CB"/>
    <w:rsid w:val="43EC6361"/>
    <w:rsid w:val="43F440D6"/>
    <w:rsid w:val="43F857C9"/>
    <w:rsid w:val="44070AFA"/>
    <w:rsid w:val="44087283"/>
    <w:rsid w:val="44094A01"/>
    <w:rsid w:val="441174AA"/>
    <w:rsid w:val="441E50EA"/>
    <w:rsid w:val="442D5AEE"/>
    <w:rsid w:val="44493F54"/>
    <w:rsid w:val="445057CC"/>
    <w:rsid w:val="447564FF"/>
    <w:rsid w:val="44823BC7"/>
    <w:rsid w:val="44843CD8"/>
    <w:rsid w:val="448C2CFF"/>
    <w:rsid w:val="448C6C67"/>
    <w:rsid w:val="448E02D1"/>
    <w:rsid w:val="4498288D"/>
    <w:rsid w:val="44C35D83"/>
    <w:rsid w:val="44DB6B09"/>
    <w:rsid w:val="44EA5B86"/>
    <w:rsid w:val="44F7125A"/>
    <w:rsid w:val="45087214"/>
    <w:rsid w:val="4519674F"/>
    <w:rsid w:val="452D226D"/>
    <w:rsid w:val="452D434D"/>
    <w:rsid w:val="4536060C"/>
    <w:rsid w:val="45361447"/>
    <w:rsid w:val="45561986"/>
    <w:rsid w:val="456315FB"/>
    <w:rsid w:val="458509C5"/>
    <w:rsid w:val="45871CF9"/>
    <w:rsid w:val="45945752"/>
    <w:rsid w:val="45A20480"/>
    <w:rsid w:val="45AE5266"/>
    <w:rsid w:val="45C63AC6"/>
    <w:rsid w:val="45CD66C7"/>
    <w:rsid w:val="45D76B9A"/>
    <w:rsid w:val="45E31454"/>
    <w:rsid w:val="45E76514"/>
    <w:rsid w:val="45ED5A2F"/>
    <w:rsid w:val="45F561D5"/>
    <w:rsid w:val="45FF3C7E"/>
    <w:rsid w:val="46075A11"/>
    <w:rsid w:val="460A2DD8"/>
    <w:rsid w:val="462B150C"/>
    <w:rsid w:val="464921BB"/>
    <w:rsid w:val="464B70FB"/>
    <w:rsid w:val="466A6CF9"/>
    <w:rsid w:val="468A432E"/>
    <w:rsid w:val="468B5756"/>
    <w:rsid w:val="4697741C"/>
    <w:rsid w:val="469D5D0B"/>
    <w:rsid w:val="46A106CF"/>
    <w:rsid w:val="46A43A3D"/>
    <w:rsid w:val="46B036DD"/>
    <w:rsid w:val="46CA4A09"/>
    <w:rsid w:val="46D2139F"/>
    <w:rsid w:val="46D24F7D"/>
    <w:rsid w:val="46E6519B"/>
    <w:rsid w:val="46EC7A1D"/>
    <w:rsid w:val="46EE29BF"/>
    <w:rsid w:val="46F36AFD"/>
    <w:rsid w:val="46F539E7"/>
    <w:rsid w:val="46F63959"/>
    <w:rsid w:val="46FE23D2"/>
    <w:rsid w:val="47171DCC"/>
    <w:rsid w:val="472252EF"/>
    <w:rsid w:val="47354796"/>
    <w:rsid w:val="473C25CD"/>
    <w:rsid w:val="473D2131"/>
    <w:rsid w:val="473D35ED"/>
    <w:rsid w:val="4744443F"/>
    <w:rsid w:val="47472DAB"/>
    <w:rsid w:val="47587306"/>
    <w:rsid w:val="475A1C55"/>
    <w:rsid w:val="47630E79"/>
    <w:rsid w:val="47702382"/>
    <w:rsid w:val="47735382"/>
    <w:rsid w:val="477C7CE1"/>
    <w:rsid w:val="478F6E5D"/>
    <w:rsid w:val="47903CBF"/>
    <w:rsid w:val="47905E73"/>
    <w:rsid w:val="4797606B"/>
    <w:rsid w:val="479F3711"/>
    <w:rsid w:val="47BD4D9F"/>
    <w:rsid w:val="47C2347F"/>
    <w:rsid w:val="47C4685D"/>
    <w:rsid w:val="47DA5730"/>
    <w:rsid w:val="47DC2158"/>
    <w:rsid w:val="47F0679A"/>
    <w:rsid w:val="47F7477A"/>
    <w:rsid w:val="47F76ECF"/>
    <w:rsid w:val="4813065D"/>
    <w:rsid w:val="48247E4C"/>
    <w:rsid w:val="48314415"/>
    <w:rsid w:val="48315AF8"/>
    <w:rsid w:val="4834197F"/>
    <w:rsid w:val="4834255F"/>
    <w:rsid w:val="48355CDA"/>
    <w:rsid w:val="486E167B"/>
    <w:rsid w:val="487832DE"/>
    <w:rsid w:val="4886514F"/>
    <w:rsid w:val="489D7A7C"/>
    <w:rsid w:val="48A54CCB"/>
    <w:rsid w:val="48AD3AAA"/>
    <w:rsid w:val="48D411F9"/>
    <w:rsid w:val="48F42E43"/>
    <w:rsid w:val="490C4BC8"/>
    <w:rsid w:val="49130D9A"/>
    <w:rsid w:val="492847AD"/>
    <w:rsid w:val="492E7A17"/>
    <w:rsid w:val="49311BBC"/>
    <w:rsid w:val="494C1AAF"/>
    <w:rsid w:val="49514C73"/>
    <w:rsid w:val="49546655"/>
    <w:rsid w:val="495C5E62"/>
    <w:rsid w:val="49614821"/>
    <w:rsid w:val="49682038"/>
    <w:rsid w:val="4973437A"/>
    <w:rsid w:val="49781CBC"/>
    <w:rsid w:val="497F5F58"/>
    <w:rsid w:val="49884AD8"/>
    <w:rsid w:val="498E6C56"/>
    <w:rsid w:val="49A36D18"/>
    <w:rsid w:val="49C47774"/>
    <w:rsid w:val="49D5634F"/>
    <w:rsid w:val="49D72AA7"/>
    <w:rsid w:val="49DC7179"/>
    <w:rsid w:val="49F81CE8"/>
    <w:rsid w:val="4A015B9D"/>
    <w:rsid w:val="4A06677D"/>
    <w:rsid w:val="4A145B70"/>
    <w:rsid w:val="4A1D1721"/>
    <w:rsid w:val="4A296F07"/>
    <w:rsid w:val="4A373F7C"/>
    <w:rsid w:val="4A3A41DF"/>
    <w:rsid w:val="4A447E04"/>
    <w:rsid w:val="4A4C5EB7"/>
    <w:rsid w:val="4A5C6A32"/>
    <w:rsid w:val="4A6C55F6"/>
    <w:rsid w:val="4A771DF3"/>
    <w:rsid w:val="4A773708"/>
    <w:rsid w:val="4A8C493B"/>
    <w:rsid w:val="4A8E6007"/>
    <w:rsid w:val="4ABF36B4"/>
    <w:rsid w:val="4AC058C9"/>
    <w:rsid w:val="4ACD4A7B"/>
    <w:rsid w:val="4ACD609A"/>
    <w:rsid w:val="4AE27C73"/>
    <w:rsid w:val="4AE43A7A"/>
    <w:rsid w:val="4B1553F0"/>
    <w:rsid w:val="4B242E6A"/>
    <w:rsid w:val="4B243406"/>
    <w:rsid w:val="4B41561A"/>
    <w:rsid w:val="4B436F79"/>
    <w:rsid w:val="4B596F42"/>
    <w:rsid w:val="4B5C1945"/>
    <w:rsid w:val="4B5F268B"/>
    <w:rsid w:val="4B602211"/>
    <w:rsid w:val="4B737CD9"/>
    <w:rsid w:val="4B78756B"/>
    <w:rsid w:val="4B7A05FD"/>
    <w:rsid w:val="4B83799B"/>
    <w:rsid w:val="4B862DC9"/>
    <w:rsid w:val="4B8B1659"/>
    <w:rsid w:val="4B9038AC"/>
    <w:rsid w:val="4BA444F6"/>
    <w:rsid w:val="4BAF160E"/>
    <w:rsid w:val="4BCE5F8C"/>
    <w:rsid w:val="4BE5505D"/>
    <w:rsid w:val="4BED6823"/>
    <w:rsid w:val="4C1072E9"/>
    <w:rsid w:val="4C1D19A5"/>
    <w:rsid w:val="4C200BC2"/>
    <w:rsid w:val="4C576E2C"/>
    <w:rsid w:val="4C86357A"/>
    <w:rsid w:val="4C875715"/>
    <w:rsid w:val="4C976CA9"/>
    <w:rsid w:val="4CA20EA9"/>
    <w:rsid w:val="4CAD7883"/>
    <w:rsid w:val="4CBC5342"/>
    <w:rsid w:val="4CBD50BF"/>
    <w:rsid w:val="4CC50762"/>
    <w:rsid w:val="4CCB3B4C"/>
    <w:rsid w:val="4CCC72F9"/>
    <w:rsid w:val="4CD45754"/>
    <w:rsid w:val="4CE13096"/>
    <w:rsid w:val="4CE2325D"/>
    <w:rsid w:val="4CE732F2"/>
    <w:rsid w:val="4CE96474"/>
    <w:rsid w:val="4CEA3E6F"/>
    <w:rsid w:val="4CED50A4"/>
    <w:rsid w:val="4CF727F0"/>
    <w:rsid w:val="4D0E7C89"/>
    <w:rsid w:val="4D1A5D97"/>
    <w:rsid w:val="4D2E7DB4"/>
    <w:rsid w:val="4D474292"/>
    <w:rsid w:val="4D523DBD"/>
    <w:rsid w:val="4D561600"/>
    <w:rsid w:val="4D637587"/>
    <w:rsid w:val="4D6D2471"/>
    <w:rsid w:val="4D6D6DC0"/>
    <w:rsid w:val="4D865659"/>
    <w:rsid w:val="4D884C42"/>
    <w:rsid w:val="4D9816D8"/>
    <w:rsid w:val="4DA26F72"/>
    <w:rsid w:val="4DA7724D"/>
    <w:rsid w:val="4DB6325D"/>
    <w:rsid w:val="4DC012E1"/>
    <w:rsid w:val="4DC471E7"/>
    <w:rsid w:val="4DC80590"/>
    <w:rsid w:val="4DCA0354"/>
    <w:rsid w:val="4DD03CAF"/>
    <w:rsid w:val="4DF26E8F"/>
    <w:rsid w:val="4DF96052"/>
    <w:rsid w:val="4DFC273D"/>
    <w:rsid w:val="4E171F34"/>
    <w:rsid w:val="4E1E30E4"/>
    <w:rsid w:val="4E3038F2"/>
    <w:rsid w:val="4E3444E7"/>
    <w:rsid w:val="4E35255B"/>
    <w:rsid w:val="4E370FB7"/>
    <w:rsid w:val="4E5103F8"/>
    <w:rsid w:val="4E5B019D"/>
    <w:rsid w:val="4E606E6F"/>
    <w:rsid w:val="4E625036"/>
    <w:rsid w:val="4E664735"/>
    <w:rsid w:val="4E6B3CD9"/>
    <w:rsid w:val="4E776FA2"/>
    <w:rsid w:val="4E7C49D4"/>
    <w:rsid w:val="4E93218D"/>
    <w:rsid w:val="4E994631"/>
    <w:rsid w:val="4EA14384"/>
    <w:rsid w:val="4EC5433F"/>
    <w:rsid w:val="4EC63E40"/>
    <w:rsid w:val="4EC71BB7"/>
    <w:rsid w:val="4ED15059"/>
    <w:rsid w:val="4EE175BC"/>
    <w:rsid w:val="4EE94189"/>
    <w:rsid w:val="4EEB75CA"/>
    <w:rsid w:val="4EEC6043"/>
    <w:rsid w:val="4EFE59B7"/>
    <w:rsid w:val="4F13463A"/>
    <w:rsid w:val="4F3630D0"/>
    <w:rsid w:val="4F472B31"/>
    <w:rsid w:val="4F4E4AE6"/>
    <w:rsid w:val="4F683756"/>
    <w:rsid w:val="4F690C09"/>
    <w:rsid w:val="4F78348A"/>
    <w:rsid w:val="4F7D216A"/>
    <w:rsid w:val="4F923CC1"/>
    <w:rsid w:val="4F9B5CEA"/>
    <w:rsid w:val="4FA1788D"/>
    <w:rsid w:val="4FA54D59"/>
    <w:rsid w:val="4FAB014A"/>
    <w:rsid w:val="4FAF2C84"/>
    <w:rsid w:val="4FB451E2"/>
    <w:rsid w:val="4FB831DF"/>
    <w:rsid w:val="4FC85C96"/>
    <w:rsid w:val="4FC85F26"/>
    <w:rsid w:val="4FF73D1D"/>
    <w:rsid w:val="50022A3D"/>
    <w:rsid w:val="50061789"/>
    <w:rsid w:val="5006183D"/>
    <w:rsid w:val="50073D9B"/>
    <w:rsid w:val="5007415B"/>
    <w:rsid w:val="500A63FD"/>
    <w:rsid w:val="500C03F7"/>
    <w:rsid w:val="50277213"/>
    <w:rsid w:val="50343C5C"/>
    <w:rsid w:val="504E3E40"/>
    <w:rsid w:val="504F27DB"/>
    <w:rsid w:val="507046A1"/>
    <w:rsid w:val="50851B96"/>
    <w:rsid w:val="508E4E4A"/>
    <w:rsid w:val="508E5396"/>
    <w:rsid w:val="5096570A"/>
    <w:rsid w:val="50AA49D7"/>
    <w:rsid w:val="50B524DF"/>
    <w:rsid w:val="50B75DAA"/>
    <w:rsid w:val="50C02B80"/>
    <w:rsid w:val="50CE7487"/>
    <w:rsid w:val="50D7398C"/>
    <w:rsid w:val="50DB00D3"/>
    <w:rsid w:val="50DB0FF5"/>
    <w:rsid w:val="50E76C11"/>
    <w:rsid w:val="50EC11D8"/>
    <w:rsid w:val="50F85082"/>
    <w:rsid w:val="51137504"/>
    <w:rsid w:val="511D50F5"/>
    <w:rsid w:val="51234D75"/>
    <w:rsid w:val="51290168"/>
    <w:rsid w:val="513C31F1"/>
    <w:rsid w:val="514D0AFA"/>
    <w:rsid w:val="51580821"/>
    <w:rsid w:val="515A6EA3"/>
    <w:rsid w:val="517054B9"/>
    <w:rsid w:val="5182010D"/>
    <w:rsid w:val="51866E7E"/>
    <w:rsid w:val="519B22B7"/>
    <w:rsid w:val="51A1317D"/>
    <w:rsid w:val="51C60CB9"/>
    <w:rsid w:val="51C63559"/>
    <w:rsid w:val="51C91B91"/>
    <w:rsid w:val="51CC206D"/>
    <w:rsid w:val="51CE40EA"/>
    <w:rsid w:val="51D565CA"/>
    <w:rsid w:val="51D85F8D"/>
    <w:rsid w:val="51DF296E"/>
    <w:rsid w:val="51E04FA2"/>
    <w:rsid w:val="520369EF"/>
    <w:rsid w:val="5210101C"/>
    <w:rsid w:val="5210638F"/>
    <w:rsid w:val="52122914"/>
    <w:rsid w:val="52143071"/>
    <w:rsid w:val="5215575D"/>
    <w:rsid w:val="521E6D5D"/>
    <w:rsid w:val="52210B55"/>
    <w:rsid w:val="523814F2"/>
    <w:rsid w:val="523E043E"/>
    <w:rsid w:val="5248409C"/>
    <w:rsid w:val="524D45B4"/>
    <w:rsid w:val="525E0A59"/>
    <w:rsid w:val="52606BA8"/>
    <w:rsid w:val="52632909"/>
    <w:rsid w:val="527E2200"/>
    <w:rsid w:val="527F13A1"/>
    <w:rsid w:val="528216C9"/>
    <w:rsid w:val="528D1E27"/>
    <w:rsid w:val="529B5539"/>
    <w:rsid w:val="52A22362"/>
    <w:rsid w:val="52BB7E06"/>
    <w:rsid w:val="52C416BB"/>
    <w:rsid w:val="52C80A32"/>
    <w:rsid w:val="52CD7ED5"/>
    <w:rsid w:val="52E56BA5"/>
    <w:rsid w:val="52E71DA2"/>
    <w:rsid w:val="52FB1DAD"/>
    <w:rsid w:val="530307CD"/>
    <w:rsid w:val="53052F6E"/>
    <w:rsid w:val="53262E18"/>
    <w:rsid w:val="533653AD"/>
    <w:rsid w:val="53443A27"/>
    <w:rsid w:val="534C14C8"/>
    <w:rsid w:val="534D732A"/>
    <w:rsid w:val="535A4B6A"/>
    <w:rsid w:val="53676F72"/>
    <w:rsid w:val="539448F0"/>
    <w:rsid w:val="53B831E5"/>
    <w:rsid w:val="53C64053"/>
    <w:rsid w:val="53CD36B5"/>
    <w:rsid w:val="53D92F34"/>
    <w:rsid w:val="53DA6287"/>
    <w:rsid w:val="53EB1B8A"/>
    <w:rsid w:val="53F015EC"/>
    <w:rsid w:val="53F42A00"/>
    <w:rsid w:val="53F72E54"/>
    <w:rsid w:val="54081C9C"/>
    <w:rsid w:val="540C2B0B"/>
    <w:rsid w:val="541165AC"/>
    <w:rsid w:val="541569E9"/>
    <w:rsid w:val="541E6119"/>
    <w:rsid w:val="54262BA4"/>
    <w:rsid w:val="5429773B"/>
    <w:rsid w:val="543556B6"/>
    <w:rsid w:val="543B4905"/>
    <w:rsid w:val="543E39F6"/>
    <w:rsid w:val="54416F60"/>
    <w:rsid w:val="54437AF9"/>
    <w:rsid w:val="544C17C2"/>
    <w:rsid w:val="54636181"/>
    <w:rsid w:val="547424D4"/>
    <w:rsid w:val="547E4EC3"/>
    <w:rsid w:val="548C3BA2"/>
    <w:rsid w:val="549B6D12"/>
    <w:rsid w:val="549F6AF2"/>
    <w:rsid w:val="54AF24C7"/>
    <w:rsid w:val="54B341CB"/>
    <w:rsid w:val="54B63AD2"/>
    <w:rsid w:val="54BE18DA"/>
    <w:rsid w:val="54BF29E5"/>
    <w:rsid w:val="54CD7AC0"/>
    <w:rsid w:val="54D00D23"/>
    <w:rsid w:val="54F91B37"/>
    <w:rsid w:val="54FA6A8D"/>
    <w:rsid w:val="5519015C"/>
    <w:rsid w:val="551972BF"/>
    <w:rsid w:val="5533336C"/>
    <w:rsid w:val="55526691"/>
    <w:rsid w:val="555805DF"/>
    <w:rsid w:val="555D485C"/>
    <w:rsid w:val="5586231F"/>
    <w:rsid w:val="558771EF"/>
    <w:rsid w:val="55A70473"/>
    <w:rsid w:val="55AC192E"/>
    <w:rsid w:val="55B9517B"/>
    <w:rsid w:val="55BD4AEF"/>
    <w:rsid w:val="55C61248"/>
    <w:rsid w:val="55CD1091"/>
    <w:rsid w:val="55F43787"/>
    <w:rsid w:val="55FA6918"/>
    <w:rsid w:val="560F73EB"/>
    <w:rsid w:val="56116B4D"/>
    <w:rsid w:val="5635410D"/>
    <w:rsid w:val="56482BB9"/>
    <w:rsid w:val="5653382E"/>
    <w:rsid w:val="56615106"/>
    <w:rsid w:val="566764EF"/>
    <w:rsid w:val="566E69B7"/>
    <w:rsid w:val="566F4B9D"/>
    <w:rsid w:val="567349EB"/>
    <w:rsid w:val="567676B5"/>
    <w:rsid w:val="567B65AF"/>
    <w:rsid w:val="568B2AD4"/>
    <w:rsid w:val="568D2B47"/>
    <w:rsid w:val="569C4150"/>
    <w:rsid w:val="56AA2D2A"/>
    <w:rsid w:val="56B4100A"/>
    <w:rsid w:val="56B641D2"/>
    <w:rsid w:val="56B7391B"/>
    <w:rsid w:val="56D97232"/>
    <w:rsid w:val="56DA3F98"/>
    <w:rsid w:val="56DC0997"/>
    <w:rsid w:val="56E003D3"/>
    <w:rsid w:val="56F60FAC"/>
    <w:rsid w:val="570318ED"/>
    <w:rsid w:val="57103271"/>
    <w:rsid w:val="57154483"/>
    <w:rsid w:val="571554D8"/>
    <w:rsid w:val="571B3615"/>
    <w:rsid w:val="571B7463"/>
    <w:rsid w:val="57356B30"/>
    <w:rsid w:val="573745BC"/>
    <w:rsid w:val="573F5CD6"/>
    <w:rsid w:val="57606040"/>
    <w:rsid w:val="5769306E"/>
    <w:rsid w:val="577029FF"/>
    <w:rsid w:val="5777759C"/>
    <w:rsid w:val="57782435"/>
    <w:rsid w:val="578A3213"/>
    <w:rsid w:val="57956A67"/>
    <w:rsid w:val="57976084"/>
    <w:rsid w:val="57B54217"/>
    <w:rsid w:val="57B76E38"/>
    <w:rsid w:val="57CE3245"/>
    <w:rsid w:val="57D53612"/>
    <w:rsid w:val="57D64520"/>
    <w:rsid w:val="57DD775E"/>
    <w:rsid w:val="57F77510"/>
    <w:rsid w:val="57F869D4"/>
    <w:rsid w:val="5803587C"/>
    <w:rsid w:val="580439C0"/>
    <w:rsid w:val="58060910"/>
    <w:rsid w:val="581330E5"/>
    <w:rsid w:val="581C42F2"/>
    <w:rsid w:val="581D6271"/>
    <w:rsid w:val="58224EF7"/>
    <w:rsid w:val="58276C6E"/>
    <w:rsid w:val="583F0C91"/>
    <w:rsid w:val="58436A3A"/>
    <w:rsid w:val="584E1C30"/>
    <w:rsid w:val="58502832"/>
    <w:rsid w:val="58612D87"/>
    <w:rsid w:val="58747542"/>
    <w:rsid w:val="58770A75"/>
    <w:rsid w:val="58A172FD"/>
    <w:rsid w:val="58AD3D72"/>
    <w:rsid w:val="58BF57E0"/>
    <w:rsid w:val="58CA72DC"/>
    <w:rsid w:val="58EC63F2"/>
    <w:rsid w:val="58FB1FF0"/>
    <w:rsid w:val="590810E8"/>
    <w:rsid w:val="59135D49"/>
    <w:rsid w:val="591F6299"/>
    <w:rsid w:val="593336DB"/>
    <w:rsid w:val="5935488C"/>
    <w:rsid w:val="59355049"/>
    <w:rsid w:val="59450932"/>
    <w:rsid w:val="59481827"/>
    <w:rsid w:val="59493043"/>
    <w:rsid w:val="594C6154"/>
    <w:rsid w:val="594D3F2D"/>
    <w:rsid w:val="594E2CC4"/>
    <w:rsid w:val="596E09FD"/>
    <w:rsid w:val="596F7283"/>
    <w:rsid w:val="597C723E"/>
    <w:rsid w:val="597E40D5"/>
    <w:rsid w:val="598F73B8"/>
    <w:rsid w:val="599C492A"/>
    <w:rsid w:val="59AA7664"/>
    <w:rsid w:val="59B02FA0"/>
    <w:rsid w:val="59B51640"/>
    <w:rsid w:val="59C36F28"/>
    <w:rsid w:val="59CB4594"/>
    <w:rsid w:val="59DE1B8A"/>
    <w:rsid w:val="59E6359E"/>
    <w:rsid w:val="59F13D70"/>
    <w:rsid w:val="5A0022D9"/>
    <w:rsid w:val="5A0923A1"/>
    <w:rsid w:val="5A0E3928"/>
    <w:rsid w:val="5A1919C3"/>
    <w:rsid w:val="5A192AF6"/>
    <w:rsid w:val="5A1E3CD4"/>
    <w:rsid w:val="5A2E42F9"/>
    <w:rsid w:val="5A355AF6"/>
    <w:rsid w:val="5A3918F6"/>
    <w:rsid w:val="5A3D4F7B"/>
    <w:rsid w:val="5A3F1435"/>
    <w:rsid w:val="5A470B33"/>
    <w:rsid w:val="5A644C05"/>
    <w:rsid w:val="5A6636D7"/>
    <w:rsid w:val="5A754C72"/>
    <w:rsid w:val="5A9B1BEC"/>
    <w:rsid w:val="5A9B38EF"/>
    <w:rsid w:val="5AA507D7"/>
    <w:rsid w:val="5AB056D9"/>
    <w:rsid w:val="5AB3142D"/>
    <w:rsid w:val="5AB438C1"/>
    <w:rsid w:val="5ADF07D6"/>
    <w:rsid w:val="5AE02C97"/>
    <w:rsid w:val="5AE848E7"/>
    <w:rsid w:val="5AEC516E"/>
    <w:rsid w:val="5B100C7E"/>
    <w:rsid w:val="5B117857"/>
    <w:rsid w:val="5B244DE4"/>
    <w:rsid w:val="5B326F0E"/>
    <w:rsid w:val="5B3C6E4A"/>
    <w:rsid w:val="5B46222D"/>
    <w:rsid w:val="5B574F59"/>
    <w:rsid w:val="5B5C54AA"/>
    <w:rsid w:val="5B5E2152"/>
    <w:rsid w:val="5B657BB6"/>
    <w:rsid w:val="5B6E4502"/>
    <w:rsid w:val="5B75552E"/>
    <w:rsid w:val="5B7E1B89"/>
    <w:rsid w:val="5B840DDA"/>
    <w:rsid w:val="5B946D04"/>
    <w:rsid w:val="5B9A7BDB"/>
    <w:rsid w:val="5B9D7ED0"/>
    <w:rsid w:val="5BAB0D1F"/>
    <w:rsid w:val="5BAC7BE7"/>
    <w:rsid w:val="5BB113D5"/>
    <w:rsid w:val="5BB67324"/>
    <w:rsid w:val="5BBB4DE5"/>
    <w:rsid w:val="5BBE1C1A"/>
    <w:rsid w:val="5BC117E6"/>
    <w:rsid w:val="5BC770A1"/>
    <w:rsid w:val="5BCB0CA2"/>
    <w:rsid w:val="5BD11AE0"/>
    <w:rsid w:val="5BDF39A0"/>
    <w:rsid w:val="5BE8221F"/>
    <w:rsid w:val="5BF07368"/>
    <w:rsid w:val="5BF57024"/>
    <w:rsid w:val="5BFF607E"/>
    <w:rsid w:val="5C042707"/>
    <w:rsid w:val="5C0810EA"/>
    <w:rsid w:val="5C091FFE"/>
    <w:rsid w:val="5C1428F4"/>
    <w:rsid w:val="5C2D0FA3"/>
    <w:rsid w:val="5C3C637F"/>
    <w:rsid w:val="5C3C65C2"/>
    <w:rsid w:val="5C3D044E"/>
    <w:rsid w:val="5C422BCA"/>
    <w:rsid w:val="5C4701DF"/>
    <w:rsid w:val="5C4819EB"/>
    <w:rsid w:val="5C522BCD"/>
    <w:rsid w:val="5C74148D"/>
    <w:rsid w:val="5C7662C3"/>
    <w:rsid w:val="5C811498"/>
    <w:rsid w:val="5C8636CE"/>
    <w:rsid w:val="5C865312"/>
    <w:rsid w:val="5CA545C5"/>
    <w:rsid w:val="5CAA133D"/>
    <w:rsid w:val="5CB77224"/>
    <w:rsid w:val="5CD162EB"/>
    <w:rsid w:val="5CF25A0E"/>
    <w:rsid w:val="5CF31666"/>
    <w:rsid w:val="5CF47504"/>
    <w:rsid w:val="5D0D467C"/>
    <w:rsid w:val="5D2737F3"/>
    <w:rsid w:val="5D2B6D0C"/>
    <w:rsid w:val="5D4412D2"/>
    <w:rsid w:val="5D536775"/>
    <w:rsid w:val="5D580B9E"/>
    <w:rsid w:val="5D6C7491"/>
    <w:rsid w:val="5D6E0A64"/>
    <w:rsid w:val="5D7C31C6"/>
    <w:rsid w:val="5D9A1A69"/>
    <w:rsid w:val="5D9B3F9C"/>
    <w:rsid w:val="5DB20390"/>
    <w:rsid w:val="5DB55F93"/>
    <w:rsid w:val="5DCD5ED8"/>
    <w:rsid w:val="5DDD5658"/>
    <w:rsid w:val="5DE84923"/>
    <w:rsid w:val="5DF60740"/>
    <w:rsid w:val="5DF76F69"/>
    <w:rsid w:val="5E020B09"/>
    <w:rsid w:val="5E026329"/>
    <w:rsid w:val="5E09402B"/>
    <w:rsid w:val="5E0940BB"/>
    <w:rsid w:val="5E0A67C1"/>
    <w:rsid w:val="5E0A7D2C"/>
    <w:rsid w:val="5E1A42E2"/>
    <w:rsid w:val="5E1D7995"/>
    <w:rsid w:val="5E373E30"/>
    <w:rsid w:val="5E4751BF"/>
    <w:rsid w:val="5E5E3EB5"/>
    <w:rsid w:val="5E63049F"/>
    <w:rsid w:val="5E67662F"/>
    <w:rsid w:val="5E6A60F3"/>
    <w:rsid w:val="5E794EF9"/>
    <w:rsid w:val="5E7A009C"/>
    <w:rsid w:val="5E7F1D09"/>
    <w:rsid w:val="5E9945BA"/>
    <w:rsid w:val="5E9C6541"/>
    <w:rsid w:val="5EAB3B7C"/>
    <w:rsid w:val="5EB838B1"/>
    <w:rsid w:val="5EC6663A"/>
    <w:rsid w:val="5ECC6AB0"/>
    <w:rsid w:val="5EEC1184"/>
    <w:rsid w:val="5EF07B9C"/>
    <w:rsid w:val="5EF471F3"/>
    <w:rsid w:val="5EFB6F1F"/>
    <w:rsid w:val="5F020A5D"/>
    <w:rsid w:val="5F212099"/>
    <w:rsid w:val="5F241B1E"/>
    <w:rsid w:val="5F424E02"/>
    <w:rsid w:val="5F4A40AE"/>
    <w:rsid w:val="5F4C38BA"/>
    <w:rsid w:val="5F574FB4"/>
    <w:rsid w:val="5F63604D"/>
    <w:rsid w:val="5F642E54"/>
    <w:rsid w:val="5F834154"/>
    <w:rsid w:val="5F902337"/>
    <w:rsid w:val="5F9B17E5"/>
    <w:rsid w:val="5F9F1D97"/>
    <w:rsid w:val="5FBD3645"/>
    <w:rsid w:val="5FE43DE3"/>
    <w:rsid w:val="5FE44303"/>
    <w:rsid w:val="5FEA5511"/>
    <w:rsid w:val="5FEB5750"/>
    <w:rsid w:val="5FF565A3"/>
    <w:rsid w:val="603752DE"/>
    <w:rsid w:val="60402E55"/>
    <w:rsid w:val="605847AB"/>
    <w:rsid w:val="605A2D85"/>
    <w:rsid w:val="605E21C1"/>
    <w:rsid w:val="606C59E7"/>
    <w:rsid w:val="60754BFD"/>
    <w:rsid w:val="60781A97"/>
    <w:rsid w:val="60817017"/>
    <w:rsid w:val="608663BA"/>
    <w:rsid w:val="608A3D48"/>
    <w:rsid w:val="60916009"/>
    <w:rsid w:val="60A93976"/>
    <w:rsid w:val="60B20BA6"/>
    <w:rsid w:val="60BA1510"/>
    <w:rsid w:val="60BD0074"/>
    <w:rsid w:val="60C11102"/>
    <w:rsid w:val="60D27F56"/>
    <w:rsid w:val="60D514FF"/>
    <w:rsid w:val="60D92533"/>
    <w:rsid w:val="60E56E7C"/>
    <w:rsid w:val="60EE6BD3"/>
    <w:rsid w:val="60EF4350"/>
    <w:rsid w:val="60F17E6A"/>
    <w:rsid w:val="60FC1A8B"/>
    <w:rsid w:val="61003C41"/>
    <w:rsid w:val="610C36CE"/>
    <w:rsid w:val="6114354D"/>
    <w:rsid w:val="6116710E"/>
    <w:rsid w:val="6134278A"/>
    <w:rsid w:val="61497B6E"/>
    <w:rsid w:val="61510FB4"/>
    <w:rsid w:val="617707C1"/>
    <w:rsid w:val="617D7E47"/>
    <w:rsid w:val="617E6DF9"/>
    <w:rsid w:val="61802028"/>
    <w:rsid w:val="61903864"/>
    <w:rsid w:val="619075D4"/>
    <w:rsid w:val="6199080F"/>
    <w:rsid w:val="61A51C8F"/>
    <w:rsid w:val="61A574A6"/>
    <w:rsid w:val="61CE7427"/>
    <w:rsid w:val="61DA31EC"/>
    <w:rsid w:val="61E037C1"/>
    <w:rsid w:val="62224348"/>
    <w:rsid w:val="622640D6"/>
    <w:rsid w:val="622D015B"/>
    <w:rsid w:val="622E27F8"/>
    <w:rsid w:val="62307D5E"/>
    <w:rsid w:val="62417098"/>
    <w:rsid w:val="624964FD"/>
    <w:rsid w:val="62525079"/>
    <w:rsid w:val="625A240F"/>
    <w:rsid w:val="625E0CCC"/>
    <w:rsid w:val="62642C92"/>
    <w:rsid w:val="627F5449"/>
    <w:rsid w:val="62820AFF"/>
    <w:rsid w:val="628B75B1"/>
    <w:rsid w:val="62AA1F99"/>
    <w:rsid w:val="62AF240C"/>
    <w:rsid w:val="62C15B33"/>
    <w:rsid w:val="62C37497"/>
    <w:rsid w:val="62E06A97"/>
    <w:rsid w:val="62E512FF"/>
    <w:rsid w:val="62E51340"/>
    <w:rsid w:val="62F3339B"/>
    <w:rsid w:val="63234E0A"/>
    <w:rsid w:val="63244F25"/>
    <w:rsid w:val="632664C2"/>
    <w:rsid w:val="63280E55"/>
    <w:rsid w:val="632D6822"/>
    <w:rsid w:val="633139B4"/>
    <w:rsid w:val="63467486"/>
    <w:rsid w:val="63492370"/>
    <w:rsid w:val="635F2BC6"/>
    <w:rsid w:val="637002D2"/>
    <w:rsid w:val="6371513A"/>
    <w:rsid w:val="63866211"/>
    <w:rsid w:val="63A1286C"/>
    <w:rsid w:val="63A50E7B"/>
    <w:rsid w:val="63AE3905"/>
    <w:rsid w:val="63B23CA2"/>
    <w:rsid w:val="63B5480C"/>
    <w:rsid w:val="63C10429"/>
    <w:rsid w:val="63C30342"/>
    <w:rsid w:val="63C75B75"/>
    <w:rsid w:val="63C876B7"/>
    <w:rsid w:val="63CC3041"/>
    <w:rsid w:val="63D118E6"/>
    <w:rsid w:val="63D65333"/>
    <w:rsid w:val="63DE5628"/>
    <w:rsid w:val="63E31615"/>
    <w:rsid w:val="63ED3C9C"/>
    <w:rsid w:val="63F4319E"/>
    <w:rsid w:val="63F62109"/>
    <w:rsid w:val="63FE1260"/>
    <w:rsid w:val="64016346"/>
    <w:rsid w:val="64092F4B"/>
    <w:rsid w:val="640A3F37"/>
    <w:rsid w:val="641C310A"/>
    <w:rsid w:val="641C4424"/>
    <w:rsid w:val="641D058C"/>
    <w:rsid w:val="64213A7B"/>
    <w:rsid w:val="642712EB"/>
    <w:rsid w:val="642A3AE6"/>
    <w:rsid w:val="642D0796"/>
    <w:rsid w:val="64304B9E"/>
    <w:rsid w:val="643A5107"/>
    <w:rsid w:val="64400E32"/>
    <w:rsid w:val="64517713"/>
    <w:rsid w:val="64652250"/>
    <w:rsid w:val="6481491F"/>
    <w:rsid w:val="64832FCB"/>
    <w:rsid w:val="64885F04"/>
    <w:rsid w:val="648C3014"/>
    <w:rsid w:val="649255CC"/>
    <w:rsid w:val="64961C79"/>
    <w:rsid w:val="64987B59"/>
    <w:rsid w:val="649F38ED"/>
    <w:rsid w:val="64AA0C6E"/>
    <w:rsid w:val="64B773DD"/>
    <w:rsid w:val="64BB3930"/>
    <w:rsid w:val="64CE1763"/>
    <w:rsid w:val="64D613D5"/>
    <w:rsid w:val="64E424CE"/>
    <w:rsid w:val="64E526C4"/>
    <w:rsid w:val="64E5534F"/>
    <w:rsid w:val="64EF2286"/>
    <w:rsid w:val="64EF6BF6"/>
    <w:rsid w:val="65060929"/>
    <w:rsid w:val="6518368C"/>
    <w:rsid w:val="65255699"/>
    <w:rsid w:val="653D3299"/>
    <w:rsid w:val="65486A43"/>
    <w:rsid w:val="65490398"/>
    <w:rsid w:val="654B5E5C"/>
    <w:rsid w:val="6566376B"/>
    <w:rsid w:val="656C4050"/>
    <w:rsid w:val="65767942"/>
    <w:rsid w:val="657C5AE0"/>
    <w:rsid w:val="65811957"/>
    <w:rsid w:val="658870AE"/>
    <w:rsid w:val="65A205BB"/>
    <w:rsid w:val="65A830A8"/>
    <w:rsid w:val="65A95393"/>
    <w:rsid w:val="65AE30B7"/>
    <w:rsid w:val="65B47175"/>
    <w:rsid w:val="65B64D1E"/>
    <w:rsid w:val="65C15AC5"/>
    <w:rsid w:val="65D474C5"/>
    <w:rsid w:val="65DA73D5"/>
    <w:rsid w:val="65E72A0D"/>
    <w:rsid w:val="65ED0848"/>
    <w:rsid w:val="65F171B5"/>
    <w:rsid w:val="661063E9"/>
    <w:rsid w:val="662D5A0B"/>
    <w:rsid w:val="665210E0"/>
    <w:rsid w:val="665C0AC8"/>
    <w:rsid w:val="66791775"/>
    <w:rsid w:val="667A3E9C"/>
    <w:rsid w:val="667F58B4"/>
    <w:rsid w:val="668148A6"/>
    <w:rsid w:val="668A4B79"/>
    <w:rsid w:val="66945D66"/>
    <w:rsid w:val="6699039F"/>
    <w:rsid w:val="66AF7FB7"/>
    <w:rsid w:val="66BA62D2"/>
    <w:rsid w:val="66C84005"/>
    <w:rsid w:val="66C97E1A"/>
    <w:rsid w:val="66D911F4"/>
    <w:rsid w:val="66E03205"/>
    <w:rsid w:val="67023C0D"/>
    <w:rsid w:val="6710454F"/>
    <w:rsid w:val="67116CF4"/>
    <w:rsid w:val="67214922"/>
    <w:rsid w:val="67214A39"/>
    <w:rsid w:val="67264CAF"/>
    <w:rsid w:val="67341DEE"/>
    <w:rsid w:val="67392B03"/>
    <w:rsid w:val="67445D54"/>
    <w:rsid w:val="67466C40"/>
    <w:rsid w:val="674D63D7"/>
    <w:rsid w:val="674E1C08"/>
    <w:rsid w:val="674E3293"/>
    <w:rsid w:val="675437ED"/>
    <w:rsid w:val="675F7EAD"/>
    <w:rsid w:val="676A51FF"/>
    <w:rsid w:val="676D32AD"/>
    <w:rsid w:val="677621C1"/>
    <w:rsid w:val="677C2E1A"/>
    <w:rsid w:val="677E5286"/>
    <w:rsid w:val="678A0F53"/>
    <w:rsid w:val="679A562B"/>
    <w:rsid w:val="67A6652C"/>
    <w:rsid w:val="67B2454A"/>
    <w:rsid w:val="67C20A28"/>
    <w:rsid w:val="67C22FF9"/>
    <w:rsid w:val="67C926EA"/>
    <w:rsid w:val="67CA59C2"/>
    <w:rsid w:val="67D976DD"/>
    <w:rsid w:val="67DB5629"/>
    <w:rsid w:val="67DC33EF"/>
    <w:rsid w:val="67DF097E"/>
    <w:rsid w:val="680113E4"/>
    <w:rsid w:val="68054585"/>
    <w:rsid w:val="683B47D7"/>
    <w:rsid w:val="684C0771"/>
    <w:rsid w:val="6854530A"/>
    <w:rsid w:val="6855693E"/>
    <w:rsid w:val="68602EEC"/>
    <w:rsid w:val="686127D4"/>
    <w:rsid w:val="68614560"/>
    <w:rsid w:val="686342EA"/>
    <w:rsid w:val="68672139"/>
    <w:rsid w:val="68815A1C"/>
    <w:rsid w:val="6884500C"/>
    <w:rsid w:val="68A92ECF"/>
    <w:rsid w:val="68BA1F3A"/>
    <w:rsid w:val="68C807D0"/>
    <w:rsid w:val="68DA4185"/>
    <w:rsid w:val="68EC778E"/>
    <w:rsid w:val="68F5401F"/>
    <w:rsid w:val="68F8008A"/>
    <w:rsid w:val="68F91A75"/>
    <w:rsid w:val="68FF3F30"/>
    <w:rsid w:val="690116F9"/>
    <w:rsid w:val="6918389B"/>
    <w:rsid w:val="691C418A"/>
    <w:rsid w:val="691E378B"/>
    <w:rsid w:val="691F7F3F"/>
    <w:rsid w:val="69280D2F"/>
    <w:rsid w:val="692B0E7E"/>
    <w:rsid w:val="69320B01"/>
    <w:rsid w:val="693338D3"/>
    <w:rsid w:val="69366D96"/>
    <w:rsid w:val="6955590F"/>
    <w:rsid w:val="69576131"/>
    <w:rsid w:val="695B1B10"/>
    <w:rsid w:val="696106A5"/>
    <w:rsid w:val="69744DDA"/>
    <w:rsid w:val="697A3E0C"/>
    <w:rsid w:val="69850F9A"/>
    <w:rsid w:val="698A6899"/>
    <w:rsid w:val="69A50ED5"/>
    <w:rsid w:val="69AB0893"/>
    <w:rsid w:val="69AC4CE3"/>
    <w:rsid w:val="69AD301C"/>
    <w:rsid w:val="69C06B03"/>
    <w:rsid w:val="69CA578E"/>
    <w:rsid w:val="69D35328"/>
    <w:rsid w:val="69D43DD7"/>
    <w:rsid w:val="69EF272E"/>
    <w:rsid w:val="6A2054F3"/>
    <w:rsid w:val="6A366127"/>
    <w:rsid w:val="6A3954E8"/>
    <w:rsid w:val="6A3F70B1"/>
    <w:rsid w:val="6A412F1B"/>
    <w:rsid w:val="6A45545D"/>
    <w:rsid w:val="6A4957E9"/>
    <w:rsid w:val="6A4B4A35"/>
    <w:rsid w:val="6A5429CF"/>
    <w:rsid w:val="6A643B07"/>
    <w:rsid w:val="6A6D72FD"/>
    <w:rsid w:val="6A7D3564"/>
    <w:rsid w:val="6AB023FA"/>
    <w:rsid w:val="6AB21A06"/>
    <w:rsid w:val="6AB23A90"/>
    <w:rsid w:val="6AB6448F"/>
    <w:rsid w:val="6AD365D7"/>
    <w:rsid w:val="6AD46309"/>
    <w:rsid w:val="6AD906C5"/>
    <w:rsid w:val="6AEC7C76"/>
    <w:rsid w:val="6AEE3803"/>
    <w:rsid w:val="6AF42254"/>
    <w:rsid w:val="6AF66E34"/>
    <w:rsid w:val="6AFF2218"/>
    <w:rsid w:val="6B097766"/>
    <w:rsid w:val="6B3B514B"/>
    <w:rsid w:val="6B4327B1"/>
    <w:rsid w:val="6B555789"/>
    <w:rsid w:val="6B560E88"/>
    <w:rsid w:val="6B576D59"/>
    <w:rsid w:val="6B5A439C"/>
    <w:rsid w:val="6B691EAA"/>
    <w:rsid w:val="6B71040A"/>
    <w:rsid w:val="6B7D487E"/>
    <w:rsid w:val="6B9208CC"/>
    <w:rsid w:val="6BB0162A"/>
    <w:rsid w:val="6BBC5C25"/>
    <w:rsid w:val="6BD0502B"/>
    <w:rsid w:val="6BE31B29"/>
    <w:rsid w:val="6BE55D00"/>
    <w:rsid w:val="6BE70752"/>
    <w:rsid w:val="6BF944F1"/>
    <w:rsid w:val="6BFB3CF3"/>
    <w:rsid w:val="6C230166"/>
    <w:rsid w:val="6C311E48"/>
    <w:rsid w:val="6C387D9D"/>
    <w:rsid w:val="6C4676E8"/>
    <w:rsid w:val="6C496F55"/>
    <w:rsid w:val="6C607E80"/>
    <w:rsid w:val="6C753A9B"/>
    <w:rsid w:val="6C9463E0"/>
    <w:rsid w:val="6C95647A"/>
    <w:rsid w:val="6CA43C7E"/>
    <w:rsid w:val="6CC5418D"/>
    <w:rsid w:val="6CCB181A"/>
    <w:rsid w:val="6CD00FC2"/>
    <w:rsid w:val="6CE05772"/>
    <w:rsid w:val="6CF12092"/>
    <w:rsid w:val="6CF80982"/>
    <w:rsid w:val="6CFC6B03"/>
    <w:rsid w:val="6D007D74"/>
    <w:rsid w:val="6D0D37C3"/>
    <w:rsid w:val="6D172B18"/>
    <w:rsid w:val="6D193A31"/>
    <w:rsid w:val="6D1A7F16"/>
    <w:rsid w:val="6D217FAD"/>
    <w:rsid w:val="6D2D5389"/>
    <w:rsid w:val="6D456862"/>
    <w:rsid w:val="6D5C0B2D"/>
    <w:rsid w:val="6D6205A9"/>
    <w:rsid w:val="6D864B8A"/>
    <w:rsid w:val="6D955572"/>
    <w:rsid w:val="6DA219FC"/>
    <w:rsid w:val="6DA479F7"/>
    <w:rsid w:val="6DC404AB"/>
    <w:rsid w:val="6DC910FD"/>
    <w:rsid w:val="6DD22C4D"/>
    <w:rsid w:val="6DEE4AE6"/>
    <w:rsid w:val="6DFF387F"/>
    <w:rsid w:val="6E0F5E37"/>
    <w:rsid w:val="6E151C04"/>
    <w:rsid w:val="6E2B6991"/>
    <w:rsid w:val="6E4F12AE"/>
    <w:rsid w:val="6E4F3EBE"/>
    <w:rsid w:val="6E5F2BCC"/>
    <w:rsid w:val="6E5F356B"/>
    <w:rsid w:val="6E5F3A47"/>
    <w:rsid w:val="6E644196"/>
    <w:rsid w:val="6E69376D"/>
    <w:rsid w:val="6E787E14"/>
    <w:rsid w:val="6E810F6D"/>
    <w:rsid w:val="6E826ECF"/>
    <w:rsid w:val="6E8C4172"/>
    <w:rsid w:val="6E996F7D"/>
    <w:rsid w:val="6EA02C80"/>
    <w:rsid w:val="6EA17925"/>
    <w:rsid w:val="6EA81717"/>
    <w:rsid w:val="6EAC055D"/>
    <w:rsid w:val="6EB759EC"/>
    <w:rsid w:val="6ECE6D5D"/>
    <w:rsid w:val="6EDF53A3"/>
    <w:rsid w:val="6EE11D57"/>
    <w:rsid w:val="6EEF4C58"/>
    <w:rsid w:val="6EF7048A"/>
    <w:rsid w:val="6EF87903"/>
    <w:rsid w:val="6F0E20C9"/>
    <w:rsid w:val="6F114D08"/>
    <w:rsid w:val="6F3A7AB8"/>
    <w:rsid w:val="6F474F9E"/>
    <w:rsid w:val="6F5302AE"/>
    <w:rsid w:val="6F5C544D"/>
    <w:rsid w:val="6F896A2E"/>
    <w:rsid w:val="6FA56C00"/>
    <w:rsid w:val="6FA66B6A"/>
    <w:rsid w:val="6FB94F4B"/>
    <w:rsid w:val="6FC54A19"/>
    <w:rsid w:val="6FC72F01"/>
    <w:rsid w:val="6FD02716"/>
    <w:rsid w:val="6FD15954"/>
    <w:rsid w:val="6FD33CF7"/>
    <w:rsid w:val="6FE07277"/>
    <w:rsid w:val="6FF7320E"/>
    <w:rsid w:val="6FFC2FC0"/>
    <w:rsid w:val="70011166"/>
    <w:rsid w:val="700C4F04"/>
    <w:rsid w:val="701C0721"/>
    <w:rsid w:val="703310CA"/>
    <w:rsid w:val="703F1862"/>
    <w:rsid w:val="704A1868"/>
    <w:rsid w:val="704B7FAF"/>
    <w:rsid w:val="70616F14"/>
    <w:rsid w:val="7065782B"/>
    <w:rsid w:val="70693D04"/>
    <w:rsid w:val="706D2729"/>
    <w:rsid w:val="70775B8F"/>
    <w:rsid w:val="707C1AF2"/>
    <w:rsid w:val="70850B25"/>
    <w:rsid w:val="70A2716A"/>
    <w:rsid w:val="70B029F0"/>
    <w:rsid w:val="70B47F23"/>
    <w:rsid w:val="70BE0B32"/>
    <w:rsid w:val="70C900DF"/>
    <w:rsid w:val="70CA304D"/>
    <w:rsid w:val="70CF7926"/>
    <w:rsid w:val="70E453F5"/>
    <w:rsid w:val="70E7760A"/>
    <w:rsid w:val="70E870E7"/>
    <w:rsid w:val="70EC0E2A"/>
    <w:rsid w:val="70EE09FB"/>
    <w:rsid w:val="70F6530C"/>
    <w:rsid w:val="70FE1014"/>
    <w:rsid w:val="71053AF1"/>
    <w:rsid w:val="71062FF9"/>
    <w:rsid w:val="710820B2"/>
    <w:rsid w:val="710B2364"/>
    <w:rsid w:val="710B26A8"/>
    <w:rsid w:val="711018B6"/>
    <w:rsid w:val="711E0921"/>
    <w:rsid w:val="71203343"/>
    <w:rsid w:val="71291C5C"/>
    <w:rsid w:val="712D53BF"/>
    <w:rsid w:val="713216EA"/>
    <w:rsid w:val="713A781C"/>
    <w:rsid w:val="714A5787"/>
    <w:rsid w:val="71585506"/>
    <w:rsid w:val="715A2CDD"/>
    <w:rsid w:val="71601C6C"/>
    <w:rsid w:val="717B49AF"/>
    <w:rsid w:val="717C5143"/>
    <w:rsid w:val="718630CD"/>
    <w:rsid w:val="718700FE"/>
    <w:rsid w:val="719A77AA"/>
    <w:rsid w:val="71EE29A1"/>
    <w:rsid w:val="71EF150A"/>
    <w:rsid w:val="71F9485C"/>
    <w:rsid w:val="71FB24F6"/>
    <w:rsid w:val="7203035D"/>
    <w:rsid w:val="72053DA9"/>
    <w:rsid w:val="72067344"/>
    <w:rsid w:val="720C0569"/>
    <w:rsid w:val="720F0DEE"/>
    <w:rsid w:val="720F7C12"/>
    <w:rsid w:val="72210BA4"/>
    <w:rsid w:val="723746E5"/>
    <w:rsid w:val="723D4AD4"/>
    <w:rsid w:val="724B5AF1"/>
    <w:rsid w:val="7251271B"/>
    <w:rsid w:val="727531B3"/>
    <w:rsid w:val="727857EF"/>
    <w:rsid w:val="72A67C50"/>
    <w:rsid w:val="72A72F13"/>
    <w:rsid w:val="72BC33FC"/>
    <w:rsid w:val="72BC53E9"/>
    <w:rsid w:val="72C72392"/>
    <w:rsid w:val="72E15425"/>
    <w:rsid w:val="72E960BC"/>
    <w:rsid w:val="72EB5A7A"/>
    <w:rsid w:val="72EF2942"/>
    <w:rsid w:val="730008D0"/>
    <w:rsid w:val="73031520"/>
    <w:rsid w:val="730C11F1"/>
    <w:rsid w:val="732045DB"/>
    <w:rsid w:val="732525ED"/>
    <w:rsid w:val="732B5601"/>
    <w:rsid w:val="733C0AEA"/>
    <w:rsid w:val="733E07A6"/>
    <w:rsid w:val="735451C8"/>
    <w:rsid w:val="736D6A74"/>
    <w:rsid w:val="739116D6"/>
    <w:rsid w:val="73981268"/>
    <w:rsid w:val="73BE4157"/>
    <w:rsid w:val="73C125ED"/>
    <w:rsid w:val="73F16B94"/>
    <w:rsid w:val="73F80075"/>
    <w:rsid w:val="73FB0D0F"/>
    <w:rsid w:val="740808EB"/>
    <w:rsid w:val="7436299A"/>
    <w:rsid w:val="743751F6"/>
    <w:rsid w:val="743D7446"/>
    <w:rsid w:val="744F74D6"/>
    <w:rsid w:val="74633A27"/>
    <w:rsid w:val="74661ED4"/>
    <w:rsid w:val="74781E41"/>
    <w:rsid w:val="749A2353"/>
    <w:rsid w:val="749D5571"/>
    <w:rsid w:val="749F1053"/>
    <w:rsid w:val="74A52B8A"/>
    <w:rsid w:val="74A650AA"/>
    <w:rsid w:val="74A661D8"/>
    <w:rsid w:val="74B1711B"/>
    <w:rsid w:val="74B75446"/>
    <w:rsid w:val="74C37B2E"/>
    <w:rsid w:val="74DA4BA8"/>
    <w:rsid w:val="74DF6404"/>
    <w:rsid w:val="74E25CE6"/>
    <w:rsid w:val="74F2133E"/>
    <w:rsid w:val="74F51E70"/>
    <w:rsid w:val="74F907E2"/>
    <w:rsid w:val="75044408"/>
    <w:rsid w:val="750A255D"/>
    <w:rsid w:val="750D28A3"/>
    <w:rsid w:val="751137ED"/>
    <w:rsid w:val="752C6472"/>
    <w:rsid w:val="75314477"/>
    <w:rsid w:val="753549C0"/>
    <w:rsid w:val="7538350E"/>
    <w:rsid w:val="755F091C"/>
    <w:rsid w:val="756263F9"/>
    <w:rsid w:val="756E3675"/>
    <w:rsid w:val="756F10C4"/>
    <w:rsid w:val="75725AC9"/>
    <w:rsid w:val="758B4058"/>
    <w:rsid w:val="75935531"/>
    <w:rsid w:val="759441FF"/>
    <w:rsid w:val="759B5B9A"/>
    <w:rsid w:val="75A6018D"/>
    <w:rsid w:val="75A84BCE"/>
    <w:rsid w:val="75B02D45"/>
    <w:rsid w:val="75C444F5"/>
    <w:rsid w:val="75D54C46"/>
    <w:rsid w:val="75D95EE5"/>
    <w:rsid w:val="75F966C3"/>
    <w:rsid w:val="76011EA8"/>
    <w:rsid w:val="76024A7E"/>
    <w:rsid w:val="760B56EC"/>
    <w:rsid w:val="761164A0"/>
    <w:rsid w:val="761641F1"/>
    <w:rsid w:val="76187A29"/>
    <w:rsid w:val="762427C5"/>
    <w:rsid w:val="763214B5"/>
    <w:rsid w:val="76361997"/>
    <w:rsid w:val="763D03A6"/>
    <w:rsid w:val="7650417D"/>
    <w:rsid w:val="765E7858"/>
    <w:rsid w:val="766151B2"/>
    <w:rsid w:val="766857B4"/>
    <w:rsid w:val="766F447B"/>
    <w:rsid w:val="768433EB"/>
    <w:rsid w:val="76957D2D"/>
    <w:rsid w:val="76A32E5E"/>
    <w:rsid w:val="76AD193A"/>
    <w:rsid w:val="76AE0243"/>
    <w:rsid w:val="76AF6EF8"/>
    <w:rsid w:val="76B9285A"/>
    <w:rsid w:val="76CD5F14"/>
    <w:rsid w:val="76DC3FE8"/>
    <w:rsid w:val="76F044E3"/>
    <w:rsid w:val="76F5061C"/>
    <w:rsid w:val="76F84DC4"/>
    <w:rsid w:val="76FE7830"/>
    <w:rsid w:val="77072AFF"/>
    <w:rsid w:val="7707447A"/>
    <w:rsid w:val="77096319"/>
    <w:rsid w:val="770B40D4"/>
    <w:rsid w:val="771A5D2D"/>
    <w:rsid w:val="77345367"/>
    <w:rsid w:val="77687A19"/>
    <w:rsid w:val="77695702"/>
    <w:rsid w:val="77717956"/>
    <w:rsid w:val="777350BA"/>
    <w:rsid w:val="777A5E55"/>
    <w:rsid w:val="777C6BCC"/>
    <w:rsid w:val="7782049D"/>
    <w:rsid w:val="778D373C"/>
    <w:rsid w:val="77901E56"/>
    <w:rsid w:val="77A0087E"/>
    <w:rsid w:val="77A03CEC"/>
    <w:rsid w:val="77A60A94"/>
    <w:rsid w:val="77A74AE0"/>
    <w:rsid w:val="77C75219"/>
    <w:rsid w:val="77CC4561"/>
    <w:rsid w:val="77D67891"/>
    <w:rsid w:val="77E041D7"/>
    <w:rsid w:val="77E20CA3"/>
    <w:rsid w:val="77E644A1"/>
    <w:rsid w:val="77F30148"/>
    <w:rsid w:val="7800417B"/>
    <w:rsid w:val="78100EAF"/>
    <w:rsid w:val="78187412"/>
    <w:rsid w:val="78196F10"/>
    <w:rsid w:val="78223F56"/>
    <w:rsid w:val="78256151"/>
    <w:rsid w:val="78396BDA"/>
    <w:rsid w:val="785B2141"/>
    <w:rsid w:val="78632A13"/>
    <w:rsid w:val="78645D6F"/>
    <w:rsid w:val="786D54D0"/>
    <w:rsid w:val="786E1640"/>
    <w:rsid w:val="78890E41"/>
    <w:rsid w:val="78922DCD"/>
    <w:rsid w:val="78937545"/>
    <w:rsid w:val="78BE4A6A"/>
    <w:rsid w:val="78D44FD5"/>
    <w:rsid w:val="78E34B63"/>
    <w:rsid w:val="78E8569E"/>
    <w:rsid w:val="78EC2879"/>
    <w:rsid w:val="78F4334D"/>
    <w:rsid w:val="7923532B"/>
    <w:rsid w:val="79275225"/>
    <w:rsid w:val="7932542A"/>
    <w:rsid w:val="793E2C8A"/>
    <w:rsid w:val="793E4B4F"/>
    <w:rsid w:val="794E7452"/>
    <w:rsid w:val="79507F0F"/>
    <w:rsid w:val="797C41D6"/>
    <w:rsid w:val="799A028B"/>
    <w:rsid w:val="799C00D1"/>
    <w:rsid w:val="79A82C7E"/>
    <w:rsid w:val="79AE585F"/>
    <w:rsid w:val="79C6021B"/>
    <w:rsid w:val="7A0007A8"/>
    <w:rsid w:val="7A0A720D"/>
    <w:rsid w:val="7A0C4EBA"/>
    <w:rsid w:val="7A1216B5"/>
    <w:rsid w:val="7A237E61"/>
    <w:rsid w:val="7A403883"/>
    <w:rsid w:val="7A4152A6"/>
    <w:rsid w:val="7A513AB7"/>
    <w:rsid w:val="7A5D2D4B"/>
    <w:rsid w:val="7A8D4E5F"/>
    <w:rsid w:val="7A987AA9"/>
    <w:rsid w:val="7A9D10C0"/>
    <w:rsid w:val="7AA674E9"/>
    <w:rsid w:val="7AAB403A"/>
    <w:rsid w:val="7AB731BA"/>
    <w:rsid w:val="7AD275FF"/>
    <w:rsid w:val="7ADE02BA"/>
    <w:rsid w:val="7AE53E63"/>
    <w:rsid w:val="7AF06D97"/>
    <w:rsid w:val="7AF435F5"/>
    <w:rsid w:val="7AF5158F"/>
    <w:rsid w:val="7AF92049"/>
    <w:rsid w:val="7AFD2356"/>
    <w:rsid w:val="7B0475A2"/>
    <w:rsid w:val="7B080BBB"/>
    <w:rsid w:val="7B1A0DB7"/>
    <w:rsid w:val="7B1F4D29"/>
    <w:rsid w:val="7B2E27C5"/>
    <w:rsid w:val="7B3246B9"/>
    <w:rsid w:val="7B333466"/>
    <w:rsid w:val="7B4509B5"/>
    <w:rsid w:val="7B4B58BF"/>
    <w:rsid w:val="7B5F08F7"/>
    <w:rsid w:val="7B6F39C0"/>
    <w:rsid w:val="7B713ACA"/>
    <w:rsid w:val="7B741D0F"/>
    <w:rsid w:val="7B751EFE"/>
    <w:rsid w:val="7B7E7A35"/>
    <w:rsid w:val="7B802DE8"/>
    <w:rsid w:val="7B875312"/>
    <w:rsid w:val="7B907C00"/>
    <w:rsid w:val="7B9458AC"/>
    <w:rsid w:val="7BA85DD1"/>
    <w:rsid w:val="7BAA5908"/>
    <w:rsid w:val="7BBF5A0F"/>
    <w:rsid w:val="7BC10512"/>
    <w:rsid w:val="7BD82A39"/>
    <w:rsid w:val="7BDD74C6"/>
    <w:rsid w:val="7BF64DC9"/>
    <w:rsid w:val="7BF838C3"/>
    <w:rsid w:val="7C015DF4"/>
    <w:rsid w:val="7C057E95"/>
    <w:rsid w:val="7C0F7692"/>
    <w:rsid w:val="7C1024BD"/>
    <w:rsid w:val="7C156CEF"/>
    <w:rsid w:val="7C1E7545"/>
    <w:rsid w:val="7C3E3B94"/>
    <w:rsid w:val="7C591FFB"/>
    <w:rsid w:val="7C5B56BF"/>
    <w:rsid w:val="7C6F2219"/>
    <w:rsid w:val="7C7535E9"/>
    <w:rsid w:val="7C887B5D"/>
    <w:rsid w:val="7C8C7553"/>
    <w:rsid w:val="7C92695B"/>
    <w:rsid w:val="7CA43509"/>
    <w:rsid w:val="7CA55E00"/>
    <w:rsid w:val="7CB51FE3"/>
    <w:rsid w:val="7CB613DB"/>
    <w:rsid w:val="7CC709A9"/>
    <w:rsid w:val="7CCE76F8"/>
    <w:rsid w:val="7CCF1757"/>
    <w:rsid w:val="7CD6774D"/>
    <w:rsid w:val="7CDD5121"/>
    <w:rsid w:val="7CE768BC"/>
    <w:rsid w:val="7CF50ADE"/>
    <w:rsid w:val="7CFE12A5"/>
    <w:rsid w:val="7D0F331D"/>
    <w:rsid w:val="7D163E00"/>
    <w:rsid w:val="7D2A7A71"/>
    <w:rsid w:val="7D422FC0"/>
    <w:rsid w:val="7D4327CC"/>
    <w:rsid w:val="7D4438FD"/>
    <w:rsid w:val="7D5374B2"/>
    <w:rsid w:val="7D5C75CE"/>
    <w:rsid w:val="7D8840DE"/>
    <w:rsid w:val="7D8A403B"/>
    <w:rsid w:val="7D8A5623"/>
    <w:rsid w:val="7D8A6ACA"/>
    <w:rsid w:val="7D9E4E46"/>
    <w:rsid w:val="7D9F434E"/>
    <w:rsid w:val="7DA01D48"/>
    <w:rsid w:val="7DA3705D"/>
    <w:rsid w:val="7DB02D27"/>
    <w:rsid w:val="7DD949C6"/>
    <w:rsid w:val="7DF20B97"/>
    <w:rsid w:val="7DFA7BC8"/>
    <w:rsid w:val="7E0130F5"/>
    <w:rsid w:val="7E084B89"/>
    <w:rsid w:val="7E0C6CB2"/>
    <w:rsid w:val="7E1A49CA"/>
    <w:rsid w:val="7E1D07A6"/>
    <w:rsid w:val="7E1D2285"/>
    <w:rsid w:val="7E1F2FC0"/>
    <w:rsid w:val="7E2A33CA"/>
    <w:rsid w:val="7E2B6715"/>
    <w:rsid w:val="7E4C7FA6"/>
    <w:rsid w:val="7E4E4A19"/>
    <w:rsid w:val="7E5E23F8"/>
    <w:rsid w:val="7E6C0875"/>
    <w:rsid w:val="7E713F72"/>
    <w:rsid w:val="7E7C3D3A"/>
    <w:rsid w:val="7E8164AB"/>
    <w:rsid w:val="7E82305F"/>
    <w:rsid w:val="7E83159E"/>
    <w:rsid w:val="7E83235C"/>
    <w:rsid w:val="7E9A00CA"/>
    <w:rsid w:val="7E9D4E2C"/>
    <w:rsid w:val="7E9E2D6B"/>
    <w:rsid w:val="7EAB522F"/>
    <w:rsid w:val="7EB5487D"/>
    <w:rsid w:val="7EBF4526"/>
    <w:rsid w:val="7EDF3972"/>
    <w:rsid w:val="7EE50157"/>
    <w:rsid w:val="7EE7202B"/>
    <w:rsid w:val="7EED0FCC"/>
    <w:rsid w:val="7EF95E7B"/>
    <w:rsid w:val="7EFD0DCE"/>
    <w:rsid w:val="7EFF6DC2"/>
    <w:rsid w:val="7F1123BE"/>
    <w:rsid w:val="7F182785"/>
    <w:rsid w:val="7F200718"/>
    <w:rsid w:val="7F216797"/>
    <w:rsid w:val="7F227824"/>
    <w:rsid w:val="7F235A6B"/>
    <w:rsid w:val="7F2F789B"/>
    <w:rsid w:val="7F355EAF"/>
    <w:rsid w:val="7F374FA6"/>
    <w:rsid w:val="7F38330C"/>
    <w:rsid w:val="7F3A65AB"/>
    <w:rsid w:val="7F3E38A9"/>
    <w:rsid w:val="7F442DF0"/>
    <w:rsid w:val="7F465B4B"/>
    <w:rsid w:val="7F4B0F31"/>
    <w:rsid w:val="7F514CEE"/>
    <w:rsid w:val="7F544D5D"/>
    <w:rsid w:val="7F5D3D85"/>
    <w:rsid w:val="7F607EA5"/>
    <w:rsid w:val="7F6F0D5B"/>
    <w:rsid w:val="7F7A082F"/>
    <w:rsid w:val="7F7C73E6"/>
    <w:rsid w:val="7F906E3D"/>
    <w:rsid w:val="7FAC066F"/>
    <w:rsid w:val="7FAC5B7C"/>
    <w:rsid w:val="7FAF19C5"/>
    <w:rsid w:val="7FEB7D3C"/>
    <w:rsid w:val="7FEC19AB"/>
    <w:rsid w:val="7FF20E1A"/>
    <w:rsid w:val="7FF57B92"/>
    <w:rsid w:val="7FFF28FD"/>
    <w:rsid w:val="AFED87C5"/>
    <w:rsid w:val="BD6686F6"/>
    <w:rsid w:val="FFFA9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qFormat="1" w:unhideWhenUsed="0" w:uiPriority="0" w:semiHidden="0" w:name="Salutation"/>
    <w:lsdException w:qFormat="1"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5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53"/>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5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59"/>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unhideWhenUsed/>
    <w:qFormat/>
    <w:uiPriority w:val="9"/>
    <w:pPr>
      <w:keepNext/>
      <w:keepLines/>
      <w:spacing w:before="280" w:after="290" w:line="372" w:lineRule="auto"/>
      <w:outlineLvl w:val="4"/>
    </w:pPr>
    <w:rPr>
      <w:b/>
      <w:sz w:val="28"/>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1440"/>
    </w:pPr>
    <w:rPr>
      <w:rFonts w:ascii="Calibri" w:hAnsi="Calibri"/>
      <w:sz w:val="20"/>
      <w:szCs w:val="20"/>
    </w:rPr>
  </w:style>
  <w:style w:type="paragraph" w:styleId="8">
    <w:name w:val="Document Map"/>
    <w:basedOn w:val="1"/>
    <w:link w:val="51"/>
    <w:unhideWhenUsed/>
    <w:qFormat/>
    <w:uiPriority w:val="99"/>
    <w:rPr>
      <w:rFonts w:ascii="宋体"/>
      <w:sz w:val="18"/>
      <w:szCs w:val="18"/>
    </w:rPr>
  </w:style>
  <w:style w:type="paragraph" w:styleId="9">
    <w:name w:val="annotation text"/>
    <w:basedOn w:val="1"/>
    <w:link w:val="60"/>
    <w:unhideWhenUsed/>
    <w:qFormat/>
    <w:uiPriority w:val="99"/>
  </w:style>
  <w:style w:type="paragraph" w:styleId="10">
    <w:name w:val="Salutation"/>
    <w:basedOn w:val="1"/>
    <w:next w:val="1"/>
    <w:link w:val="56"/>
    <w:qFormat/>
    <w:uiPriority w:val="0"/>
    <w:rPr>
      <w:szCs w:val="20"/>
    </w:rPr>
  </w:style>
  <w:style w:type="paragraph" w:styleId="11">
    <w:name w:val="toc 5"/>
    <w:basedOn w:val="1"/>
    <w:next w:val="1"/>
    <w:unhideWhenUsed/>
    <w:qFormat/>
    <w:uiPriority w:val="39"/>
    <w:pPr>
      <w:ind w:left="960"/>
    </w:pPr>
    <w:rPr>
      <w:rFonts w:ascii="Calibri" w:hAnsi="Calibri"/>
      <w:sz w:val="20"/>
      <w:szCs w:val="20"/>
    </w:rPr>
  </w:style>
  <w:style w:type="paragraph" w:styleId="12">
    <w:name w:val="toc 3"/>
    <w:basedOn w:val="1"/>
    <w:next w:val="1"/>
    <w:unhideWhenUsed/>
    <w:qFormat/>
    <w:uiPriority w:val="39"/>
    <w:pPr>
      <w:ind w:left="480"/>
    </w:pPr>
    <w:rPr>
      <w:rFonts w:ascii="Calibri" w:hAnsi="Calibri"/>
      <w:sz w:val="22"/>
      <w:szCs w:val="22"/>
    </w:rPr>
  </w:style>
  <w:style w:type="paragraph" w:styleId="13">
    <w:name w:val="toc 8"/>
    <w:basedOn w:val="1"/>
    <w:next w:val="1"/>
    <w:unhideWhenUsed/>
    <w:qFormat/>
    <w:uiPriority w:val="39"/>
    <w:pPr>
      <w:ind w:left="1680"/>
    </w:pPr>
    <w:rPr>
      <w:rFonts w:ascii="Calibri" w:hAnsi="Calibri"/>
      <w:sz w:val="20"/>
      <w:szCs w:val="20"/>
    </w:rPr>
  </w:style>
  <w:style w:type="paragraph" w:styleId="14">
    <w:name w:val="Date"/>
    <w:basedOn w:val="1"/>
    <w:next w:val="1"/>
    <w:link w:val="64"/>
    <w:unhideWhenUsed/>
    <w:qFormat/>
    <w:uiPriority w:val="0"/>
    <w:pPr>
      <w:ind w:left="100" w:leftChars="2500"/>
    </w:pPr>
  </w:style>
  <w:style w:type="paragraph" w:styleId="15">
    <w:name w:val="Balloon Text"/>
    <w:basedOn w:val="1"/>
    <w:link w:val="49"/>
    <w:unhideWhenUsed/>
    <w:qFormat/>
    <w:uiPriority w:val="99"/>
    <w:rPr>
      <w:sz w:val="18"/>
      <w:szCs w:val="18"/>
    </w:rPr>
  </w:style>
  <w:style w:type="paragraph" w:styleId="16">
    <w:name w:val="footer"/>
    <w:basedOn w:val="1"/>
    <w:link w:val="48"/>
    <w:unhideWhenUsed/>
    <w:qFormat/>
    <w:uiPriority w:val="99"/>
    <w:pPr>
      <w:tabs>
        <w:tab w:val="center" w:pos="4153"/>
        <w:tab w:val="right" w:pos="8306"/>
      </w:tabs>
      <w:snapToGrid w:val="0"/>
    </w:pPr>
    <w:rPr>
      <w:sz w:val="18"/>
      <w:szCs w:val="18"/>
    </w:rPr>
  </w:style>
  <w:style w:type="paragraph" w:styleId="17">
    <w:name w:val="header"/>
    <w:basedOn w:val="1"/>
    <w:link w:val="47"/>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before="120"/>
    </w:pPr>
    <w:rPr>
      <w:rFonts w:ascii="Calibri" w:hAnsi="Calibri"/>
      <w:b/>
      <w:bCs/>
    </w:rPr>
  </w:style>
  <w:style w:type="paragraph" w:styleId="19">
    <w:name w:val="toc 4"/>
    <w:basedOn w:val="1"/>
    <w:next w:val="1"/>
    <w:unhideWhenUsed/>
    <w:qFormat/>
    <w:uiPriority w:val="39"/>
    <w:pPr>
      <w:ind w:left="720"/>
    </w:pPr>
    <w:rPr>
      <w:rFonts w:ascii="Calibri" w:hAnsi="Calibri"/>
      <w:sz w:val="20"/>
      <w:szCs w:val="20"/>
    </w:rPr>
  </w:style>
  <w:style w:type="paragraph" w:styleId="20">
    <w:name w:val="toc 6"/>
    <w:basedOn w:val="1"/>
    <w:next w:val="1"/>
    <w:unhideWhenUsed/>
    <w:qFormat/>
    <w:uiPriority w:val="39"/>
    <w:pPr>
      <w:ind w:left="1200"/>
    </w:pPr>
    <w:rPr>
      <w:rFonts w:ascii="Calibri" w:hAnsi="Calibri"/>
      <w:sz w:val="20"/>
      <w:szCs w:val="20"/>
    </w:rPr>
  </w:style>
  <w:style w:type="paragraph" w:styleId="21">
    <w:name w:val="toc 2"/>
    <w:basedOn w:val="1"/>
    <w:next w:val="1"/>
    <w:unhideWhenUsed/>
    <w:qFormat/>
    <w:uiPriority w:val="39"/>
    <w:pPr>
      <w:ind w:left="240"/>
    </w:pPr>
    <w:rPr>
      <w:rFonts w:ascii="Calibri" w:hAnsi="Calibri"/>
      <w:b/>
      <w:bCs/>
      <w:sz w:val="22"/>
      <w:szCs w:val="22"/>
    </w:rPr>
  </w:style>
  <w:style w:type="paragraph" w:styleId="22">
    <w:name w:val="toc 9"/>
    <w:basedOn w:val="1"/>
    <w:next w:val="1"/>
    <w:unhideWhenUsed/>
    <w:qFormat/>
    <w:uiPriority w:val="39"/>
    <w:pPr>
      <w:ind w:left="1920"/>
    </w:pPr>
    <w:rPr>
      <w:rFonts w:ascii="Calibri" w:hAnsi="Calibri"/>
      <w:sz w:val="20"/>
      <w:szCs w:val="20"/>
    </w:rPr>
  </w:style>
  <w:style w:type="paragraph" w:styleId="23">
    <w:name w:val="HTML Preformatted"/>
    <w:basedOn w:val="1"/>
    <w:link w:val="6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24">
    <w:name w:val="Normal (Web)"/>
    <w:basedOn w:val="1"/>
    <w:unhideWhenUsed/>
    <w:qFormat/>
    <w:uiPriority w:val="99"/>
    <w:pPr>
      <w:spacing w:before="100" w:beforeAutospacing="1" w:after="100" w:afterAutospacing="1"/>
    </w:pPr>
    <w:rPr>
      <w:rFonts w:ascii="宋体" w:hAnsi="宋体" w:cs="宋体"/>
    </w:rPr>
  </w:style>
  <w:style w:type="paragraph" w:styleId="25">
    <w:name w:val="Title"/>
    <w:basedOn w:val="1"/>
    <w:next w:val="1"/>
    <w:link w:val="58"/>
    <w:qFormat/>
    <w:uiPriority w:val="0"/>
    <w:pPr>
      <w:spacing w:before="240" w:after="60"/>
      <w:jc w:val="center"/>
      <w:outlineLvl w:val="0"/>
    </w:pPr>
    <w:rPr>
      <w:rFonts w:ascii="Cambria" w:hAnsi="Cambria"/>
      <w:b/>
      <w:bCs/>
      <w:sz w:val="32"/>
      <w:szCs w:val="32"/>
    </w:rPr>
  </w:style>
  <w:style w:type="paragraph" w:styleId="26">
    <w:name w:val="annotation subject"/>
    <w:basedOn w:val="9"/>
    <w:next w:val="9"/>
    <w:link w:val="61"/>
    <w:unhideWhenUsed/>
    <w:qFormat/>
    <w:uiPriority w:val="99"/>
    <w:rPr>
      <w:b/>
      <w:bCs/>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22"/>
    <w:rPr>
      <w:b/>
      <w:bCs/>
    </w:rPr>
  </w:style>
  <w:style w:type="character" w:styleId="31">
    <w:name w:val="Hyperlink"/>
    <w:unhideWhenUsed/>
    <w:qFormat/>
    <w:uiPriority w:val="99"/>
    <w:rPr>
      <w:color w:val="0000FF"/>
      <w:u w:val="single"/>
    </w:rPr>
  </w:style>
  <w:style w:type="character" w:styleId="32">
    <w:name w:val="HTML Code"/>
    <w:unhideWhenUsed/>
    <w:qFormat/>
    <w:uiPriority w:val="99"/>
    <w:rPr>
      <w:rFonts w:ascii="Courier New" w:hAnsi="Courier New" w:eastAsia="宋体" w:cs="Courier New"/>
      <w:sz w:val="20"/>
      <w:szCs w:val="20"/>
    </w:rPr>
  </w:style>
  <w:style w:type="character" w:styleId="33">
    <w:name w:val="annotation reference"/>
    <w:unhideWhenUsed/>
    <w:qFormat/>
    <w:uiPriority w:val="99"/>
    <w:rPr>
      <w:sz w:val="21"/>
      <w:szCs w:val="21"/>
    </w:rPr>
  </w:style>
  <w:style w:type="paragraph" w:customStyle="1" w:styleId="34">
    <w:name w:val="列出段落1"/>
    <w:basedOn w:val="1"/>
    <w:link w:val="35"/>
    <w:qFormat/>
    <w:uiPriority w:val="34"/>
    <w:pPr>
      <w:ind w:firstLine="420" w:firstLineChars="200"/>
    </w:pPr>
  </w:style>
  <w:style w:type="character" w:customStyle="1" w:styleId="35">
    <w:name w:val="列出段落 Char"/>
    <w:link w:val="34"/>
    <w:qFormat/>
    <w:uiPriority w:val="34"/>
  </w:style>
  <w:style w:type="paragraph" w:customStyle="1" w:styleId="36">
    <w:name w:val="QB正文"/>
    <w:basedOn w:val="1"/>
    <w:link w:val="52"/>
    <w:qFormat/>
    <w:uiPriority w:val="0"/>
    <w:pPr>
      <w:autoSpaceDE w:val="0"/>
      <w:autoSpaceDN w:val="0"/>
      <w:ind w:firstLine="200" w:firstLineChars="200"/>
    </w:pPr>
    <w:rPr>
      <w:rFonts w:ascii="宋体"/>
    </w:rPr>
  </w:style>
  <w:style w:type="paragraph" w:customStyle="1" w:styleId="37">
    <w:name w:val="字母编号列项（一级）"/>
    <w:qFormat/>
    <w:uiPriority w:val="0"/>
    <w:pPr>
      <w:spacing w:beforeLines="50" w:afterLines="50"/>
      <w:ind w:left="840" w:leftChars="200" w:hanging="420" w:hangingChars="200"/>
      <w:jc w:val="both"/>
    </w:pPr>
    <w:rPr>
      <w:rFonts w:ascii="宋体" w:hAnsi="Times New Roman" w:eastAsia="宋体" w:cs="Times New Roman"/>
      <w:lang w:val="en-US" w:eastAsia="zh-CN" w:bidi="ar-SA"/>
    </w:rPr>
  </w:style>
  <w:style w:type="paragraph" w:customStyle="1" w:styleId="38">
    <w:name w:val="项目符号1"/>
    <w:basedOn w:val="1"/>
    <w:link w:val="55"/>
    <w:qFormat/>
    <w:uiPriority w:val="0"/>
    <w:pPr>
      <w:numPr>
        <w:ilvl w:val="0"/>
        <w:numId w:val="1"/>
      </w:numPr>
      <w:adjustRightInd w:val="0"/>
      <w:snapToGrid w:val="0"/>
      <w:spacing w:line="288" w:lineRule="auto"/>
      <w:textAlignment w:val="baseline"/>
    </w:pPr>
  </w:style>
  <w:style w:type="paragraph" w:customStyle="1" w:styleId="39">
    <w:name w:val="表格内容"/>
    <w:basedOn w:val="1"/>
    <w:qFormat/>
    <w:uiPriority w:val="0"/>
    <w:pPr>
      <w:adjustRightInd w:val="0"/>
      <w:snapToGrid w:val="0"/>
      <w:jc w:val="center"/>
      <w:textAlignment w:val="baseline"/>
    </w:pPr>
    <w:rPr>
      <w:szCs w:val="20"/>
    </w:rPr>
  </w:style>
  <w:style w:type="paragraph" w:customStyle="1" w:styleId="40">
    <w:name w:val="段"/>
    <w:link w:val="62"/>
    <w:qFormat/>
    <w:uiPriority w:val="0"/>
    <w:pPr>
      <w:autoSpaceDE w:val="0"/>
      <w:autoSpaceDN w:val="0"/>
      <w:spacing w:beforeLines="50" w:afterLines="50"/>
      <w:ind w:firstLine="200" w:firstLineChars="200"/>
      <w:jc w:val="both"/>
    </w:pPr>
    <w:rPr>
      <w:rFonts w:ascii="宋体" w:hAnsi="宋体" w:eastAsia="宋体" w:cs="Times New Roman"/>
      <w:lang w:val="en-US" w:eastAsia="zh-CN" w:bidi="ar-SA"/>
    </w:rPr>
  </w:style>
  <w:style w:type="paragraph" w:customStyle="1" w:styleId="41">
    <w:name w:val="TOC 标题1"/>
    <w:basedOn w:val="2"/>
    <w:next w:val="1"/>
    <w:unhideWhenUsed/>
    <w:qFormat/>
    <w:uiPriority w:val="39"/>
    <w:pPr>
      <w:spacing w:before="480" w:after="0" w:line="276" w:lineRule="auto"/>
      <w:outlineLvl w:val="9"/>
    </w:pPr>
    <w:rPr>
      <w:rFonts w:ascii="Cambria" w:hAnsi="Cambria"/>
      <w:color w:val="365F90"/>
      <w:kern w:val="0"/>
      <w:sz w:val="28"/>
      <w:szCs w:val="28"/>
    </w:rPr>
  </w:style>
  <w:style w:type="paragraph" w:customStyle="1" w:styleId="42">
    <w:name w:val="QB表内文字"/>
    <w:basedOn w:val="1"/>
    <w:qFormat/>
    <w:uiPriority w:val="0"/>
    <w:pPr>
      <w:autoSpaceDE w:val="0"/>
      <w:autoSpaceDN w:val="0"/>
      <w:spacing w:beforeLines="50" w:afterLines="50"/>
    </w:pPr>
    <w:rPr>
      <w:rFonts w:ascii="宋体"/>
      <w:szCs w:val="20"/>
    </w:rPr>
  </w:style>
  <w:style w:type="paragraph" w:customStyle="1" w:styleId="43">
    <w:name w:val="TableText"/>
    <w:basedOn w:val="1"/>
    <w:qFormat/>
    <w:uiPriority w:val="0"/>
    <w:pPr>
      <w:snapToGrid w:val="0"/>
      <w:spacing w:beforeLines="20" w:afterLines="20"/>
      <w:jc w:val="center"/>
    </w:pPr>
  </w:style>
  <w:style w:type="paragraph" w:customStyle="1" w:styleId="44">
    <w:name w:val="无间隔1"/>
    <w:link w:val="63"/>
    <w:qFormat/>
    <w:uiPriority w:val="1"/>
    <w:rPr>
      <w:rFonts w:ascii="Calibri" w:hAnsi="Calibri" w:eastAsia="宋体" w:cs="Times New Roman"/>
      <w:sz w:val="22"/>
      <w:szCs w:val="22"/>
      <w:lang w:val="en-US" w:eastAsia="zh-CN" w:bidi="ar-SA"/>
    </w:rPr>
  </w:style>
  <w:style w:type="paragraph" w:customStyle="1" w:styleId="45">
    <w:name w:val="注×：（正文）"/>
    <w:qFormat/>
    <w:uiPriority w:val="0"/>
    <w:pPr>
      <w:spacing w:before="53"/>
      <w:ind w:left="811" w:hanging="448"/>
      <w:jc w:val="both"/>
    </w:pPr>
    <w:rPr>
      <w:rFonts w:ascii="宋体" w:hAnsi="Times New Roman" w:eastAsia="宋体" w:cs="Times New Roman"/>
      <w:sz w:val="18"/>
      <w:szCs w:val="18"/>
      <w:lang w:val="en-US" w:eastAsia="zh-CN" w:bidi="ar-SA"/>
    </w:rPr>
  </w:style>
  <w:style w:type="paragraph" w:customStyle="1" w:styleId="46">
    <w:name w:val="修订1"/>
    <w:hidden/>
    <w:semiHidden/>
    <w:qFormat/>
    <w:uiPriority w:val="99"/>
    <w:rPr>
      <w:rFonts w:ascii="Times New Roman" w:hAnsi="Times New Roman" w:eastAsia="宋体" w:cs="Times New Roman"/>
      <w:lang w:val="en-US" w:eastAsia="zh-CN" w:bidi="ar-SA"/>
    </w:rPr>
  </w:style>
  <w:style w:type="character" w:customStyle="1" w:styleId="47">
    <w:name w:val="页眉 字符"/>
    <w:link w:val="17"/>
    <w:qFormat/>
    <w:uiPriority w:val="99"/>
    <w:rPr>
      <w:sz w:val="18"/>
      <w:szCs w:val="18"/>
    </w:rPr>
  </w:style>
  <w:style w:type="character" w:customStyle="1" w:styleId="48">
    <w:name w:val="页脚 字符"/>
    <w:link w:val="16"/>
    <w:qFormat/>
    <w:uiPriority w:val="99"/>
    <w:rPr>
      <w:sz w:val="18"/>
      <w:szCs w:val="18"/>
    </w:rPr>
  </w:style>
  <w:style w:type="character" w:customStyle="1" w:styleId="49">
    <w:name w:val="批注框文本 字符"/>
    <w:link w:val="15"/>
    <w:semiHidden/>
    <w:qFormat/>
    <w:uiPriority w:val="99"/>
    <w:rPr>
      <w:sz w:val="18"/>
      <w:szCs w:val="18"/>
    </w:rPr>
  </w:style>
  <w:style w:type="character" w:customStyle="1" w:styleId="50">
    <w:name w:val="标题 1 字符"/>
    <w:link w:val="2"/>
    <w:qFormat/>
    <w:uiPriority w:val="9"/>
    <w:rPr>
      <w:rFonts w:eastAsia="宋体"/>
      <w:b/>
      <w:bCs/>
      <w:kern w:val="44"/>
      <w:sz w:val="44"/>
      <w:szCs w:val="44"/>
    </w:rPr>
  </w:style>
  <w:style w:type="character" w:customStyle="1" w:styleId="51">
    <w:name w:val="文档结构图 字符"/>
    <w:link w:val="8"/>
    <w:semiHidden/>
    <w:qFormat/>
    <w:uiPriority w:val="99"/>
    <w:rPr>
      <w:rFonts w:ascii="宋体" w:eastAsia="宋体"/>
      <w:sz w:val="18"/>
      <w:szCs w:val="18"/>
    </w:rPr>
  </w:style>
  <w:style w:type="character" w:customStyle="1" w:styleId="52">
    <w:name w:val="QB正文 Char"/>
    <w:link w:val="36"/>
    <w:qFormat/>
    <w:uiPriority w:val="0"/>
    <w:rPr>
      <w:rFonts w:ascii="宋体"/>
    </w:rPr>
  </w:style>
  <w:style w:type="character" w:customStyle="1" w:styleId="53">
    <w:name w:val="标题 2 字符"/>
    <w:link w:val="3"/>
    <w:qFormat/>
    <w:uiPriority w:val="9"/>
    <w:rPr>
      <w:rFonts w:ascii="Cambria" w:hAnsi="Cambria" w:eastAsia="宋体" w:cs="黑体"/>
      <w:b/>
      <w:bCs/>
      <w:sz w:val="32"/>
      <w:szCs w:val="32"/>
    </w:rPr>
  </w:style>
  <w:style w:type="character" w:customStyle="1" w:styleId="54">
    <w:name w:val="标题 3 字符"/>
    <w:link w:val="4"/>
    <w:qFormat/>
    <w:uiPriority w:val="0"/>
    <w:rPr>
      <w:b/>
      <w:bCs/>
      <w:sz w:val="32"/>
      <w:szCs w:val="32"/>
    </w:rPr>
  </w:style>
  <w:style w:type="character" w:customStyle="1" w:styleId="55">
    <w:name w:val="项目符号1 Char1"/>
    <w:link w:val="38"/>
    <w:qFormat/>
    <w:uiPriority w:val="0"/>
    <w:rPr>
      <w:sz w:val="24"/>
      <w:szCs w:val="24"/>
    </w:rPr>
  </w:style>
  <w:style w:type="character" w:customStyle="1" w:styleId="56">
    <w:name w:val="称呼 字符"/>
    <w:link w:val="10"/>
    <w:qFormat/>
    <w:uiPriority w:val="0"/>
    <w:rPr>
      <w:rFonts w:ascii="Times New Roman" w:hAnsi="Times New Roman" w:eastAsia="宋体" w:cs="Times New Roman"/>
      <w:szCs w:val="20"/>
    </w:rPr>
  </w:style>
  <w:style w:type="character" w:customStyle="1" w:styleId="57">
    <w:name w:val="书籍标题1"/>
    <w:qFormat/>
    <w:uiPriority w:val="33"/>
    <w:rPr>
      <w:b/>
      <w:bCs/>
      <w:smallCaps/>
      <w:spacing w:val="5"/>
    </w:rPr>
  </w:style>
  <w:style w:type="character" w:customStyle="1" w:styleId="58">
    <w:name w:val="标题 字符"/>
    <w:link w:val="25"/>
    <w:qFormat/>
    <w:uiPriority w:val="0"/>
    <w:rPr>
      <w:rFonts w:ascii="Cambria" w:hAnsi="Cambria" w:eastAsia="宋体" w:cs="黑体"/>
      <w:b/>
      <w:bCs/>
      <w:sz w:val="32"/>
      <w:szCs w:val="32"/>
    </w:rPr>
  </w:style>
  <w:style w:type="character" w:customStyle="1" w:styleId="59">
    <w:name w:val="标题 4 字符"/>
    <w:link w:val="5"/>
    <w:qFormat/>
    <w:uiPriority w:val="9"/>
    <w:rPr>
      <w:rFonts w:ascii="Cambria" w:hAnsi="Cambria" w:eastAsia="宋体" w:cs="黑体"/>
      <w:b/>
      <w:bCs/>
      <w:sz w:val="28"/>
      <w:szCs w:val="28"/>
    </w:rPr>
  </w:style>
  <w:style w:type="character" w:customStyle="1" w:styleId="60">
    <w:name w:val="批注文字 字符"/>
    <w:basedOn w:val="29"/>
    <w:link w:val="9"/>
    <w:qFormat/>
    <w:uiPriority w:val="99"/>
  </w:style>
  <w:style w:type="character" w:customStyle="1" w:styleId="61">
    <w:name w:val="批注主题 字符"/>
    <w:link w:val="26"/>
    <w:semiHidden/>
    <w:qFormat/>
    <w:uiPriority w:val="99"/>
    <w:rPr>
      <w:b/>
      <w:bCs/>
    </w:rPr>
  </w:style>
  <w:style w:type="character" w:customStyle="1" w:styleId="62">
    <w:name w:val="段 Char"/>
    <w:link w:val="40"/>
    <w:qFormat/>
    <w:locked/>
    <w:uiPriority w:val="0"/>
    <w:rPr>
      <w:rFonts w:ascii="宋体" w:hAnsi="宋体"/>
    </w:rPr>
  </w:style>
  <w:style w:type="character" w:customStyle="1" w:styleId="63">
    <w:name w:val="无间隔 Char"/>
    <w:link w:val="44"/>
    <w:qFormat/>
    <w:uiPriority w:val="1"/>
    <w:rPr>
      <w:rFonts w:ascii="Calibri" w:hAnsi="Calibri" w:eastAsia="宋体" w:cs="Times New Roman"/>
      <w:kern w:val="0"/>
      <w:sz w:val="22"/>
    </w:rPr>
  </w:style>
  <w:style w:type="character" w:customStyle="1" w:styleId="64">
    <w:name w:val="日期 字符"/>
    <w:basedOn w:val="29"/>
    <w:link w:val="14"/>
    <w:semiHidden/>
    <w:qFormat/>
    <w:uiPriority w:val="99"/>
  </w:style>
  <w:style w:type="character" w:customStyle="1" w:styleId="65">
    <w:name w:val="apple-converted-space"/>
    <w:qFormat/>
    <w:uiPriority w:val="0"/>
  </w:style>
  <w:style w:type="character" w:customStyle="1" w:styleId="66">
    <w:name w:val="HTML 预设格式 字符"/>
    <w:link w:val="23"/>
    <w:semiHidden/>
    <w:qFormat/>
    <w:uiPriority w:val="99"/>
    <w:rPr>
      <w:rFonts w:ascii="Courier New" w:hAnsi="Courier New" w:cs="Courier New"/>
    </w:rPr>
  </w:style>
  <w:style w:type="paragraph" w:customStyle="1" w:styleId="67">
    <w:name w:val="修订2"/>
    <w:hidden/>
    <w:semiHidden/>
    <w:qFormat/>
    <w:uiPriority w:val="99"/>
    <w:rPr>
      <w:rFonts w:ascii="Times New Roman" w:hAnsi="Times New Roman" w:eastAsia="宋体" w:cs="Times New Roman"/>
      <w:sz w:val="24"/>
      <w:szCs w:val="24"/>
      <w:lang w:val="en-US" w:eastAsia="zh-CN" w:bidi="ar-SA"/>
    </w:rPr>
  </w:style>
  <w:style w:type="character" w:customStyle="1" w:styleId="68">
    <w:name w:val="basic-word"/>
    <w:basedOn w:val="29"/>
    <w:qFormat/>
    <w:uiPriority w:val="0"/>
  </w:style>
  <w:style w:type="paragraph" w:customStyle="1" w:styleId="69">
    <w:name w:val="列表段落1"/>
    <w:basedOn w:val="1"/>
    <w:qFormat/>
    <w:uiPriority w:val="34"/>
    <w:pPr>
      <w:ind w:firstLine="420" w:firstLineChars="200"/>
    </w:pPr>
  </w:style>
  <w:style w:type="character" w:customStyle="1" w:styleId="70">
    <w:name w:val="日期 Char"/>
    <w:qFormat/>
    <w:uiPriority w:val="0"/>
  </w:style>
  <w:style w:type="paragraph" w:customStyle="1" w:styleId="71">
    <w:name w:val="正文表标题"/>
    <w:next w:val="40"/>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table" w:customStyle="1" w:styleId="72">
    <w:name w:val="网格表 1 浅色 - 着色 51"/>
    <w:basedOn w:val="27"/>
    <w:qFormat/>
    <w:uiPriority w:val="46"/>
    <w:tblPr>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cPr>
        <w:tcBorders>
          <w:bottom w:val="single" w:color="92CDDC" w:themeColor="accent5" w:themeTint="99" w:sz="12" w:space="0"/>
        </w:tcBorders>
      </w:tcPr>
    </w:tblStylePr>
    <w:tblStylePr w:type="lastRow">
      <w:rPr>
        <w:b/>
        <w:bCs/>
      </w:rPr>
      <w:tcPr>
        <w:tcBorders>
          <w:top w:val="double" w:color="92CDDC" w:themeColor="accent5" w:themeTint="99" w:sz="2" w:space="0"/>
        </w:tcBorders>
      </w:tcPr>
    </w:tblStylePr>
    <w:tblStylePr w:type="firstCol">
      <w:rPr>
        <w:b/>
        <w:bCs/>
      </w:rPr>
    </w:tblStylePr>
    <w:tblStylePr w:type="lastCol">
      <w:rPr>
        <w:b/>
        <w:bCs/>
      </w:rPr>
    </w:tblStylePr>
  </w:style>
  <w:style w:type="character" w:customStyle="1" w:styleId="73">
    <w:name w:val="fontstyle01"/>
    <w:basedOn w:val="29"/>
    <w:qFormat/>
    <w:uiPriority w:val="0"/>
    <w:rPr>
      <w:rFonts w:hint="eastAsia" w:ascii="宋体" w:hAnsi="宋体" w:eastAsia="宋体"/>
      <w:color w:val="262626"/>
      <w:sz w:val="22"/>
      <w:szCs w:val="22"/>
    </w:rPr>
  </w:style>
  <w:style w:type="paragraph" w:styleId="74">
    <w:name w:val="List Paragraph"/>
    <w:basedOn w:val="1"/>
    <w:qFormat/>
    <w:uiPriority w:val="99"/>
    <w:pPr>
      <w:ind w:firstLine="420" w:firstLineChars="200"/>
    </w:pPr>
  </w:style>
  <w:style w:type="paragraph" w:customStyle="1" w:styleId="75">
    <w:name w:val="Revision"/>
    <w:hidden/>
    <w:semiHidden/>
    <w:qFormat/>
    <w:uiPriority w:val="99"/>
    <w:rPr>
      <w:rFonts w:ascii="Times New Roman" w:hAnsi="Times New Roman"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F3EA10-2910-4EB8-9823-9EA2B23AE56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32</Pages>
  <Words>3823</Words>
  <Characters>21797</Characters>
  <Lines>181</Lines>
  <Paragraphs>51</Paragraphs>
  <TotalTime>2293</TotalTime>
  <ScaleCrop>false</ScaleCrop>
  <LinksUpToDate>false</LinksUpToDate>
  <CharactersWithSpaces>25569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2019-05-22T00:40:00Z</dcterms:created>
  <dc:creator>李晓波</dc:creator>
  <cp:lastModifiedBy>UserA</cp:lastModifiedBy>
  <cp:lastPrinted>2019-05-16T19:37:00Z</cp:lastPrinted>
  <dcterms:modified xsi:type="dcterms:W3CDTF">2021-12-08T07:48:47Z</dcterms:modified>
  <dc:title>中广一卡通移动支付服务平台技术规范</dc:title>
  <cp:revision>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4DA4BAA897B94EF68E6364FB46A00BD8</vt:lpwstr>
  </property>
</Properties>
</file>